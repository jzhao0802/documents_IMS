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B8C79" w14:textId="6AD291D9" w:rsidR="008A609D" w:rsidRPr="00E058C3" w:rsidRDefault="008A609D" w:rsidP="008A609D">
      <w:pPr>
        <w:ind w:left="2520" w:firstLine="420"/>
        <w:rPr>
          <w:rFonts w:ascii="宋体" w:eastAsia="宋体" w:hAnsi="宋体" w:cs="宋体"/>
          <w:b/>
          <w:color w:val="000000"/>
          <w:kern w:val="0"/>
          <w:sz w:val="24"/>
        </w:rPr>
      </w:pPr>
      <w:r w:rsidRPr="008A609D">
        <w:rPr>
          <w:rFonts w:ascii="宋体" w:eastAsia="宋体" w:hAnsi="宋体" w:cs="宋体" w:hint="eastAsia"/>
          <w:b/>
          <w:color w:val="000000"/>
          <w:kern w:val="0"/>
          <w:sz w:val="24"/>
        </w:rPr>
        <w:t>Document of MS project</w:t>
      </w:r>
    </w:p>
    <w:p w14:paraId="6848EE46" w14:textId="77777777" w:rsidR="00E058C3" w:rsidRPr="00B61A48" w:rsidRDefault="00E058C3" w:rsidP="008A609D">
      <w:pPr>
        <w:ind w:left="2520" w:firstLine="420"/>
      </w:pPr>
    </w:p>
    <w:p w14:paraId="5405465B" w14:textId="7606D3B9" w:rsidR="001E41D2" w:rsidRPr="001E41D2" w:rsidRDefault="008A609D" w:rsidP="001E41D2">
      <w:pPr>
        <w:pStyle w:val="ListParagraph"/>
        <w:numPr>
          <w:ilvl w:val="0"/>
          <w:numId w:val="1"/>
        </w:numPr>
        <w:ind w:firstLineChars="0"/>
        <w:rPr>
          <w:b/>
          <w:rPrChange w:id="0" w:author="Zhao, Jie (Beijing)" w:date="2016-08-23T12:56:00Z">
            <w:rPr/>
          </w:rPrChange>
        </w:rPr>
      </w:pPr>
      <w:r w:rsidRPr="008A609D">
        <w:rPr>
          <w:rFonts w:hint="eastAsia"/>
          <w:b/>
        </w:rPr>
        <w:t>using old edss score cut-off categories variables + Composite cohor</w:t>
      </w:r>
      <w:ins w:id="1" w:author="Zhao, Jie (Beijing)" w:date="2016-08-23T12:57:00Z">
        <w:r w:rsidR="001E41D2">
          <w:rPr>
            <w:b/>
          </w:rPr>
          <w:t>t</w:t>
        </w:r>
      </w:ins>
      <w:del w:id="2" w:author="Zhao, Jie (Beijing)" w:date="2016-08-23T12:56:00Z">
        <w:r w:rsidRPr="008A609D" w:rsidDel="001E41D2">
          <w:rPr>
            <w:rFonts w:hint="eastAsia"/>
            <w:b/>
          </w:rPr>
          <w:delText>t</w:delText>
        </w:r>
      </w:del>
    </w:p>
    <w:p w14:paraId="360FAF3F" w14:textId="77777777" w:rsidR="008A609D" w:rsidRPr="00B61A48" w:rsidRDefault="008A609D" w:rsidP="00EF5252">
      <w:pPr>
        <w:pStyle w:val="ListParagraph"/>
        <w:numPr>
          <w:ilvl w:val="0"/>
          <w:numId w:val="35"/>
        </w:numPr>
        <w:ind w:firstLineChars="0"/>
      </w:pPr>
      <w:r w:rsidRPr="00EF5252">
        <w:rPr>
          <w:rFonts w:hint="eastAsia"/>
        </w:rPr>
        <w:t>prepare cohort data for descriptive stats</w:t>
      </w:r>
      <w:r w:rsidR="00A239F9" w:rsidRPr="00EF5252">
        <w:t xml:space="preserve"> and create descriptive stats</w:t>
      </w:r>
    </w:p>
    <w:p w14:paraId="12C2CF6B" w14:textId="2F5F3CAC" w:rsidR="00D52915" w:rsidRPr="00B61A48" w:rsidRDefault="00D52915">
      <w:pPr>
        <w:pStyle w:val="ListParagraph"/>
        <w:numPr>
          <w:ilvl w:val="0"/>
          <w:numId w:val="8"/>
        </w:numPr>
        <w:ind w:firstLineChars="0"/>
        <w:jc w:val="left"/>
        <w:pPrChange w:id="3" w:author="Wang, Lichao (London)" w:date="2016-08-22T11:12:00Z">
          <w:pPr>
            <w:pStyle w:val="ListParagraph"/>
            <w:numPr>
              <w:numId w:val="8"/>
            </w:numPr>
            <w:ind w:left="1080" w:firstLineChars="0" w:hanging="360"/>
          </w:pPr>
        </w:pPrChange>
      </w:pPr>
      <w:r w:rsidRPr="00B61A48">
        <w:t xml:space="preserve">results -- </w:t>
      </w:r>
      <w:ins w:id="4" w:author="Wang, Lichao (London)" w:date="2016-08-22T11:12:00Z">
        <w:r w:rsidR="00AD2AA3" w:rsidRPr="00AD2AA3">
          <w:t>F:\Jie\MS\04_Delivery\01_DescriptiveStats\03 Results</w:t>
        </w:r>
      </w:ins>
      <w:del w:id="5" w:author="Wang, Lichao (London)" w:date="2016-08-19T09:53:00Z">
        <w:r w:rsidR="00A239F9" w:rsidRPr="00B61A48" w:rsidDel="00DA28D4">
          <w:delText>F:\Jie\MS\04_Delivery\01_DescriptiveStats\03 Results</w:delText>
        </w:r>
      </w:del>
    </w:p>
    <w:p w14:paraId="569BF2F1" w14:textId="77777777" w:rsidR="008C3633" w:rsidRPr="00B61A48" w:rsidRDefault="008C3633" w:rsidP="008C3633">
      <w:pPr>
        <w:pStyle w:val="ListParagraph"/>
        <w:numPr>
          <w:ilvl w:val="0"/>
          <w:numId w:val="23"/>
        </w:numPr>
        <w:ind w:firstLineChars="0"/>
      </w:pPr>
      <w:r w:rsidRPr="00B61A48">
        <w:t>(the cohort data for descriptive stats): 2016-07-11 20.01.</w:t>
      </w:r>
      <w:commentRangeStart w:id="6"/>
      <w:r w:rsidRPr="00B61A48">
        <w:t>50</w:t>
      </w:r>
      <w:commentRangeEnd w:id="6"/>
      <w:r w:rsidR="008743F0">
        <w:rPr>
          <w:rStyle w:val="CommentReference"/>
        </w:rPr>
        <w:commentReference w:id="6"/>
      </w:r>
    </w:p>
    <w:p w14:paraId="37C3F4CC" w14:textId="77777777" w:rsidR="008C3633" w:rsidRPr="00B61A48" w:rsidRDefault="008C3633" w:rsidP="008C3633">
      <w:pPr>
        <w:pStyle w:val="ListParagraph"/>
        <w:numPr>
          <w:ilvl w:val="0"/>
          <w:numId w:val="23"/>
        </w:numPr>
        <w:ind w:firstLineChars="0"/>
      </w:pPr>
      <w:r w:rsidRPr="00B61A48">
        <w:t>(descriptive stats)</w:t>
      </w:r>
      <w:r w:rsidRPr="00B61A48">
        <w:rPr>
          <w:rFonts w:hint="eastAsia"/>
        </w:rPr>
        <w:t>：</w:t>
      </w:r>
      <w:r w:rsidRPr="00B61A48">
        <w:rPr>
          <w:rFonts w:hint="eastAsia"/>
        </w:rPr>
        <w:t xml:space="preserve"> </w:t>
      </w:r>
      <w:commentRangeStart w:id="7"/>
      <w:r w:rsidRPr="00B61A48">
        <w:t>DS_20160713</w:t>
      </w:r>
      <w:commentRangeEnd w:id="7"/>
      <w:r w:rsidR="00DA28D4">
        <w:rPr>
          <w:rStyle w:val="CommentReference"/>
        </w:rPr>
        <w:commentReference w:id="7"/>
      </w:r>
    </w:p>
    <w:p w14:paraId="73930980" w14:textId="77777777" w:rsidR="008C3633" w:rsidRPr="00B61A48" w:rsidRDefault="00B428DC" w:rsidP="008C3633">
      <w:pPr>
        <w:pStyle w:val="ListParagraph"/>
        <w:ind w:left="1080" w:firstLineChars="0" w:firstLine="0"/>
      </w:pPr>
      <w:r w:rsidRPr="00B61A48">
        <w:t>I</w:t>
      </w:r>
      <w:r w:rsidRPr="00B61A48">
        <w:rPr>
          <w:rFonts w:hint="eastAsia"/>
        </w:rPr>
        <w:t>ii</w:t>
      </w:r>
      <w:r w:rsidRPr="00B61A48">
        <w:t xml:space="preserve">.     </w:t>
      </w:r>
      <w:r w:rsidRPr="00B61A48">
        <w:rPr>
          <w:color w:val="FF0000"/>
        </w:rPr>
        <w:t>(descriptive stats tables for delivery): Lichao added</w:t>
      </w:r>
    </w:p>
    <w:p w14:paraId="6AE07A12" w14:textId="77777777" w:rsidR="00D52915" w:rsidRPr="00B61A48" w:rsidRDefault="00D52915" w:rsidP="008C3633">
      <w:pPr>
        <w:pStyle w:val="ListParagraph"/>
        <w:numPr>
          <w:ilvl w:val="0"/>
          <w:numId w:val="8"/>
        </w:numPr>
        <w:ind w:firstLineChars="0"/>
      </w:pPr>
      <w:r w:rsidRPr="00B61A48">
        <w:t xml:space="preserve">code -- </w:t>
      </w:r>
      <w:r w:rsidR="00A239F9" w:rsidRPr="00B61A48">
        <w:t xml:space="preserve">F:\Jie\MS\04_Delivery\01_DescriptiveStats\02 </w:t>
      </w:r>
      <w:commentRangeStart w:id="8"/>
      <w:r w:rsidR="00A239F9" w:rsidRPr="00B61A48">
        <w:t>Code</w:t>
      </w:r>
      <w:commentRangeEnd w:id="8"/>
      <w:r w:rsidR="00EC7265">
        <w:rPr>
          <w:rStyle w:val="CommentReference"/>
        </w:rPr>
        <w:commentReference w:id="8"/>
      </w:r>
    </w:p>
    <w:p w14:paraId="40B7E712" w14:textId="77777777" w:rsidR="00FE14E3" w:rsidRDefault="00FE14E3" w:rsidP="00FE14E3">
      <w:pPr>
        <w:pStyle w:val="ListParagraph"/>
        <w:numPr>
          <w:ilvl w:val="0"/>
          <w:numId w:val="26"/>
        </w:numPr>
        <w:ind w:firstLineChars="0"/>
        <w:rPr>
          <w:ins w:id="9" w:author="Zhao, Jie (Beijing)" w:date="2016-08-22T11:32:00Z"/>
        </w:rPr>
      </w:pPr>
      <w:r w:rsidRPr="00B61A48">
        <w:t xml:space="preserve">(prepare the cohort data for descriptive stats): 01 prepare cohort for descriptive </w:t>
      </w:r>
      <w:commentRangeStart w:id="10"/>
      <w:r w:rsidRPr="00B61A48">
        <w:t>stats</w:t>
      </w:r>
      <w:commentRangeEnd w:id="10"/>
      <w:r w:rsidR="00E35BBB">
        <w:rPr>
          <w:rStyle w:val="CommentReference"/>
        </w:rPr>
        <w:commentReference w:id="10"/>
      </w:r>
    </w:p>
    <w:p w14:paraId="422B8124" w14:textId="4578608B" w:rsidR="00D62C52" w:rsidRDefault="0057375B">
      <w:pPr>
        <w:pStyle w:val="ListParagraph"/>
        <w:numPr>
          <w:ilvl w:val="0"/>
          <w:numId w:val="43"/>
        </w:numPr>
        <w:ind w:firstLineChars="0"/>
        <w:rPr>
          <w:ins w:id="11" w:author="Zhao, Jie (Beijing)" w:date="2016-08-23T13:01:00Z"/>
        </w:rPr>
        <w:pPrChange w:id="12" w:author="Zhao, Jie (Beijing)" w:date="2016-08-22T11:49:00Z">
          <w:pPr>
            <w:pStyle w:val="ListParagraph"/>
            <w:numPr>
              <w:numId w:val="26"/>
            </w:numPr>
            <w:ind w:left="1800" w:firstLineChars="0" w:hanging="720"/>
          </w:pPr>
        </w:pPrChange>
      </w:pPr>
      <w:ins w:id="13" w:author="Zhao, Jie (Beijing)" w:date="2016-08-22T11:49:00Z">
        <w:r>
          <w:t xml:space="preserve">Jie’s version: </w:t>
        </w:r>
      </w:ins>
      <w:ins w:id="14" w:author="Zhao, Jie (Beijing)" w:date="2016-08-22T11:33:00Z">
        <w:r w:rsidR="00D62C52">
          <w:t xml:space="preserve">Change the input directory </w:t>
        </w:r>
      </w:ins>
      <w:ins w:id="15" w:author="Zhao, Jie (Beijing)" w:date="2016-08-22T11:37:00Z">
        <w:r w:rsidR="00D62C52">
          <w:rPr>
            <w:rFonts w:hint="eastAsia"/>
          </w:rPr>
          <w:t>(</w:t>
        </w:r>
        <w:r w:rsidR="00D62C52">
          <w:t>i.e. line 12</w:t>
        </w:r>
      </w:ins>
      <w:ins w:id="16" w:author="Zhao, Jie (Beijing)" w:date="2016-08-22T11:38:00Z">
        <w:r w:rsidR="00D62C52">
          <w:t xml:space="preserve"> of the code “</w:t>
        </w:r>
        <w:r w:rsidR="00D62C52" w:rsidRPr="00D62C52">
          <w:t>F:\Jie\MS\04_Delivery\01_DescriptiveStats\02 Code\01 prepare cohort for descriptive stats\createJie'sVersion\Scripts</w:t>
        </w:r>
      </w:ins>
      <w:ins w:id="17" w:author="Zhao, Jie (Beijing)" w:date="2016-08-22T11:41:00Z">
        <w:r w:rsidR="00D62C52">
          <w:t>\</w:t>
        </w:r>
        <w:r w:rsidR="00D62C52" w:rsidRPr="00D62C52">
          <w:t xml:space="preserve"> main_createCohort</w:t>
        </w:r>
        <w:r w:rsidR="00D62C52">
          <w:t>.R</w:t>
        </w:r>
      </w:ins>
      <w:ins w:id="18" w:author="Zhao, Jie (Beijing)" w:date="2016-08-22T11:38:00Z">
        <w:r w:rsidR="00D62C52">
          <w:t>”</w:t>
        </w:r>
      </w:ins>
      <w:ins w:id="19" w:author="Zhao, Jie (Beijing)" w:date="2016-08-22T11:37:00Z">
        <w:r w:rsidR="00D62C52">
          <w:rPr>
            <w:rFonts w:hint="eastAsia"/>
          </w:rPr>
          <w:t>)</w:t>
        </w:r>
        <w:r w:rsidR="00D62C52">
          <w:t xml:space="preserve"> </w:t>
        </w:r>
      </w:ins>
      <w:ins w:id="20" w:author="Zhao, Jie (Beijing)" w:date="2016-08-22T11:35:00Z">
        <w:r w:rsidR="00D62C52">
          <w:t>into</w:t>
        </w:r>
      </w:ins>
      <w:ins w:id="21" w:author="Zhao, Jie (Beijing)" w:date="2016-08-22T11:33:00Z">
        <w:r w:rsidR="00D62C52">
          <w:t>:</w:t>
        </w:r>
      </w:ins>
      <w:ins w:id="22" w:author="Zhao, Jie (Beijing)" w:date="2016-08-22T11:49:00Z">
        <w:r>
          <w:t xml:space="preserve"> </w:t>
        </w:r>
      </w:ins>
      <w:ins w:id="23" w:author="Zhao, Jie (Beijing)" w:date="2016-08-22T11:34:00Z">
        <w:r w:rsidR="00D62C52" w:rsidRPr="00D62C52">
          <w:t xml:space="preserve"> "</w:t>
        </w:r>
      </w:ins>
      <w:ins w:id="24" w:author="Zhao, Jie (Beijing)" w:date="2016-08-22T11:36:00Z">
        <w:r w:rsidR="00D62C52" w:rsidRPr="00D62C52">
          <w:t xml:space="preserve"> F:\</w:t>
        </w:r>
        <w:r w:rsidR="00D62C52">
          <w:t>\</w:t>
        </w:r>
        <w:r w:rsidR="00D62C52" w:rsidRPr="00D62C52">
          <w:t>Jie</w:t>
        </w:r>
        <w:r w:rsidR="00D62C52">
          <w:t>\</w:t>
        </w:r>
        <w:r w:rsidR="00D62C52" w:rsidRPr="00D62C52">
          <w:t>\MS\</w:t>
        </w:r>
        <w:r w:rsidR="00D62C52">
          <w:t>\</w:t>
        </w:r>
        <w:r w:rsidR="00D62C52" w:rsidRPr="00D62C52">
          <w:t>04_Delivery\</w:t>
        </w:r>
        <w:r w:rsidR="00D62C52">
          <w:t>\</w:t>
        </w:r>
        <w:r w:rsidR="00D62C52" w:rsidRPr="00D62C52">
          <w:t>01_DescriptiveStats\</w:t>
        </w:r>
        <w:r w:rsidR="00D62C52">
          <w:t>\</w:t>
        </w:r>
        <w:r w:rsidR="00D62C52" w:rsidRPr="00D62C52">
          <w:t xml:space="preserve">01 </w:t>
        </w:r>
        <w:commentRangeStart w:id="25"/>
        <w:r w:rsidR="00D62C52" w:rsidRPr="00D62C52">
          <w:t>Data</w:t>
        </w:r>
      </w:ins>
      <w:commentRangeEnd w:id="25"/>
      <w:r w:rsidR="00904FBB">
        <w:rPr>
          <w:rStyle w:val="CommentReference"/>
        </w:rPr>
        <w:commentReference w:id="25"/>
      </w:r>
      <w:ins w:id="26" w:author="Zhao, Jie (Beijing)" w:date="2016-08-22T11:36:00Z">
        <w:r w:rsidR="00D62C52">
          <w:rPr>
            <w:rFonts w:hint="eastAsia"/>
          </w:rPr>
          <w:t>\\</w:t>
        </w:r>
      </w:ins>
      <w:ins w:id="27" w:author="Zhao, Jie (Beijing)" w:date="2016-08-22T11:34:00Z">
        <w:r w:rsidR="00D62C52" w:rsidRPr="00D62C52">
          <w:t>"</w:t>
        </w:r>
      </w:ins>
    </w:p>
    <w:p w14:paraId="05166FF5" w14:textId="4A54C9E7" w:rsidR="0058796C" w:rsidRDefault="0058796C">
      <w:pPr>
        <w:ind w:left="1800"/>
        <w:rPr>
          <w:ins w:id="28" w:author="Zhao, Jie (Beijing)" w:date="2016-08-22T11:49:00Z"/>
        </w:rPr>
        <w:pPrChange w:id="29" w:author="Zhao, Jie (Beijing)" w:date="2016-08-23T13:02:00Z">
          <w:pPr>
            <w:pStyle w:val="ListParagraph"/>
            <w:numPr>
              <w:numId w:val="26"/>
            </w:numPr>
            <w:ind w:left="1800" w:firstLineChars="0" w:hanging="720"/>
          </w:pPr>
        </w:pPrChange>
      </w:pPr>
      <w:ins w:id="30" w:author="Zhao, Jie (Beijing)" w:date="2016-08-23T13:01:00Z">
        <w:r>
          <w:t>This input is the raw data from Ray</w:t>
        </w:r>
      </w:ins>
    </w:p>
    <w:p w14:paraId="2603DF03" w14:textId="49900BD2" w:rsidR="0057375B" w:rsidRDefault="0057375B">
      <w:pPr>
        <w:pStyle w:val="ListParagraph"/>
        <w:numPr>
          <w:ilvl w:val="0"/>
          <w:numId w:val="43"/>
        </w:numPr>
        <w:ind w:firstLineChars="0"/>
        <w:rPr>
          <w:ins w:id="31" w:author="Zhao, Jie (Beijing)" w:date="2016-08-22T11:50:00Z"/>
        </w:rPr>
        <w:pPrChange w:id="32" w:author="Zhao, Jie (Beijing)" w:date="2016-08-22T11:50:00Z">
          <w:pPr>
            <w:pStyle w:val="ListParagraph"/>
            <w:ind w:firstLineChars="0" w:firstLine="0"/>
          </w:pPr>
        </w:pPrChange>
      </w:pPr>
      <w:ins w:id="33" w:author="Zhao, Jie (Beijing)" w:date="2016-08-22T11:50:00Z">
        <w:r>
          <w:t xml:space="preserve">Lichao’s verion: Change the input directory </w:t>
        </w:r>
        <w:r>
          <w:rPr>
            <w:rFonts w:hint="eastAsia"/>
          </w:rPr>
          <w:t>(</w:t>
        </w:r>
        <w:r>
          <w:t>i.e. line 7 of the code “</w:t>
        </w:r>
        <w:r w:rsidRPr="00D62C52">
          <w:t>F:\Jie\MS\04_Delivery\01_DescriptiveStats\02 Code\01 prepare cohort for descriptive stats\createLichao'sVersion</w:t>
        </w:r>
        <w:r>
          <w:rPr>
            <w:rFonts w:hint="eastAsia"/>
          </w:rPr>
          <w:t>\</w:t>
        </w:r>
        <w:r w:rsidRPr="00D62C52">
          <w:t xml:space="preserve"> main_lichao_Jul06</w:t>
        </w:r>
        <w:r>
          <w:t>.R”</w:t>
        </w:r>
        <w:r>
          <w:rPr>
            <w:rFonts w:hint="eastAsia"/>
          </w:rPr>
          <w:t>)</w:t>
        </w:r>
        <w:r>
          <w:t xml:space="preserve"> into:</w:t>
        </w:r>
      </w:ins>
    </w:p>
    <w:p w14:paraId="361C9D06" w14:textId="3F13B8E1" w:rsidR="0057375B" w:rsidRDefault="0057375B">
      <w:pPr>
        <w:ind w:left="2160"/>
        <w:rPr>
          <w:ins w:id="34" w:author="Zhao, Jie (Beijing)" w:date="2016-08-23T13:02:00Z"/>
        </w:rPr>
        <w:pPrChange w:id="35" w:author="Zhao, Jie (Beijing)" w:date="2016-08-22T11:50:00Z">
          <w:pPr>
            <w:pStyle w:val="ListParagraph"/>
            <w:numPr>
              <w:numId w:val="26"/>
            </w:numPr>
            <w:ind w:left="1800" w:firstLineChars="0" w:hanging="720"/>
          </w:pPr>
        </w:pPrChange>
      </w:pPr>
      <w:ins w:id="36" w:author="Zhao, Jie (Beijing)" w:date="2016-08-22T11:50:00Z">
        <w:r w:rsidRPr="00D62C52">
          <w:t>"</w:t>
        </w:r>
        <w:r w:rsidRPr="002C7D86">
          <w:t>F:\</w:t>
        </w:r>
        <w:r>
          <w:t>\</w:t>
        </w:r>
        <w:r w:rsidRPr="002C7D86">
          <w:t>Jie</w:t>
        </w:r>
        <w:r>
          <w:t>\</w:t>
        </w:r>
        <w:r w:rsidRPr="002C7D86">
          <w:t>\MS\</w:t>
        </w:r>
        <w:r>
          <w:t>\</w:t>
        </w:r>
        <w:r w:rsidRPr="002C7D86">
          <w:t>04_Delivery\</w:t>
        </w:r>
        <w:r>
          <w:t>\</w:t>
        </w:r>
        <w:r w:rsidRPr="002C7D86">
          <w:t>01_DescriptiveStats\</w:t>
        </w:r>
        <w:r>
          <w:t>\03 Results</w:t>
        </w:r>
        <w:r>
          <w:rPr>
            <w:rFonts w:hint="eastAsia"/>
          </w:rPr>
          <w:t>\\</w:t>
        </w:r>
        <w:r w:rsidRPr="002C7D86">
          <w:t xml:space="preserve"> 2016-07-08 02.16.</w:t>
        </w:r>
        <w:commentRangeStart w:id="37"/>
        <w:r w:rsidRPr="002C7D86">
          <w:t>04</w:t>
        </w:r>
      </w:ins>
      <w:commentRangeEnd w:id="37"/>
      <w:r w:rsidR="00BF3119">
        <w:rPr>
          <w:rStyle w:val="CommentReference"/>
        </w:rPr>
        <w:commentReference w:id="37"/>
      </w:r>
      <w:ins w:id="38" w:author="Zhao, Jie (Beijing)" w:date="2016-08-22T11:50:00Z">
        <w:r>
          <w:rPr>
            <w:rFonts w:hint="eastAsia"/>
          </w:rPr>
          <w:t>\\</w:t>
        </w:r>
        <w:r w:rsidRPr="00D62C52">
          <w:t>"</w:t>
        </w:r>
      </w:ins>
    </w:p>
    <w:p w14:paraId="69C01C36" w14:textId="6AD93025" w:rsidR="0058796C" w:rsidRPr="00B61A48" w:rsidRDefault="0058796C">
      <w:pPr>
        <w:ind w:left="2160"/>
        <w:pPrChange w:id="39" w:author="Zhao, Jie (Beijing)" w:date="2016-08-22T11:50:00Z">
          <w:pPr>
            <w:pStyle w:val="ListParagraph"/>
            <w:numPr>
              <w:numId w:val="26"/>
            </w:numPr>
            <w:ind w:left="1800" w:firstLineChars="0" w:hanging="720"/>
          </w:pPr>
        </w:pPrChange>
      </w:pPr>
      <w:ins w:id="40" w:author="Zhao, Jie (Beijing)" w:date="2016-08-23T13:03:00Z">
        <w:r>
          <w:rPr>
            <w:rFonts w:hint="eastAsia"/>
          </w:rPr>
          <w:t>t</w:t>
        </w:r>
        <w:r>
          <w:t>his input is the result of Jie’s version</w:t>
        </w:r>
      </w:ins>
      <w:ins w:id="41" w:author="Zhao, Jie (Beijing)" w:date="2016-08-23T13:12:00Z">
        <w:r w:rsidR="00883614">
          <w:t xml:space="preserve"> (refer to the code </w:t>
        </w:r>
      </w:ins>
      <w:ins w:id="42" w:author="Zhao, Jie (Beijing)" w:date="2016-08-23T13:13:00Z">
        <w:r w:rsidR="00883614">
          <w:t>“</w:t>
        </w:r>
        <w:r w:rsidR="00883614" w:rsidRPr="00D62C52">
          <w:t>F:\Jie\MS\04_Delivery\01_DescriptiveStats\02 Code\01 prepare cohort for descriptive stats\createJie'sVersion\Scripts</w:t>
        </w:r>
        <w:r w:rsidR="00883614">
          <w:t>\</w:t>
        </w:r>
        <w:r w:rsidR="00883614" w:rsidRPr="00D62C52">
          <w:t xml:space="preserve"> main_createCohort</w:t>
        </w:r>
        <w:r w:rsidR="00883614">
          <w:t>.R”</w:t>
        </w:r>
      </w:ins>
      <w:ins w:id="43" w:author="Zhao, Jie (Beijing)" w:date="2016-08-23T13:12:00Z">
        <w:r w:rsidR="00883614">
          <w:t>)</w:t>
        </w:r>
      </w:ins>
    </w:p>
    <w:p w14:paraId="6A2871FB" w14:textId="77777777" w:rsidR="00FE14E3" w:rsidRPr="00B61A48" w:rsidRDefault="00FE14E3" w:rsidP="00FE14E3">
      <w:pPr>
        <w:pStyle w:val="ListParagraph"/>
        <w:numPr>
          <w:ilvl w:val="0"/>
          <w:numId w:val="26"/>
        </w:numPr>
        <w:ind w:firstLineChars="0"/>
      </w:pPr>
      <w:r w:rsidRPr="00B61A48">
        <w:t xml:space="preserve">(create the descriptive stats): 02 create descriptive </w:t>
      </w:r>
      <w:commentRangeStart w:id="44"/>
      <w:r w:rsidRPr="00B61A48">
        <w:t>stats</w:t>
      </w:r>
      <w:commentRangeEnd w:id="44"/>
      <w:r w:rsidR="00BF59BA">
        <w:rPr>
          <w:rStyle w:val="CommentReference"/>
        </w:rPr>
        <w:commentReference w:id="44"/>
      </w:r>
    </w:p>
    <w:p w14:paraId="09E06B61" w14:textId="4424B1B2" w:rsidR="00465B4A" w:rsidRDefault="00465B4A">
      <w:pPr>
        <w:pStyle w:val="ListParagraph"/>
        <w:ind w:left="1800" w:firstLineChars="0" w:firstLine="0"/>
        <w:rPr>
          <w:ins w:id="45" w:author="Zhao, Jie (Beijing)" w:date="2016-08-22T12:00:00Z"/>
        </w:rPr>
        <w:pPrChange w:id="46" w:author="Zhao, Jie (Beijing)" w:date="2016-08-22T11:54:00Z">
          <w:pPr>
            <w:pStyle w:val="ListParagraph"/>
            <w:numPr>
              <w:numId w:val="26"/>
            </w:numPr>
            <w:ind w:left="1800" w:firstLineChars="0" w:hanging="720"/>
          </w:pPr>
        </w:pPrChange>
      </w:pPr>
      <w:ins w:id="47" w:author="Zhao, Jie (Beijing)" w:date="2016-08-22T11:56:00Z">
        <w:r>
          <w:t>C</w:t>
        </w:r>
        <w:r>
          <w:rPr>
            <w:rFonts w:hint="eastAsia"/>
          </w:rPr>
          <w:t>opy</w:t>
        </w:r>
        <w:r>
          <w:t xml:space="preserve"> the whole folder </w:t>
        </w:r>
      </w:ins>
      <w:ins w:id="48" w:author="Zhao, Jie (Beijing)" w:date="2016-08-22T12:00:00Z">
        <w:r>
          <w:t xml:space="preserve">(i.e. </w:t>
        </w:r>
      </w:ins>
      <w:ins w:id="49" w:author="Zhao, Jie (Beijing)" w:date="2016-08-22T11:56:00Z">
        <w:r w:rsidRPr="00B61A48">
          <w:t>2016-07-11 20.01.</w:t>
        </w:r>
        <w:commentRangeStart w:id="50"/>
        <w:r w:rsidRPr="00B61A48">
          <w:t>50</w:t>
        </w:r>
        <w:commentRangeEnd w:id="50"/>
        <w:r>
          <w:rPr>
            <w:rStyle w:val="CommentReference"/>
          </w:rPr>
          <w:commentReference w:id="50"/>
        </w:r>
      </w:ins>
      <w:ins w:id="51" w:author="Zhao, Jie (Beijing)" w:date="2016-08-23T13:13:00Z">
        <w:r w:rsidR="00883614">
          <w:rPr>
            <w:rFonts w:hint="eastAsia"/>
          </w:rPr>
          <w:t xml:space="preserve"> - the result of the Lichao</w:t>
        </w:r>
        <w:r w:rsidR="00883614">
          <w:t>’s version</w:t>
        </w:r>
      </w:ins>
      <w:ins w:id="52" w:author="Zhao, Jie (Beijing)" w:date="2016-08-23T13:14:00Z">
        <w:r w:rsidR="00883614">
          <w:t xml:space="preserve"> which is based on the code , </w:t>
        </w:r>
      </w:ins>
      <w:ins w:id="53" w:author="Zhao, Jie (Beijing)" w:date="2016-08-23T13:15:00Z">
        <w:r w:rsidR="00883614">
          <w:t>“</w:t>
        </w:r>
        <w:r w:rsidR="00883614" w:rsidRPr="00D62C52">
          <w:t>F:\Jie\MS\04_Delivery\01_DescriptiveStats\02 Code\01 prepare cohort for descriptive stats\createLichao'sVersion</w:t>
        </w:r>
        <w:r w:rsidR="00883614">
          <w:rPr>
            <w:rFonts w:hint="eastAsia"/>
          </w:rPr>
          <w:t>\</w:t>
        </w:r>
        <w:r w:rsidR="00883614" w:rsidRPr="00D62C52">
          <w:t xml:space="preserve"> main_lichao_Jul06</w:t>
        </w:r>
        <w:r w:rsidR="00883614">
          <w:t>.R”</w:t>
        </w:r>
      </w:ins>
      <w:ins w:id="54" w:author="Zhao, Jie (Beijing)" w:date="2016-08-22T12:00:00Z">
        <w:r>
          <w:t>)</w:t>
        </w:r>
      </w:ins>
      <w:ins w:id="55" w:author="Zhao, Jie (Beijing)" w:date="2016-08-22T11:56:00Z">
        <w:r>
          <w:t xml:space="preserve"> to </w:t>
        </w:r>
      </w:ins>
      <w:ins w:id="56" w:author="Zhao, Jie (Beijing)" w:date="2016-08-22T11:58:00Z">
        <w:r>
          <w:rPr>
            <w:rFonts w:hint="eastAsia"/>
          </w:rPr>
          <w:t xml:space="preserve">the following folder in </w:t>
        </w:r>
      </w:ins>
      <w:ins w:id="57" w:author="Zhao, Jie (Beijing)" w:date="2016-08-22T11:56:00Z">
        <w:r>
          <w:t>the master node.</w:t>
        </w:r>
      </w:ins>
    </w:p>
    <w:p w14:paraId="157CDF96" w14:textId="3ED50072" w:rsidR="00465B4A" w:rsidRDefault="00465B4A">
      <w:pPr>
        <w:pStyle w:val="ListParagraph"/>
        <w:ind w:left="1800" w:firstLineChars="0" w:firstLine="0"/>
        <w:rPr>
          <w:ins w:id="58" w:author="Zhao, Jie (Beijing)" w:date="2016-08-23T13:14:00Z"/>
        </w:rPr>
        <w:pPrChange w:id="59" w:author="Zhao, Jie (Beijing)" w:date="2016-08-22T11:54:00Z">
          <w:pPr>
            <w:pStyle w:val="ListParagraph"/>
            <w:numPr>
              <w:numId w:val="26"/>
            </w:numPr>
            <w:ind w:left="1800" w:firstLineChars="0" w:hanging="720"/>
          </w:pPr>
        </w:pPrChange>
      </w:pPr>
      <w:ins w:id="60" w:author="Zhao, Jie (Beijing)" w:date="2016-08-22T12:01:00Z">
        <w:r>
          <w:t>“</w:t>
        </w:r>
        <w:r w:rsidRPr="00465B4A">
          <w:t>s3://emr-rwes-pa-spark-dev-datastore</w:t>
        </w:r>
        <w:r>
          <w:t>/</w:t>
        </w:r>
      </w:ins>
      <w:ins w:id="61" w:author="Zhao, Jie (Beijing)" w:date="2016-08-22T12:00:00Z">
        <w:r w:rsidRPr="00465B4A">
          <w:t>Jie/MS/Jul12/</w:t>
        </w:r>
      </w:ins>
      <w:ins w:id="62" w:author="Zhao, Jie (Beijing)" w:date="2016-08-22T12:01:00Z">
        <w:r>
          <w:t>”</w:t>
        </w:r>
      </w:ins>
    </w:p>
    <w:p w14:paraId="2CA99F39" w14:textId="0CF50ACF" w:rsidR="00D52915" w:rsidRPr="00B61A48" w:rsidRDefault="00D52915">
      <w:pPr>
        <w:pStyle w:val="ListParagraph"/>
        <w:ind w:left="1800" w:firstLineChars="0" w:firstLine="0"/>
        <w:pPrChange w:id="63" w:author="Zhao, Jie (Beijing)" w:date="2016-08-22T11:39:00Z">
          <w:pPr>
            <w:pStyle w:val="ListParagraph"/>
            <w:numPr>
              <w:numId w:val="26"/>
            </w:numPr>
            <w:ind w:left="1800" w:firstLineChars="0" w:hanging="720"/>
          </w:pPr>
        </w:pPrChange>
      </w:pPr>
    </w:p>
    <w:p w14:paraId="024E1CE9" w14:textId="77777777" w:rsidR="008A609D" w:rsidRPr="00B61A48" w:rsidRDefault="00111422" w:rsidP="00EF5252">
      <w:pPr>
        <w:pStyle w:val="ListParagraph"/>
        <w:numPr>
          <w:ilvl w:val="0"/>
          <w:numId w:val="35"/>
        </w:numPr>
        <w:ind w:firstLineChars="0"/>
      </w:pPr>
      <w:r w:rsidRPr="00EF5252">
        <w:t>Preparing</w:t>
      </w:r>
      <w:r w:rsidR="008A609D" w:rsidRPr="00EF5252">
        <w:rPr>
          <w:rFonts w:hint="eastAsia"/>
        </w:rPr>
        <w:t xml:space="preserve"> model data for Cmp cohorts</w:t>
      </w:r>
    </w:p>
    <w:p w14:paraId="09B7C9E6" w14:textId="77777777" w:rsidR="00D52915" w:rsidRPr="00B61A48" w:rsidRDefault="00D52915" w:rsidP="00A239F9">
      <w:pPr>
        <w:pStyle w:val="ListParagraph"/>
        <w:numPr>
          <w:ilvl w:val="0"/>
          <w:numId w:val="10"/>
        </w:numPr>
        <w:ind w:firstLineChars="0"/>
      </w:pPr>
      <w:r w:rsidRPr="00B61A48">
        <w:t xml:space="preserve">results -- </w:t>
      </w:r>
      <w:r w:rsidR="00A239F9" w:rsidRPr="00B61A48">
        <w:t>F:\Jie\MS\04_Delivery\02_ExtractModelData4Cmp</w:t>
      </w:r>
      <w:r w:rsidR="00A239F9" w:rsidRPr="00B61A48">
        <w:rPr>
          <w:rFonts w:hint="eastAsia"/>
        </w:rPr>
        <w:t>\03 Results</w:t>
      </w:r>
    </w:p>
    <w:p w14:paraId="6AC93952" w14:textId="77777777" w:rsidR="00D52915" w:rsidRDefault="00D52915" w:rsidP="00A239F9">
      <w:pPr>
        <w:pStyle w:val="ListParagraph"/>
        <w:numPr>
          <w:ilvl w:val="0"/>
          <w:numId w:val="10"/>
        </w:numPr>
        <w:ind w:firstLineChars="0"/>
      </w:pPr>
      <w:r w:rsidRPr="00B61A48">
        <w:t xml:space="preserve">code -- </w:t>
      </w:r>
      <w:r w:rsidR="00A239F9" w:rsidRPr="00B61A48">
        <w:t xml:space="preserve">F:\Jie\MS\04_Delivery\02_ExtractModelData4Cmp\02 </w:t>
      </w:r>
      <w:commentRangeStart w:id="64"/>
      <w:r w:rsidR="00A239F9" w:rsidRPr="00B61A48">
        <w:t>Code</w:t>
      </w:r>
      <w:commentRangeEnd w:id="64"/>
      <w:r w:rsidR="00D66AB1">
        <w:rPr>
          <w:rStyle w:val="CommentReference"/>
        </w:rPr>
        <w:commentReference w:id="64"/>
      </w:r>
    </w:p>
    <w:p w14:paraId="44A8FB89" w14:textId="563A7A32" w:rsidR="003C71AA" w:rsidRDefault="00A8680E">
      <w:pPr>
        <w:pStyle w:val="ListParagraph"/>
        <w:numPr>
          <w:ilvl w:val="0"/>
          <w:numId w:val="44"/>
        </w:numPr>
        <w:ind w:firstLineChars="0"/>
        <w:rPr>
          <w:ins w:id="65" w:author="Zhao, Jie (Beijing)" w:date="2016-08-22T12:09:00Z"/>
        </w:rPr>
        <w:pPrChange w:id="66" w:author="Zhao, Jie (Beijing)" w:date="2016-08-22T12:09:00Z">
          <w:pPr>
            <w:pStyle w:val="ListParagraph"/>
            <w:ind w:left="1080" w:firstLineChars="0" w:firstLine="0"/>
          </w:pPr>
        </w:pPrChange>
      </w:pPr>
      <w:ins w:id="67" w:author="Zhao, Jie (Beijing)" w:date="2016-08-22T12:09:00Z">
        <w:r>
          <w:t>generate the data for model</w:t>
        </w:r>
      </w:ins>
    </w:p>
    <w:p w14:paraId="4F93052D" w14:textId="2AC27606" w:rsidR="00A8680E" w:rsidRDefault="00A8680E">
      <w:pPr>
        <w:pStyle w:val="ListParagraph"/>
        <w:ind w:left="1440" w:firstLineChars="0" w:firstLine="0"/>
        <w:rPr>
          <w:ins w:id="68" w:author="Zhao, Jie (Beijing)" w:date="2016-08-22T12:12:00Z"/>
        </w:rPr>
        <w:pPrChange w:id="69" w:author="Zhao, Jie (Beijing)" w:date="2016-08-22T12:10:00Z">
          <w:pPr>
            <w:pStyle w:val="ListParagraph"/>
            <w:ind w:left="1080" w:firstLineChars="0" w:firstLine="0"/>
          </w:pPr>
        </w:pPrChange>
      </w:pPr>
      <w:ins w:id="70" w:author="Zhao, Jie (Beijing)" w:date="2016-08-22T12:10:00Z">
        <w:r>
          <w:t xml:space="preserve">change the directory of input file (i.e. line </w:t>
        </w:r>
      </w:ins>
      <w:ins w:id="71" w:author="Zhao, Jie (Beijing)" w:date="2016-08-22T12:11:00Z">
        <w:r>
          <w:t>99 of the code “</w:t>
        </w:r>
        <w:r w:rsidRPr="00A8680E">
          <w:t>F:\Jie\MS\04_Delivery\02_ExtractModelData4Cmp\02 Code</w:t>
        </w:r>
        <w:r>
          <w:t>\main.R”</w:t>
        </w:r>
      </w:ins>
      <w:ins w:id="72" w:author="Zhao, Jie (Beijing)" w:date="2016-08-22T12:10:00Z">
        <w:r>
          <w:t>)</w:t>
        </w:r>
      </w:ins>
      <w:ins w:id="73" w:author="Zhao, Jie (Beijing)" w:date="2016-08-22T12:12:00Z">
        <w:r>
          <w:t xml:space="preserve"> into:</w:t>
        </w:r>
      </w:ins>
    </w:p>
    <w:p w14:paraId="125039B4" w14:textId="5A6565F5" w:rsidR="00A8680E" w:rsidRDefault="00A8680E">
      <w:pPr>
        <w:pStyle w:val="ListParagraph"/>
        <w:ind w:left="1440" w:firstLineChars="0" w:firstLine="0"/>
        <w:rPr>
          <w:ins w:id="74" w:author="Zhao, Jie (Beijing)" w:date="2016-08-23T13:18:00Z"/>
        </w:rPr>
        <w:pPrChange w:id="75" w:author="Zhao, Jie (Beijing)" w:date="2016-08-22T12:10:00Z">
          <w:pPr>
            <w:pStyle w:val="ListParagraph"/>
            <w:ind w:left="1080" w:firstLineChars="0" w:firstLine="0"/>
          </w:pPr>
        </w:pPrChange>
      </w:pPr>
      <w:ins w:id="76" w:author="Zhao, Jie (Beijing)" w:date="2016-08-22T12:12:00Z">
        <w:r>
          <w:t>“</w:t>
        </w:r>
        <w:r w:rsidRPr="00A8680E">
          <w:t>F:\Jie\MS\04_Delivery\01_DescriptiveStats\03 Results\2016-07-11 20.01.50</w:t>
        </w:r>
      </w:ins>
      <w:ins w:id="77" w:author="Zhao, Jie (Beijing)" w:date="2016-08-22T12:13:00Z">
        <w:r>
          <w:t>\</w:t>
        </w:r>
      </w:ins>
      <w:ins w:id="78" w:author="Zhao, Jie (Beijing)" w:date="2016-08-22T12:12:00Z">
        <w:r>
          <w:t>”</w:t>
        </w:r>
      </w:ins>
    </w:p>
    <w:p w14:paraId="00DED195" w14:textId="5B67CEBD" w:rsidR="00883614" w:rsidRDefault="00883614">
      <w:pPr>
        <w:pStyle w:val="ListParagraph"/>
        <w:ind w:left="1440" w:firstLineChars="0" w:firstLine="0"/>
        <w:rPr>
          <w:ins w:id="79" w:author="Zhao, Jie (Beijing)" w:date="2016-08-22T12:14:00Z"/>
        </w:rPr>
        <w:pPrChange w:id="80" w:author="Zhao, Jie (Beijing)" w:date="2016-08-22T12:10:00Z">
          <w:pPr>
            <w:pStyle w:val="ListParagraph"/>
            <w:ind w:left="1080" w:firstLineChars="0" w:firstLine="0"/>
          </w:pPr>
        </w:pPrChange>
      </w:pPr>
      <w:ins w:id="81" w:author="Zhao, Jie (Beijing)" w:date="2016-08-23T13:18:00Z">
        <w:r>
          <w:t>This input</w:t>
        </w:r>
      </w:ins>
      <w:ins w:id="82" w:author="Zhao, Jie (Beijing)" w:date="2016-08-23T13:22:00Z">
        <w:r>
          <w:t xml:space="preserve"> is the result of </w:t>
        </w:r>
        <w:r w:rsidR="005C2581">
          <w:t>the cohort data of Lichao’s version for the descriptive stats</w:t>
        </w:r>
      </w:ins>
    </w:p>
    <w:p w14:paraId="6BB604BF" w14:textId="2C6CA52D" w:rsidR="00A8680E" w:rsidRDefault="00A8680E">
      <w:pPr>
        <w:pStyle w:val="ListParagraph"/>
        <w:ind w:left="1440" w:firstLineChars="0" w:firstLine="0"/>
        <w:rPr>
          <w:ins w:id="83" w:author="Zhao, Jie (Beijing)" w:date="2016-08-22T12:15:00Z"/>
        </w:rPr>
        <w:pPrChange w:id="84" w:author="Zhao, Jie (Beijing)" w:date="2016-08-22T12:10:00Z">
          <w:pPr>
            <w:pStyle w:val="ListParagraph"/>
            <w:ind w:left="1080" w:firstLineChars="0" w:firstLine="0"/>
          </w:pPr>
        </w:pPrChange>
      </w:pPr>
      <w:ins w:id="85" w:author="Zhao, Jie (Beijing)" w:date="2016-08-22T12:14:00Z">
        <w:r>
          <w:t>Change the directory of the input file (</w:t>
        </w:r>
      </w:ins>
      <w:ins w:id="86" w:author="Zhao, Jie (Beijing)" w:date="2016-08-22T12:15:00Z">
        <w:r>
          <w:t>i.e. line 118 of the code “</w:t>
        </w:r>
        <w:r w:rsidRPr="00A8680E">
          <w:t>F:\Jie\MS\04_Delivery\02_ExtractModelData4Cmp\02 Code</w:t>
        </w:r>
        <w:r>
          <w:t>\main.R”</w:t>
        </w:r>
      </w:ins>
      <w:ins w:id="87" w:author="Zhao, Jie (Beijing)" w:date="2016-08-22T12:14:00Z">
        <w:r>
          <w:t>) into:</w:t>
        </w:r>
      </w:ins>
    </w:p>
    <w:p w14:paraId="5F0972A2" w14:textId="28528B9B" w:rsidR="00A8680E" w:rsidRDefault="00A8680E">
      <w:pPr>
        <w:pStyle w:val="ListParagraph"/>
        <w:ind w:left="1440" w:firstLineChars="0" w:firstLine="0"/>
        <w:rPr>
          <w:ins w:id="88" w:author="Zhao, Jie (Beijing)" w:date="2016-08-22T12:14:00Z"/>
        </w:rPr>
        <w:pPrChange w:id="89" w:author="Zhao, Jie (Beijing)" w:date="2016-08-22T12:10:00Z">
          <w:pPr>
            <w:pStyle w:val="ListParagraph"/>
            <w:ind w:left="1080" w:firstLineChars="0" w:firstLine="0"/>
          </w:pPr>
        </w:pPrChange>
      </w:pPr>
      <w:ins w:id="90" w:author="Zhao, Jie (Beijing)" w:date="2016-08-22T12:15:00Z">
        <w:r>
          <w:lastRenderedPageBreak/>
          <w:t>“</w:t>
        </w:r>
        <w:r w:rsidRPr="00A8680E">
          <w:t>F:\Jie\MS\04_Delivery\01_DescriptiveStats\03 Results\2016-07-08 02.16.</w:t>
        </w:r>
        <w:commentRangeStart w:id="91"/>
        <w:r w:rsidRPr="00A8680E">
          <w:t>04</w:t>
        </w:r>
      </w:ins>
      <w:commentRangeEnd w:id="91"/>
      <w:r w:rsidR="003A2A84">
        <w:rPr>
          <w:rStyle w:val="CommentReference"/>
        </w:rPr>
        <w:commentReference w:id="91"/>
      </w:r>
      <w:ins w:id="92" w:author="Zhao, Jie (Beijing)" w:date="2016-08-22T12:15:00Z">
        <w:r>
          <w:t>”</w:t>
        </w:r>
      </w:ins>
    </w:p>
    <w:p w14:paraId="0A1517AA" w14:textId="7DCA6DEF" w:rsidR="00A8680E" w:rsidRDefault="005C2581">
      <w:pPr>
        <w:pStyle w:val="ListParagraph"/>
        <w:ind w:left="1440" w:firstLineChars="0" w:firstLine="0"/>
        <w:rPr>
          <w:ins w:id="93" w:author="Zhao, Jie (Beijing)" w:date="2016-08-22T12:13:00Z"/>
        </w:rPr>
        <w:pPrChange w:id="94" w:author="Zhao, Jie (Beijing)" w:date="2016-08-22T12:10:00Z">
          <w:pPr>
            <w:pStyle w:val="ListParagraph"/>
            <w:ind w:left="1080" w:firstLineChars="0" w:firstLine="0"/>
          </w:pPr>
        </w:pPrChange>
      </w:pPr>
      <w:ins w:id="95" w:author="Zhao, Jie (Beijing)" w:date="2016-08-23T13:23:00Z">
        <w:r>
          <w:t>T</w:t>
        </w:r>
        <w:r>
          <w:rPr>
            <w:rFonts w:hint="eastAsia"/>
          </w:rPr>
          <w:t xml:space="preserve">he </w:t>
        </w:r>
        <w:r>
          <w:t>input is the result of cohort data of Jie’s version for descriptive stats</w:t>
        </w:r>
      </w:ins>
    </w:p>
    <w:p w14:paraId="7F0556AB" w14:textId="0AC6D8A0" w:rsidR="00A8680E" w:rsidRDefault="00A8680E">
      <w:pPr>
        <w:pStyle w:val="ListParagraph"/>
        <w:numPr>
          <w:ilvl w:val="0"/>
          <w:numId w:val="44"/>
        </w:numPr>
        <w:ind w:firstLineChars="0"/>
        <w:rPr>
          <w:ins w:id="96" w:author="Zhao, Jie (Beijing)" w:date="2016-08-22T12:13:00Z"/>
        </w:rPr>
        <w:pPrChange w:id="97" w:author="Zhao, Jie (Beijing)" w:date="2016-08-22T12:13:00Z">
          <w:pPr>
            <w:pStyle w:val="ListParagraph"/>
            <w:ind w:left="1080" w:firstLineChars="0" w:firstLine="0"/>
          </w:pPr>
        </w:pPrChange>
      </w:pPr>
      <w:ins w:id="98" w:author="Zhao, Jie (Beijing)" w:date="2016-08-22T12:13:00Z">
        <w:r>
          <w:t>QC the data for model in the last step</w:t>
        </w:r>
      </w:ins>
    </w:p>
    <w:p w14:paraId="3FDF64CF" w14:textId="36488FA9" w:rsidR="00024988" w:rsidRDefault="00024988">
      <w:pPr>
        <w:pStyle w:val="ListParagraph"/>
        <w:numPr>
          <w:ilvl w:val="0"/>
          <w:numId w:val="46"/>
        </w:numPr>
        <w:ind w:firstLineChars="0"/>
        <w:rPr>
          <w:ins w:id="99" w:author="Zhao, Jie (Beijing)" w:date="2016-08-22T12:22:00Z"/>
        </w:rPr>
        <w:pPrChange w:id="100" w:author="Zhao, Jie (Beijing)" w:date="2016-08-22T12:22:00Z">
          <w:pPr>
            <w:pStyle w:val="ListParagraph"/>
            <w:numPr>
              <w:numId w:val="44"/>
            </w:numPr>
            <w:ind w:left="1440" w:firstLineChars="0" w:hanging="360"/>
          </w:pPr>
        </w:pPrChange>
      </w:pPr>
      <w:ins w:id="101" w:author="Zhao, Jie (Beijing)" w:date="2016-08-22T12:22:00Z">
        <w:r>
          <w:t>change the input directory (i.e. line 5 of the code “</w:t>
        </w:r>
        <w:r w:rsidRPr="00A8680E">
          <w:t>F:\Jie\MS\04_Delivery\02_ExtractModelData4Cmp\02 Code</w:t>
        </w:r>
        <w:r>
          <w:t>\</w:t>
        </w:r>
        <w:r w:rsidRPr="00A8680E">
          <w:t>QcData4ModelUsingRayData</w:t>
        </w:r>
        <w:r>
          <w:t>.R”) into :</w:t>
        </w:r>
      </w:ins>
    </w:p>
    <w:p w14:paraId="782B347F" w14:textId="77777777" w:rsidR="00024988" w:rsidRDefault="00024988">
      <w:pPr>
        <w:pStyle w:val="ListParagraph"/>
        <w:ind w:left="1260" w:firstLineChars="0"/>
        <w:rPr>
          <w:ins w:id="102" w:author="Zhao, Jie (Beijing)" w:date="2016-08-23T13:25:00Z"/>
        </w:rPr>
        <w:pPrChange w:id="103" w:author="Zhao, Jie (Beijing)" w:date="2016-08-22T12:22:00Z">
          <w:pPr>
            <w:pStyle w:val="ListParagraph"/>
            <w:ind w:left="1260" w:firstLineChars="0" w:firstLine="180"/>
          </w:pPr>
        </w:pPrChange>
      </w:pPr>
      <w:ins w:id="104" w:author="Zhao, Jie (Beijing)" w:date="2016-08-22T12:22:00Z">
        <w:r>
          <w:t>“</w:t>
        </w:r>
        <w:r w:rsidRPr="00A8680E">
          <w:t>F:\Jie\MS\04_Delivery\02_ExtractModelData4Cmp\03 Results</w:t>
        </w:r>
        <w:r>
          <w:t>”</w:t>
        </w:r>
      </w:ins>
    </w:p>
    <w:p w14:paraId="33B59ED5" w14:textId="4CF3D594" w:rsidR="005C2581" w:rsidRPr="00B61A48" w:rsidRDefault="005C2581">
      <w:pPr>
        <w:pStyle w:val="ListParagraph"/>
        <w:ind w:left="1260" w:firstLineChars="0"/>
        <w:rPr>
          <w:ins w:id="105" w:author="Zhao, Jie (Beijing)" w:date="2016-08-22T12:22:00Z"/>
        </w:rPr>
        <w:pPrChange w:id="106" w:author="Zhao, Jie (Beijing)" w:date="2016-08-22T12:22:00Z">
          <w:pPr>
            <w:pStyle w:val="ListParagraph"/>
            <w:ind w:left="1260" w:firstLineChars="0" w:firstLine="180"/>
          </w:pPr>
        </w:pPrChange>
      </w:pPr>
      <w:ins w:id="107" w:author="Zhao, Jie (Beijing)" w:date="2016-08-23T13:25:00Z">
        <w:r>
          <w:t>This input is the result of the cohort data for model</w:t>
        </w:r>
      </w:ins>
    </w:p>
    <w:p w14:paraId="2C89E5D2" w14:textId="016CA319" w:rsidR="00024988" w:rsidRDefault="00024988">
      <w:pPr>
        <w:pStyle w:val="ListParagraph"/>
        <w:numPr>
          <w:ilvl w:val="0"/>
          <w:numId w:val="46"/>
        </w:numPr>
        <w:ind w:firstLineChars="0"/>
        <w:rPr>
          <w:ins w:id="108" w:author="Zhao, Jie (Beijing)" w:date="2016-08-22T12:22:00Z"/>
        </w:rPr>
        <w:pPrChange w:id="109" w:author="Zhao, Jie (Beijing)" w:date="2016-08-22T12:23:00Z">
          <w:pPr>
            <w:pStyle w:val="ListParagraph"/>
            <w:numPr>
              <w:numId w:val="44"/>
            </w:numPr>
            <w:ind w:left="1440" w:firstLineChars="0" w:hanging="360"/>
          </w:pPr>
        </w:pPrChange>
      </w:pPr>
      <w:ins w:id="110" w:author="Zhao, Jie (Beijing)" w:date="2016-08-22T12:22:00Z">
        <w:r>
          <w:t>change the input directory (i.e. line 7 of the code “</w:t>
        </w:r>
        <w:r w:rsidRPr="00A8680E">
          <w:t xml:space="preserve">F:\Jie\MS\04_Delivery\02_ExtractModelData4Cmp\02 </w:t>
        </w:r>
        <w:commentRangeStart w:id="111"/>
        <w:r w:rsidRPr="00A8680E">
          <w:t>Code</w:t>
        </w:r>
      </w:ins>
      <w:commentRangeEnd w:id="111"/>
      <w:r w:rsidR="003A0C52">
        <w:rPr>
          <w:rStyle w:val="CommentReference"/>
        </w:rPr>
        <w:commentReference w:id="111"/>
      </w:r>
      <w:ins w:id="112" w:author="Zhao, Jie (Beijing)" w:date="2016-08-22T12:22:00Z">
        <w:r>
          <w:t>\</w:t>
        </w:r>
        <w:r w:rsidRPr="00A8680E">
          <w:t>QcData4ModelUsingRayData</w:t>
        </w:r>
        <w:r>
          <w:t>.R”) into:</w:t>
        </w:r>
      </w:ins>
    </w:p>
    <w:p w14:paraId="669F5D30" w14:textId="41428287" w:rsidR="00A8680E" w:rsidRDefault="00024988">
      <w:pPr>
        <w:pStyle w:val="ListParagraph"/>
        <w:ind w:left="1440" w:firstLineChars="0" w:firstLine="0"/>
        <w:rPr>
          <w:ins w:id="113" w:author="Zhao, Jie (Beijing)" w:date="2016-08-23T13:25:00Z"/>
        </w:rPr>
        <w:pPrChange w:id="114" w:author="Zhao, Jie (Beijing)" w:date="2016-08-22T12:13:00Z">
          <w:pPr>
            <w:pStyle w:val="ListParagraph"/>
            <w:ind w:left="1080" w:firstLineChars="0" w:firstLine="0"/>
          </w:pPr>
        </w:pPrChange>
      </w:pPr>
      <w:ins w:id="115" w:author="Zhao, Jie (Beijing)" w:date="2016-08-22T12:22:00Z">
        <w:r>
          <w:t>“</w:t>
        </w:r>
        <w:r w:rsidRPr="00024988">
          <w:t>F:\Jie\MS\04_Delivery\01_DescriptiveStats\01 Data</w:t>
        </w:r>
        <w:r>
          <w:t>”</w:t>
        </w:r>
      </w:ins>
    </w:p>
    <w:p w14:paraId="754A85BE" w14:textId="28F8860E" w:rsidR="005C2581" w:rsidRPr="00B61A48" w:rsidRDefault="005C2581">
      <w:pPr>
        <w:pStyle w:val="ListParagraph"/>
        <w:ind w:left="1440" w:firstLineChars="0" w:firstLine="0"/>
        <w:pPrChange w:id="116" w:author="Zhao, Jie (Beijing)" w:date="2016-08-22T12:13:00Z">
          <w:pPr>
            <w:pStyle w:val="ListParagraph"/>
            <w:ind w:left="1080" w:firstLineChars="0" w:firstLine="0"/>
          </w:pPr>
        </w:pPrChange>
      </w:pPr>
      <w:ins w:id="117" w:author="Zhao, Jie (Beijing)" w:date="2016-08-23T13:25:00Z">
        <w:r>
          <w:t>This input is the raw data from Ray</w:t>
        </w:r>
      </w:ins>
    </w:p>
    <w:p w14:paraId="21C691F6" w14:textId="77777777" w:rsidR="008A609D" w:rsidRPr="00B61A48" w:rsidRDefault="008A609D" w:rsidP="00EF5252">
      <w:pPr>
        <w:pStyle w:val="ListParagraph"/>
        <w:numPr>
          <w:ilvl w:val="0"/>
          <w:numId w:val="35"/>
        </w:numPr>
        <w:ind w:firstLineChars="0"/>
      </w:pPr>
      <w:r w:rsidRPr="00EF5252">
        <w:rPr>
          <w:rFonts w:hint="eastAsia"/>
        </w:rPr>
        <w:t>InitModel and nonRegularizedGLM</w:t>
      </w:r>
    </w:p>
    <w:p w14:paraId="59DA4004" w14:textId="77777777" w:rsidR="00D52915" w:rsidRPr="00B61A48" w:rsidRDefault="00D52915" w:rsidP="00A239F9">
      <w:pPr>
        <w:pStyle w:val="ListParagraph"/>
        <w:numPr>
          <w:ilvl w:val="0"/>
          <w:numId w:val="11"/>
        </w:numPr>
        <w:ind w:firstLineChars="0"/>
      </w:pPr>
      <w:r w:rsidRPr="00B61A48">
        <w:t>results –</w:t>
      </w:r>
      <w:r w:rsidR="00A239F9" w:rsidRPr="00B61A48">
        <w:t xml:space="preserve"> F:\Jie\MS\04_Delivery\03_InitModel_NonRegulatizedGLM\03 Results</w:t>
      </w:r>
    </w:p>
    <w:p w14:paraId="24D6B564" w14:textId="77777777" w:rsidR="00A239F9" w:rsidRPr="00B61A48" w:rsidRDefault="00D52915" w:rsidP="00A239F9">
      <w:pPr>
        <w:pStyle w:val="ListParagraph"/>
        <w:numPr>
          <w:ilvl w:val="0"/>
          <w:numId w:val="20"/>
        </w:numPr>
        <w:ind w:firstLineChars="0"/>
      </w:pPr>
      <w:r w:rsidRPr="00B61A48">
        <w:t xml:space="preserve">(InitModel with all the base variables): </w:t>
      </w:r>
      <w:r w:rsidR="00A239F9" w:rsidRPr="00B61A48">
        <w:t>2016-07-14 20.48.</w:t>
      </w:r>
      <w:commentRangeStart w:id="118"/>
      <w:commentRangeStart w:id="119"/>
      <w:r w:rsidR="00A239F9" w:rsidRPr="00B61A48">
        <w:t>49</w:t>
      </w:r>
      <w:commentRangeEnd w:id="118"/>
      <w:r w:rsidR="00CD3E1E">
        <w:rPr>
          <w:rStyle w:val="CommentReference"/>
        </w:rPr>
        <w:commentReference w:id="118"/>
      </w:r>
      <w:commentRangeEnd w:id="119"/>
      <w:r w:rsidR="0090508B">
        <w:rPr>
          <w:rStyle w:val="CommentReference"/>
        </w:rPr>
        <w:commentReference w:id="119"/>
      </w:r>
    </w:p>
    <w:p w14:paraId="5BF9924C" w14:textId="190B33E7" w:rsidR="00D52915" w:rsidRPr="00B61A48" w:rsidRDefault="00D52915" w:rsidP="00A239F9">
      <w:pPr>
        <w:pStyle w:val="ListParagraph"/>
        <w:numPr>
          <w:ilvl w:val="0"/>
          <w:numId w:val="20"/>
        </w:numPr>
        <w:ind w:firstLineChars="0"/>
      </w:pPr>
      <w:r w:rsidRPr="00B61A48">
        <w:t xml:space="preserve">(InitModel with top 10 variables): </w:t>
      </w:r>
      <w:ins w:id="120" w:author="Zhao, Jie (Beijing)" w:date="2016-08-22T13:41:00Z">
        <w:r w:rsidR="003B279A" w:rsidRPr="00B61A48">
          <w:t>2016-07-15 02.33.</w:t>
        </w:r>
        <w:commentRangeStart w:id="121"/>
        <w:r w:rsidR="003B279A" w:rsidRPr="00B61A48">
          <w:t>53</w:t>
        </w:r>
        <w:commentRangeEnd w:id="121"/>
        <w:r w:rsidR="003B279A">
          <w:rPr>
            <w:rStyle w:val="CommentReference"/>
          </w:rPr>
          <w:commentReference w:id="121"/>
        </w:r>
      </w:ins>
      <w:del w:id="122" w:author="Zhao, Jie (Beijing)" w:date="2016-08-22T13:41:00Z">
        <w:r w:rsidR="00A239F9" w:rsidRPr="00B61A48" w:rsidDel="003B279A">
          <w:delText>2016-07-14 22.26.</w:delText>
        </w:r>
        <w:commentRangeStart w:id="123"/>
        <w:r w:rsidR="00A239F9" w:rsidRPr="00B61A48" w:rsidDel="003B279A">
          <w:delText>06</w:delText>
        </w:r>
        <w:commentRangeEnd w:id="123"/>
        <w:r w:rsidR="00302F88" w:rsidDel="003B279A">
          <w:rPr>
            <w:rStyle w:val="CommentReference"/>
          </w:rPr>
          <w:commentReference w:id="123"/>
        </w:r>
      </w:del>
    </w:p>
    <w:p w14:paraId="106E46B4" w14:textId="5DD2E7C1" w:rsidR="00D52915" w:rsidRPr="00B61A48" w:rsidRDefault="00D52915" w:rsidP="00A239F9">
      <w:pPr>
        <w:pStyle w:val="ListParagraph"/>
        <w:numPr>
          <w:ilvl w:val="0"/>
          <w:numId w:val="20"/>
        </w:numPr>
        <w:ind w:firstLineChars="0"/>
      </w:pPr>
      <w:r w:rsidRPr="00B61A48">
        <w:t xml:space="preserve">(GLM with top 10 variables): </w:t>
      </w:r>
      <w:ins w:id="124" w:author="Zhao, Jie (Beijing)" w:date="2016-08-22T13:41:00Z">
        <w:r w:rsidR="003B279A" w:rsidRPr="00B61A48">
          <w:t>2016-07-14 22.26.</w:t>
        </w:r>
        <w:commentRangeStart w:id="125"/>
        <w:r w:rsidR="003B279A" w:rsidRPr="00B61A48">
          <w:t>06</w:t>
        </w:r>
        <w:commentRangeEnd w:id="125"/>
        <w:r w:rsidR="003B279A">
          <w:rPr>
            <w:rStyle w:val="CommentReference"/>
          </w:rPr>
          <w:commentReference w:id="125"/>
        </w:r>
      </w:ins>
      <w:del w:id="126" w:author="Zhao, Jie (Beijing)" w:date="2016-08-22T13:41:00Z">
        <w:r w:rsidR="00A239F9" w:rsidRPr="00B61A48" w:rsidDel="003B279A">
          <w:delText>2016-07-15 02.33.</w:delText>
        </w:r>
        <w:commentRangeStart w:id="127"/>
        <w:r w:rsidR="00A239F9" w:rsidRPr="00B61A48" w:rsidDel="003B279A">
          <w:delText>53</w:delText>
        </w:r>
        <w:commentRangeEnd w:id="127"/>
        <w:r w:rsidR="008955A0" w:rsidDel="003B279A">
          <w:rPr>
            <w:rStyle w:val="CommentReference"/>
          </w:rPr>
          <w:commentReference w:id="127"/>
        </w:r>
      </w:del>
    </w:p>
    <w:p w14:paraId="719B19BD" w14:textId="77777777" w:rsidR="008C3633" w:rsidRDefault="008C3633" w:rsidP="00FE14E3">
      <w:pPr>
        <w:pStyle w:val="ListParagraph"/>
        <w:numPr>
          <w:ilvl w:val="0"/>
          <w:numId w:val="11"/>
        </w:numPr>
        <w:ind w:firstLineChars="0"/>
        <w:rPr>
          <w:ins w:id="128" w:author="Zhao, Jie (Beijing)" w:date="2016-08-22T12:17:00Z"/>
        </w:rPr>
      </w:pPr>
      <w:r w:rsidRPr="00B61A48">
        <w:t xml:space="preserve">code -- </w:t>
      </w:r>
      <w:r w:rsidR="00FE14E3" w:rsidRPr="00B61A48">
        <w:t xml:space="preserve">F:\Jie\MS\04_Delivery\13_InitModel_NonRegulatizedGLM\02 </w:t>
      </w:r>
      <w:commentRangeStart w:id="129"/>
      <w:r w:rsidR="00FE14E3" w:rsidRPr="00B61A48">
        <w:t>Code</w:t>
      </w:r>
      <w:commentRangeEnd w:id="129"/>
      <w:r w:rsidR="00D469C7">
        <w:rPr>
          <w:rStyle w:val="CommentReference"/>
        </w:rPr>
        <w:commentReference w:id="129"/>
      </w:r>
    </w:p>
    <w:p w14:paraId="3AA31846" w14:textId="77777777" w:rsidR="00F04E22" w:rsidRDefault="00F04E22">
      <w:pPr>
        <w:pStyle w:val="ListParagraph"/>
        <w:numPr>
          <w:ilvl w:val="0"/>
          <w:numId w:val="45"/>
        </w:numPr>
        <w:ind w:firstLineChars="0"/>
        <w:rPr>
          <w:ins w:id="130" w:author="Zhao, Jie (Beijing)" w:date="2016-08-22T13:14:00Z"/>
        </w:rPr>
        <w:pPrChange w:id="131" w:author="Zhao, Jie (Beijing)" w:date="2016-08-22T12:19:00Z">
          <w:pPr>
            <w:pStyle w:val="ListParagraph"/>
            <w:numPr>
              <w:numId w:val="11"/>
            </w:numPr>
            <w:ind w:left="1080" w:firstLineChars="0" w:hanging="360"/>
          </w:pPr>
        </w:pPrChange>
      </w:pPr>
      <w:ins w:id="132" w:author="Zhao, Jie (Beijing)" w:date="2016-08-22T13:14:00Z">
        <w:r>
          <w:t xml:space="preserve">initModel with the based variables: </w:t>
        </w:r>
      </w:ins>
    </w:p>
    <w:p w14:paraId="01C27F72" w14:textId="4B8507A4" w:rsidR="00A8680E" w:rsidRDefault="00A8680E">
      <w:pPr>
        <w:pStyle w:val="ListParagraph"/>
        <w:ind w:left="1440" w:firstLineChars="0" w:firstLine="0"/>
        <w:rPr>
          <w:ins w:id="133" w:author="Zhao, Jie (Beijing)" w:date="2016-08-22T12:18:00Z"/>
        </w:rPr>
        <w:pPrChange w:id="134" w:author="Zhao, Jie (Beijing)" w:date="2016-08-22T13:14:00Z">
          <w:pPr>
            <w:pStyle w:val="ListParagraph"/>
            <w:numPr>
              <w:numId w:val="11"/>
            </w:numPr>
            <w:ind w:left="1080" w:firstLineChars="0" w:hanging="360"/>
          </w:pPr>
        </w:pPrChange>
      </w:pPr>
      <w:ins w:id="135" w:author="Zhao, Jie (Beijing)" w:date="2016-08-22T12:17:00Z">
        <w:r>
          <w:t>change the input directory (</w:t>
        </w:r>
        <w:r w:rsidR="00F04E22">
          <w:t>i.e. line 18</w:t>
        </w:r>
        <w:r>
          <w:t xml:space="preserve"> of the code </w:t>
        </w:r>
      </w:ins>
      <w:ins w:id="136" w:author="Zhao, Jie (Beijing)" w:date="2016-08-22T12:20:00Z">
        <w:r w:rsidR="00024988">
          <w:t>“</w:t>
        </w:r>
      </w:ins>
      <w:ins w:id="137" w:author="Zhao, Jie (Beijing)" w:date="2016-08-22T13:19:00Z">
        <w:r w:rsidR="00F04E22" w:rsidRPr="00F04E22">
          <w:t>F:\Jie\MS\04_Delivery\03_InitModel_NonRegulatizedGLM\02 Code\InitModel\scripts</w:t>
        </w:r>
      </w:ins>
      <w:ins w:id="138" w:author="Zhao, Jie (Beijing)" w:date="2016-08-22T13:20:00Z">
        <w:r w:rsidR="00F04E22">
          <w:rPr>
            <w:rFonts w:hint="eastAsia"/>
          </w:rPr>
          <w:t>\</w:t>
        </w:r>
        <w:r w:rsidR="00F04E22" w:rsidRPr="00F04E22">
          <w:t xml:space="preserve"> run__BooleanPredictor</w:t>
        </w:r>
      </w:ins>
      <w:ins w:id="139" w:author="Zhao, Jie (Beijing)" w:date="2016-08-22T12:18:00Z">
        <w:r>
          <w:t>.R</w:t>
        </w:r>
      </w:ins>
      <w:ins w:id="140" w:author="Zhao, Jie (Beijing)" w:date="2016-08-22T12:20:00Z">
        <w:r w:rsidR="00024988">
          <w:t>”</w:t>
        </w:r>
      </w:ins>
      <w:ins w:id="141" w:author="Zhao, Jie (Beijing)" w:date="2016-08-22T12:17:00Z">
        <w:r>
          <w:t>)</w:t>
        </w:r>
      </w:ins>
      <w:ins w:id="142" w:author="Zhao, Jie (Beijing)" w:date="2016-08-22T12:18:00Z">
        <w:r>
          <w:t xml:space="preserve"> into :</w:t>
        </w:r>
      </w:ins>
    </w:p>
    <w:p w14:paraId="4FEE6255" w14:textId="7A6017E8" w:rsidR="00A8680E" w:rsidRDefault="00A8680E">
      <w:pPr>
        <w:pStyle w:val="ListParagraph"/>
        <w:ind w:left="1440" w:firstLineChars="0" w:firstLine="0"/>
        <w:rPr>
          <w:ins w:id="143" w:author="Zhao, Jie (Beijing)" w:date="2016-08-23T13:33:00Z"/>
        </w:rPr>
        <w:pPrChange w:id="144" w:author="Zhao, Jie (Beijing)" w:date="2016-08-22T13:18:00Z">
          <w:pPr>
            <w:pStyle w:val="ListParagraph"/>
            <w:numPr>
              <w:numId w:val="11"/>
            </w:numPr>
            <w:ind w:left="1080" w:firstLineChars="0" w:hanging="360"/>
          </w:pPr>
        </w:pPrChange>
      </w:pPr>
      <w:ins w:id="145" w:author="Zhao, Jie (Beijing)" w:date="2016-08-22T12:19:00Z">
        <w:r>
          <w:t>“</w:t>
        </w:r>
      </w:ins>
      <w:ins w:id="146" w:author="Zhao, Jie (Beijing)" w:date="2016-08-22T13:18:00Z">
        <w:r w:rsidR="00F04E22" w:rsidRPr="00F04E22">
          <w:t>F:\Jie\MS\04_Delivery\03_InitModel_NonRegulatizedGLM\01 Data\2016-07-12 15.43.48</w:t>
        </w:r>
      </w:ins>
      <w:ins w:id="147" w:author="Zhao, Jie (Beijing)" w:date="2016-08-22T12:19:00Z">
        <w:r>
          <w:t>”</w:t>
        </w:r>
      </w:ins>
    </w:p>
    <w:p w14:paraId="79D2FD63" w14:textId="5C7F3E36" w:rsidR="00D77CF1" w:rsidRPr="00B61A48" w:rsidRDefault="00D77CF1">
      <w:pPr>
        <w:pStyle w:val="ListParagraph"/>
        <w:ind w:left="720" w:firstLineChars="0" w:firstLine="0"/>
        <w:rPr>
          <w:ins w:id="148" w:author="Zhao, Jie (Beijing)" w:date="2016-08-23T13:34:00Z"/>
        </w:rPr>
        <w:pPrChange w:id="149" w:author="Zhao, Jie (Beijing)" w:date="2016-08-23T13:35:00Z">
          <w:pPr>
            <w:pStyle w:val="ListParagraph"/>
            <w:numPr>
              <w:numId w:val="35"/>
            </w:numPr>
            <w:ind w:left="720" w:firstLineChars="0" w:hanging="360"/>
          </w:pPr>
        </w:pPrChange>
      </w:pPr>
      <w:ins w:id="150" w:author="Zhao, Jie (Beijing)" w:date="2016-08-23T13:33:00Z">
        <w:r>
          <w:t xml:space="preserve">The input data is the result of </w:t>
        </w:r>
      </w:ins>
      <w:ins w:id="151" w:author="Zhao, Jie (Beijing)" w:date="2016-08-23T13:35:00Z">
        <w:r>
          <w:t>“</w:t>
        </w:r>
      </w:ins>
      <w:ins w:id="152" w:author="Zhao, Jie (Beijing)" w:date="2016-08-23T13:34:00Z">
        <w:r w:rsidRPr="00EF5252">
          <w:t>Preparing</w:t>
        </w:r>
        <w:r w:rsidRPr="00EF5252">
          <w:rPr>
            <w:rFonts w:hint="eastAsia"/>
          </w:rPr>
          <w:t xml:space="preserve"> model data for Cmp cohorts</w:t>
        </w:r>
      </w:ins>
      <w:ins w:id="153" w:author="Zhao, Jie (Beijing)" w:date="2016-08-23T13:35:00Z">
        <w:r>
          <w:t>”</w:t>
        </w:r>
      </w:ins>
    </w:p>
    <w:p w14:paraId="744CD368" w14:textId="3CEF6F7D" w:rsidR="00D77CF1" w:rsidRPr="00D77CF1" w:rsidRDefault="00D77CF1">
      <w:pPr>
        <w:pStyle w:val="ListParagraph"/>
        <w:ind w:left="1440" w:firstLineChars="0" w:firstLine="0"/>
        <w:rPr>
          <w:ins w:id="154" w:author="Zhao, Jie (Beijing)" w:date="2016-08-22T13:20:00Z"/>
        </w:rPr>
        <w:pPrChange w:id="155" w:author="Zhao, Jie (Beijing)" w:date="2016-08-22T13:18:00Z">
          <w:pPr>
            <w:pStyle w:val="ListParagraph"/>
            <w:numPr>
              <w:numId w:val="11"/>
            </w:numPr>
            <w:ind w:left="1080" w:firstLineChars="0" w:hanging="360"/>
          </w:pPr>
        </w:pPrChange>
      </w:pPr>
    </w:p>
    <w:p w14:paraId="498307A1" w14:textId="4A6118BC" w:rsidR="00F04E22" w:rsidRPr="00B61A48" w:rsidRDefault="00F04E22">
      <w:pPr>
        <w:pPrChange w:id="156" w:author="Zhao, Jie (Beijing)" w:date="2016-08-22T13:20:00Z">
          <w:pPr>
            <w:pStyle w:val="ListParagraph"/>
            <w:numPr>
              <w:numId w:val="11"/>
            </w:numPr>
            <w:ind w:left="1080" w:firstLineChars="0" w:hanging="360"/>
          </w:pPr>
        </w:pPrChange>
      </w:pPr>
      <w:ins w:id="157" w:author="Zhao, Jie (Beijing)" w:date="2016-08-22T13:20:00Z">
        <w:r>
          <w:tab/>
        </w:r>
        <w:r>
          <w:tab/>
        </w:r>
        <w:r>
          <w:tab/>
          <w:t xml:space="preserve">  </w:t>
        </w:r>
        <w:bookmarkStart w:id="158" w:name="OLE_LINK4"/>
        <w:bookmarkStart w:id="159" w:name="OLE_LINK5"/>
        <w:r>
          <w:t xml:space="preserve">Change the line </w:t>
        </w:r>
      </w:ins>
      <w:ins w:id="160" w:author="Zhao, Jie (Beijing)" w:date="2016-08-22T13:21:00Z">
        <w:r>
          <w:t xml:space="preserve">32 into “main.arglist$bTopVarsOnly &lt;- </w:t>
        </w:r>
      </w:ins>
      <w:ins w:id="161" w:author="Zhao, Jie (Beijing)" w:date="2016-08-22T13:22:00Z">
        <w:r>
          <w:t>F”</w:t>
        </w:r>
      </w:ins>
    </w:p>
    <w:bookmarkEnd w:id="158"/>
    <w:bookmarkEnd w:id="159"/>
    <w:p w14:paraId="09FEB094" w14:textId="77777777" w:rsidR="00F04E22" w:rsidRDefault="00F04E22">
      <w:pPr>
        <w:pStyle w:val="ListParagraph"/>
        <w:numPr>
          <w:ilvl w:val="0"/>
          <w:numId w:val="45"/>
        </w:numPr>
        <w:ind w:firstLineChars="0"/>
        <w:rPr>
          <w:ins w:id="162" w:author="Zhao, Jie (Beijing)" w:date="2016-08-22T13:22:00Z"/>
        </w:rPr>
        <w:pPrChange w:id="163" w:author="Zhao, Jie (Beijing)" w:date="2016-08-22T12:19:00Z">
          <w:pPr>
            <w:pStyle w:val="ListParagraph"/>
            <w:ind w:left="1800" w:firstLineChars="0" w:firstLine="0"/>
          </w:pPr>
        </w:pPrChange>
      </w:pPr>
      <w:ins w:id="164" w:author="Zhao, Jie (Beijing)" w:date="2016-08-22T13:22:00Z">
        <w:r>
          <w:t>initModel with the top 10 variables selected from the above model.</w:t>
        </w:r>
      </w:ins>
    </w:p>
    <w:p w14:paraId="66376A42" w14:textId="504412F9" w:rsidR="008C3633" w:rsidRDefault="00024988">
      <w:pPr>
        <w:pStyle w:val="ListParagraph"/>
        <w:ind w:left="1440" w:firstLineChars="0" w:firstLine="0"/>
        <w:rPr>
          <w:ins w:id="165" w:author="Zhao, Jie (Beijing)" w:date="2016-08-22T12:20:00Z"/>
        </w:rPr>
        <w:pPrChange w:id="166" w:author="Zhao, Jie (Beijing)" w:date="2016-08-22T13:22:00Z">
          <w:pPr>
            <w:pStyle w:val="ListParagraph"/>
            <w:ind w:left="1800" w:firstLineChars="0" w:firstLine="0"/>
          </w:pPr>
        </w:pPrChange>
      </w:pPr>
      <w:ins w:id="167" w:author="Zhao, Jie (Beijing)" w:date="2016-08-22T12:19:00Z">
        <w:r>
          <w:t>change the input directory (</w:t>
        </w:r>
      </w:ins>
      <w:ins w:id="168" w:author="Zhao, Jie (Beijing)" w:date="2016-08-22T12:20:00Z">
        <w:r w:rsidR="00D77CF1">
          <w:t>i.e. line 18</w:t>
        </w:r>
        <w:r>
          <w:t xml:space="preserve"> of the code “</w:t>
        </w:r>
      </w:ins>
      <w:ins w:id="169" w:author="Zhao, Jie (Beijing)" w:date="2016-08-23T13:37:00Z">
        <w:r w:rsidR="00D77CF1" w:rsidRPr="00F04E22">
          <w:t>F:\Jie\MS\04_Delivery\03_InitModel_NonRegulatizedGLM\02 Code\InitModel\scripts</w:t>
        </w:r>
        <w:r w:rsidR="00D77CF1">
          <w:rPr>
            <w:rFonts w:hint="eastAsia"/>
          </w:rPr>
          <w:t>\</w:t>
        </w:r>
        <w:r w:rsidR="00D77CF1" w:rsidRPr="00F04E22">
          <w:t xml:space="preserve"> run__BooleanPredictor</w:t>
        </w:r>
        <w:r w:rsidR="00D77CF1">
          <w:t>.R</w:t>
        </w:r>
      </w:ins>
      <w:ins w:id="170" w:author="Zhao, Jie (Beijing)" w:date="2016-08-22T12:20:00Z">
        <w:r>
          <w:t>”</w:t>
        </w:r>
      </w:ins>
      <w:ins w:id="171" w:author="Zhao, Jie (Beijing)" w:date="2016-08-22T12:19:00Z">
        <w:r>
          <w:t>)</w:t>
        </w:r>
      </w:ins>
      <w:ins w:id="172" w:author="Zhao, Jie (Beijing)" w:date="2016-08-22T12:20:00Z">
        <w:r>
          <w:t xml:space="preserve"> into:</w:t>
        </w:r>
      </w:ins>
    </w:p>
    <w:p w14:paraId="3E08940A" w14:textId="5194ACE2" w:rsidR="00024988" w:rsidRDefault="00024988">
      <w:pPr>
        <w:pStyle w:val="ListParagraph"/>
        <w:ind w:left="1440" w:firstLineChars="0" w:firstLine="0"/>
        <w:rPr>
          <w:ins w:id="173" w:author="Zhao, Jie (Beijing)" w:date="2016-08-23T13:38:00Z"/>
        </w:rPr>
        <w:pPrChange w:id="174" w:author="Zhao, Jie (Beijing)" w:date="2016-08-22T12:20:00Z">
          <w:pPr>
            <w:pStyle w:val="ListParagraph"/>
            <w:ind w:left="1800" w:firstLineChars="0" w:firstLine="0"/>
          </w:pPr>
        </w:pPrChange>
      </w:pPr>
      <w:ins w:id="175" w:author="Zhao, Jie (Beijing)" w:date="2016-08-22T12:20:00Z">
        <w:r>
          <w:t>“</w:t>
        </w:r>
      </w:ins>
      <w:ins w:id="176" w:author="Zhao, Jie (Beijing)" w:date="2016-08-23T13:38:00Z">
        <w:r w:rsidR="00D77CF1" w:rsidRPr="00F04E22">
          <w:t>F:\Jie\MS\04_Delivery\03_InitModel_NonRegulatizedGLM\01 Data\2016-07-12 15.43.48</w:t>
        </w:r>
      </w:ins>
      <w:ins w:id="177" w:author="Zhao, Jie (Beijing)" w:date="2016-08-22T12:20:00Z">
        <w:r>
          <w:t>”</w:t>
        </w:r>
      </w:ins>
    </w:p>
    <w:p w14:paraId="7C8120DE" w14:textId="77777777" w:rsidR="00D77CF1" w:rsidRPr="00B61A48" w:rsidRDefault="00D77CF1" w:rsidP="00D77CF1">
      <w:pPr>
        <w:pStyle w:val="ListParagraph"/>
        <w:ind w:left="720" w:firstLineChars="0" w:firstLine="0"/>
        <w:rPr>
          <w:ins w:id="178" w:author="Zhao, Jie (Beijing)" w:date="2016-08-23T13:38:00Z"/>
        </w:rPr>
      </w:pPr>
      <w:ins w:id="179" w:author="Zhao, Jie (Beijing)" w:date="2016-08-23T13:38:00Z">
        <w:r>
          <w:t>The input data is the result of “</w:t>
        </w:r>
        <w:r w:rsidRPr="00EF5252">
          <w:t>Preparing</w:t>
        </w:r>
        <w:r w:rsidRPr="00EF5252">
          <w:rPr>
            <w:rFonts w:hint="eastAsia"/>
          </w:rPr>
          <w:t xml:space="preserve"> model data for Cmp cohorts</w:t>
        </w:r>
        <w:r>
          <w:t>”</w:t>
        </w:r>
      </w:ins>
    </w:p>
    <w:p w14:paraId="79A7D285" w14:textId="77777777" w:rsidR="00D77CF1" w:rsidRPr="00D77CF1" w:rsidRDefault="00D77CF1">
      <w:pPr>
        <w:pStyle w:val="ListParagraph"/>
        <w:ind w:left="1440" w:firstLineChars="0" w:firstLine="0"/>
        <w:rPr>
          <w:ins w:id="180" w:author="Zhao, Jie (Beijing)" w:date="2016-08-22T13:26:00Z"/>
        </w:rPr>
        <w:pPrChange w:id="181" w:author="Zhao, Jie (Beijing)" w:date="2016-08-22T12:20:00Z">
          <w:pPr>
            <w:pStyle w:val="ListParagraph"/>
            <w:ind w:left="1800" w:firstLineChars="0" w:firstLine="0"/>
          </w:pPr>
        </w:pPrChange>
      </w:pPr>
    </w:p>
    <w:p w14:paraId="593021FE" w14:textId="77777777" w:rsidR="0004503B" w:rsidRDefault="0004503B">
      <w:pPr>
        <w:ind w:left="1020" w:firstLine="420"/>
        <w:rPr>
          <w:ins w:id="182" w:author="Zhao, Jie (Beijing)" w:date="2016-08-22T13:27:00Z"/>
        </w:rPr>
        <w:pPrChange w:id="183" w:author="Zhao, Jie (Beijing)" w:date="2016-08-22T13:27:00Z">
          <w:pPr>
            <w:pStyle w:val="ListParagraph"/>
            <w:ind w:left="1800" w:firstLineChars="0" w:firstLine="0"/>
          </w:pPr>
        </w:pPrChange>
      </w:pPr>
      <w:ins w:id="184" w:author="Zhao, Jie (Beijing)" w:date="2016-08-22T13:27:00Z">
        <w:r>
          <w:t>Change the line 32 into “main.arglist$bTopVarsOnly &lt;- F”</w:t>
        </w:r>
      </w:ins>
    </w:p>
    <w:p w14:paraId="3938643A" w14:textId="489533C5" w:rsidR="0004503B" w:rsidRDefault="0004503B">
      <w:pPr>
        <w:ind w:left="1440"/>
        <w:rPr>
          <w:ins w:id="185" w:author="Zhao, Jie (Beijing)" w:date="2016-08-22T13:25:00Z"/>
        </w:rPr>
        <w:pPrChange w:id="186" w:author="Zhao, Jie (Beijing)" w:date="2016-08-22T13:27:00Z">
          <w:pPr>
            <w:pStyle w:val="ListParagraph"/>
            <w:ind w:left="1800" w:firstLineChars="0" w:firstLine="0"/>
          </w:pPr>
        </w:pPrChange>
      </w:pPr>
      <w:ins w:id="187" w:author="Zhao, Jie (Beijing)" w:date="2016-08-22T13:25:00Z">
        <w:r>
          <w:t>Change the input directory (i.e. line</w:t>
        </w:r>
      </w:ins>
      <w:ins w:id="188" w:author="Zhao, Jie (Beijing)" w:date="2016-08-23T13:39:00Z">
        <w:r w:rsidR="00D77CF1">
          <w:t xml:space="preserve"> 35</w:t>
        </w:r>
      </w:ins>
      <w:ins w:id="189" w:author="Zhao, Jie (Beijing)" w:date="2016-08-22T13:25:00Z">
        <w:r>
          <w:t xml:space="preserve"> of the code “</w:t>
        </w:r>
        <w:r w:rsidRPr="00F04E22">
          <w:t>F:\Jie\MS\04_Delivery\03_InitModel_NonRegulatizedGLM\02 Code\InitModel\scripts</w:t>
        </w:r>
        <w:r>
          <w:rPr>
            <w:rFonts w:hint="eastAsia"/>
          </w:rPr>
          <w:t>\</w:t>
        </w:r>
        <w:r w:rsidRPr="00F04E22">
          <w:t xml:space="preserve"> run__BooleanPredictor</w:t>
        </w:r>
        <w:r>
          <w:t>.R”) into:</w:t>
        </w:r>
      </w:ins>
    </w:p>
    <w:p w14:paraId="57F57B46" w14:textId="190338C8" w:rsidR="0004503B" w:rsidRDefault="0004503B">
      <w:pPr>
        <w:pStyle w:val="ListParagraph"/>
        <w:ind w:left="1440" w:firstLineChars="0" w:firstLine="0"/>
        <w:rPr>
          <w:ins w:id="190" w:author="Zhao, Jie (Beijing)" w:date="2016-08-23T13:40:00Z"/>
        </w:rPr>
        <w:pPrChange w:id="191" w:author="Zhao, Jie (Beijing)" w:date="2016-08-22T12:20:00Z">
          <w:pPr>
            <w:pStyle w:val="ListParagraph"/>
            <w:ind w:left="1800" w:firstLineChars="0" w:firstLine="0"/>
          </w:pPr>
        </w:pPrChange>
      </w:pPr>
      <w:ins w:id="192" w:author="Zhao, Jie (Beijing)" w:date="2016-08-22T13:26:00Z">
        <w:r>
          <w:t>“</w:t>
        </w:r>
        <w:r w:rsidRPr="0004503B">
          <w:t>F:\Jie\MS\04_Delivery\03_InitModel_NonRegulatizedGLM\03 Results</w:t>
        </w:r>
        <w:r>
          <w:t>\</w:t>
        </w:r>
        <w:r w:rsidRPr="00B61A48">
          <w:t>2016-07-14 20.48.</w:t>
        </w:r>
        <w:commentRangeStart w:id="193"/>
        <w:r w:rsidRPr="00B61A48">
          <w:t>49</w:t>
        </w:r>
        <w:commentRangeEnd w:id="193"/>
        <w:r>
          <w:rPr>
            <w:rStyle w:val="CommentReference"/>
          </w:rPr>
          <w:commentReference w:id="193"/>
        </w:r>
        <w:r>
          <w:t>”</w:t>
        </w:r>
      </w:ins>
    </w:p>
    <w:p w14:paraId="1269CE6B" w14:textId="6BAD14E5" w:rsidR="00D77CF1" w:rsidRDefault="00D77CF1">
      <w:pPr>
        <w:pStyle w:val="ListParagraph"/>
        <w:ind w:left="1440" w:firstLineChars="0" w:firstLine="0"/>
        <w:rPr>
          <w:ins w:id="194" w:author="Zhao, Jie (Beijing)" w:date="2016-08-22T13:27:00Z"/>
        </w:rPr>
        <w:pPrChange w:id="195" w:author="Zhao, Jie (Beijing)" w:date="2016-08-22T12:20:00Z">
          <w:pPr>
            <w:pStyle w:val="ListParagraph"/>
            <w:ind w:left="1800" w:firstLineChars="0" w:firstLine="0"/>
          </w:pPr>
        </w:pPrChange>
      </w:pPr>
      <w:ins w:id="196" w:author="Zhao, Jie (Beijing)" w:date="2016-08-23T13:40:00Z">
        <w:r>
          <w:t>This input is the results of initModel with based variables</w:t>
        </w:r>
      </w:ins>
    </w:p>
    <w:p w14:paraId="3C2D95C8" w14:textId="37AFD077" w:rsidR="0004503B" w:rsidRDefault="0004503B">
      <w:pPr>
        <w:pStyle w:val="ListParagraph"/>
        <w:numPr>
          <w:ilvl w:val="0"/>
          <w:numId w:val="45"/>
        </w:numPr>
        <w:ind w:firstLineChars="0"/>
        <w:rPr>
          <w:ins w:id="197" w:author="Zhao, Jie (Beijing)" w:date="2016-08-22T13:28:00Z"/>
        </w:rPr>
        <w:pPrChange w:id="198" w:author="Zhao, Jie (Beijing)" w:date="2016-08-22T13:28:00Z">
          <w:pPr>
            <w:pStyle w:val="ListParagraph"/>
            <w:ind w:left="1800" w:firstLineChars="0" w:firstLine="0"/>
          </w:pPr>
        </w:pPrChange>
      </w:pPr>
      <w:ins w:id="199" w:author="Zhao, Jie (Beijing)" w:date="2016-08-22T13:28:00Z">
        <w:r>
          <w:t>Non-regularized glm with the top 10 variables.</w:t>
        </w:r>
      </w:ins>
    </w:p>
    <w:p w14:paraId="33FACDA4" w14:textId="3CDE0D49" w:rsidR="0004503B" w:rsidRDefault="0004503B">
      <w:pPr>
        <w:pStyle w:val="ListParagraph"/>
        <w:ind w:left="1440" w:firstLineChars="0" w:firstLine="0"/>
        <w:rPr>
          <w:ins w:id="200" w:author="Zhao, Jie (Beijing)" w:date="2016-08-22T13:28:00Z"/>
        </w:rPr>
        <w:pPrChange w:id="201" w:author="Zhao, Jie (Beijing)" w:date="2016-08-22T13:28:00Z">
          <w:pPr>
            <w:pStyle w:val="ListParagraph"/>
            <w:ind w:left="1800" w:firstLineChars="0" w:firstLine="0"/>
          </w:pPr>
        </w:pPrChange>
      </w:pPr>
      <w:ins w:id="202" w:author="Zhao, Jie (Beijing)" w:date="2016-08-22T13:28:00Z">
        <w:r>
          <w:lastRenderedPageBreak/>
          <w:t>Change the input directory</w:t>
        </w:r>
      </w:ins>
      <w:ins w:id="203" w:author="Zhao, Jie (Beijing)" w:date="2016-08-22T13:30:00Z">
        <w:r>
          <w:t xml:space="preserve"> </w:t>
        </w:r>
      </w:ins>
      <w:ins w:id="204" w:author="Zhao, Jie (Beijing)" w:date="2016-08-22T13:28:00Z">
        <w:r>
          <w:t>(</w:t>
        </w:r>
      </w:ins>
      <w:ins w:id="205" w:author="Zhao, Jie (Beijing)" w:date="2016-08-22T13:30:00Z">
        <w:r>
          <w:t>i.e. line 36 of the code “</w:t>
        </w:r>
        <w:r w:rsidRPr="00F04E22">
          <w:t>F:\Jie\MS\04_Delivery\03_InitModel_NonRegulatizedGLM\02 Code\</w:t>
        </w:r>
      </w:ins>
      <w:ins w:id="206" w:author="Zhao, Jie (Beijing)" w:date="2016-08-22T13:31:00Z">
        <w:r w:rsidRPr="0004503B">
          <w:t xml:space="preserve"> Non_RegularizedGLM</w:t>
        </w:r>
        <w:r>
          <w:rPr>
            <w:rFonts w:hint="eastAsia"/>
          </w:rPr>
          <w:t>\scripts\main.</w:t>
        </w:r>
        <w:r>
          <w:t>R</w:t>
        </w:r>
      </w:ins>
      <w:ins w:id="207" w:author="Zhao, Jie (Beijing)" w:date="2016-08-22T13:30:00Z">
        <w:r>
          <w:t>”</w:t>
        </w:r>
      </w:ins>
      <w:ins w:id="208" w:author="Zhao, Jie (Beijing)" w:date="2016-08-22T13:28:00Z">
        <w:r>
          <w:t>) into :</w:t>
        </w:r>
      </w:ins>
    </w:p>
    <w:p w14:paraId="031A467B" w14:textId="0311185A" w:rsidR="0004503B" w:rsidRDefault="0004503B">
      <w:pPr>
        <w:pStyle w:val="ListParagraph"/>
        <w:ind w:left="1440" w:firstLineChars="0" w:firstLine="0"/>
        <w:rPr>
          <w:ins w:id="209" w:author="Zhao, Jie (Beijing)" w:date="2016-08-23T13:41:00Z"/>
        </w:rPr>
        <w:pPrChange w:id="210" w:author="Zhao, Jie (Beijing)" w:date="2016-08-22T13:28:00Z">
          <w:pPr>
            <w:pStyle w:val="ListParagraph"/>
            <w:ind w:left="1800" w:firstLineChars="0" w:firstLine="0"/>
          </w:pPr>
        </w:pPrChange>
      </w:pPr>
      <w:ins w:id="211" w:author="Zhao, Jie (Beijing)" w:date="2016-08-22T13:31:00Z">
        <w:r w:rsidRPr="0004503B">
          <w:t>F:\Jie\MS\04_Delivery\03_InitModel_NonRegulatizedGLM\03 Results</w:t>
        </w:r>
        <w:r>
          <w:t>\</w:t>
        </w:r>
      </w:ins>
      <w:ins w:id="212" w:author="Zhao, Jie (Beijing)" w:date="2016-08-22T13:42:00Z">
        <w:r w:rsidR="003B279A" w:rsidRPr="00B61A48">
          <w:t>2016-07-15 02.33.</w:t>
        </w:r>
        <w:commentRangeStart w:id="213"/>
        <w:r w:rsidR="003B279A" w:rsidRPr="00B61A48">
          <w:t>53</w:t>
        </w:r>
        <w:commentRangeEnd w:id="213"/>
        <w:r w:rsidR="003B279A">
          <w:rPr>
            <w:rStyle w:val="CommentReference"/>
          </w:rPr>
          <w:commentReference w:id="213"/>
        </w:r>
      </w:ins>
    </w:p>
    <w:p w14:paraId="19958DA4" w14:textId="53FDEB6F" w:rsidR="00D77CF1" w:rsidRPr="0004503B" w:rsidRDefault="00D77CF1">
      <w:pPr>
        <w:pStyle w:val="ListParagraph"/>
        <w:ind w:left="1440" w:firstLineChars="0" w:firstLine="0"/>
        <w:pPrChange w:id="214" w:author="Zhao, Jie (Beijing)" w:date="2016-08-22T13:28:00Z">
          <w:pPr>
            <w:pStyle w:val="ListParagraph"/>
            <w:ind w:left="1800" w:firstLineChars="0" w:firstLine="0"/>
          </w:pPr>
        </w:pPrChange>
      </w:pPr>
      <w:ins w:id="215" w:author="Zhao, Jie (Beijing)" w:date="2016-08-23T13:41:00Z">
        <w:r>
          <w:t>This input is the results of the InitModel with the to 10 variables</w:t>
        </w:r>
      </w:ins>
    </w:p>
    <w:p w14:paraId="76F456E4" w14:textId="77777777" w:rsidR="00D52915" w:rsidRPr="00B61A48" w:rsidRDefault="00BF5618" w:rsidP="00EF5252">
      <w:pPr>
        <w:pStyle w:val="ListParagraph"/>
        <w:numPr>
          <w:ilvl w:val="0"/>
          <w:numId w:val="35"/>
        </w:numPr>
        <w:ind w:firstLineChars="0"/>
      </w:pPr>
      <w:ins w:id="216" w:author="Lichao Wang" w:date="2016-08-18T13:34:00Z">
        <w:r>
          <w:t xml:space="preserve">Results in </w:t>
        </w:r>
      </w:ins>
      <w:ins w:id="217" w:author="Lichao Wang" w:date="2016-08-18T13:44:00Z">
        <w:r w:rsidR="00800156">
          <w:t xml:space="preserve">Step </w:t>
        </w:r>
      </w:ins>
      <w:ins w:id="218" w:author="Lichao Wang" w:date="2016-08-18T13:34:00Z">
        <w:r>
          <w:t>3</w:t>
        </w:r>
      </w:ins>
      <w:ins w:id="219" w:author="Lichao Wang" w:date="2016-08-18T13:44:00Z">
        <w:r w:rsidR="00800156">
          <w:t>)</w:t>
        </w:r>
      </w:ins>
      <w:ins w:id="220" w:author="Lichao Wang" w:date="2016-08-18T13:34:00Z">
        <w:r>
          <w:t xml:space="preserve"> above put into tables </w:t>
        </w:r>
      </w:ins>
      <w:del w:id="221" w:author="Lichao Wang" w:date="2016-08-18T13:34:00Z">
        <w:r w:rsidR="00D52915" w:rsidRPr="00EF5252" w:rsidDel="00BF5618">
          <w:rPr>
            <w:rFonts w:hint="eastAsia"/>
          </w:rPr>
          <w:delText xml:space="preserve">Modelling results </w:delText>
        </w:r>
      </w:del>
      <w:r w:rsidR="00D52915" w:rsidRPr="00EF5252">
        <w:rPr>
          <w:rFonts w:hint="eastAsia"/>
        </w:rPr>
        <w:t>for the composite cohort</w:t>
      </w:r>
    </w:p>
    <w:p w14:paraId="16B65EC5" w14:textId="77777777" w:rsidR="00B428DC" w:rsidRPr="00B61A48" w:rsidRDefault="00D52915" w:rsidP="00A239F9">
      <w:pPr>
        <w:pStyle w:val="ListParagraph"/>
        <w:numPr>
          <w:ilvl w:val="0"/>
          <w:numId w:val="12"/>
        </w:numPr>
        <w:ind w:firstLineChars="0"/>
      </w:pPr>
      <w:r w:rsidRPr="00B61A48">
        <w:t xml:space="preserve">results </w:t>
      </w:r>
      <w:r w:rsidR="00B428DC" w:rsidRPr="00B61A48">
        <w:t>–</w:t>
      </w:r>
      <w:r w:rsidRPr="00B61A48">
        <w:t xml:space="preserve"> </w:t>
      </w:r>
    </w:p>
    <w:p w14:paraId="6D5E5B71" w14:textId="77777777" w:rsidR="008A609D" w:rsidRPr="00B61A48" w:rsidRDefault="00262A82" w:rsidP="00B428DC">
      <w:pPr>
        <w:pStyle w:val="ListParagraph"/>
        <w:numPr>
          <w:ilvl w:val="0"/>
          <w:numId w:val="32"/>
        </w:numPr>
        <w:ind w:firstLineChars="0"/>
      </w:pPr>
      <w:ins w:id="222" w:author="Lichao Wang" w:date="2016-08-18T13:32:00Z">
        <w:r w:rsidRPr="00B61A48">
          <w:t>F:\</w:t>
        </w:r>
      </w:ins>
      <w:r w:rsidR="00A239F9" w:rsidRPr="00B61A48">
        <w:t>Jie\MS\04_Delivery\04_FinalTables\03 Results\2016-07-14 05.33.</w:t>
      </w:r>
      <w:commentRangeStart w:id="223"/>
      <w:r w:rsidR="00A239F9" w:rsidRPr="00B61A48">
        <w:t>59</w:t>
      </w:r>
      <w:commentRangeEnd w:id="223"/>
      <w:r w:rsidR="003B61E2">
        <w:rPr>
          <w:rStyle w:val="CommentReference"/>
        </w:rPr>
        <w:commentReference w:id="223"/>
      </w:r>
    </w:p>
    <w:p w14:paraId="57E700E0" w14:textId="77777777" w:rsidR="00B428DC" w:rsidRPr="00B61A48" w:rsidRDefault="00B428DC" w:rsidP="00B428DC">
      <w:pPr>
        <w:pStyle w:val="ListParagraph"/>
        <w:numPr>
          <w:ilvl w:val="0"/>
          <w:numId w:val="32"/>
        </w:numPr>
        <w:ind w:firstLineChars="0"/>
        <w:rPr>
          <w:color w:val="FF0000"/>
        </w:rPr>
      </w:pPr>
      <w:r w:rsidRPr="00B61A48">
        <w:rPr>
          <w:color w:val="FF0000"/>
        </w:rPr>
        <w:t>tables for delivery: Lichao added</w:t>
      </w:r>
    </w:p>
    <w:p w14:paraId="541970E8" w14:textId="2CFFDAA9" w:rsidR="00D52915" w:rsidRPr="00B61A48" w:rsidRDefault="0088685B" w:rsidP="00B428DC">
      <w:pPr>
        <w:pStyle w:val="ListParagraph"/>
        <w:numPr>
          <w:ilvl w:val="0"/>
          <w:numId w:val="12"/>
        </w:numPr>
        <w:ind w:firstLineChars="0"/>
      </w:pPr>
      <w:ins w:id="224" w:author="Zhao, Jie (Beijing)" w:date="2016-08-22T13:32:00Z">
        <w:r>
          <w:t>cod</w:t>
        </w:r>
      </w:ins>
      <w:r w:rsidR="00D52915" w:rsidRPr="00B61A48">
        <w:t xml:space="preserve">e -- </w:t>
      </w:r>
      <w:r w:rsidR="00A239F9" w:rsidRPr="00B61A48">
        <w:t xml:space="preserve">F:\Jie\MS\04_Delivery\04_FinalTables\02 </w:t>
      </w:r>
      <w:commentRangeStart w:id="225"/>
      <w:commentRangeStart w:id="226"/>
      <w:r w:rsidR="00A239F9" w:rsidRPr="00B61A48">
        <w:t>Code</w:t>
      </w:r>
      <w:commentRangeEnd w:id="225"/>
      <w:r w:rsidR="003222D0">
        <w:rPr>
          <w:rStyle w:val="CommentReference"/>
        </w:rPr>
        <w:commentReference w:id="225"/>
      </w:r>
      <w:commentRangeEnd w:id="226"/>
      <w:r w:rsidR="00515779">
        <w:rPr>
          <w:rStyle w:val="CommentReference"/>
        </w:rPr>
        <w:commentReference w:id="226"/>
      </w:r>
    </w:p>
    <w:p w14:paraId="6F0D64D2" w14:textId="45852A44" w:rsidR="00D52915" w:rsidRDefault="0088685B" w:rsidP="00D52915">
      <w:pPr>
        <w:pStyle w:val="ListParagraph"/>
        <w:ind w:left="1080" w:firstLineChars="0" w:firstLine="0"/>
        <w:rPr>
          <w:ins w:id="227" w:author="Zhao, Jie (Beijing)" w:date="2016-08-22T13:32:00Z"/>
        </w:rPr>
      </w:pPr>
      <w:ins w:id="228" w:author="Zhao, Jie (Beijing)" w:date="2016-08-22T13:32:00Z">
        <w:r>
          <w:t xml:space="preserve">change the input directory (i.e. </w:t>
        </w:r>
      </w:ins>
      <w:ins w:id="229" w:author="Zhao, Jie (Beijing)" w:date="2016-08-22T13:34:00Z">
        <w:r>
          <w:t>line 4 of the code “</w:t>
        </w:r>
      </w:ins>
      <w:ins w:id="230" w:author="Zhao, Jie (Beijing)" w:date="2016-08-22T13:35:00Z">
        <w:r w:rsidR="0099337E" w:rsidRPr="0099337E">
          <w:t>F:\Jie\MS\04_Delivery\04_FinalTables\02 Code</w:t>
        </w:r>
        <w:r w:rsidR="0099337E">
          <w:t>\</w:t>
        </w:r>
        <w:r w:rsidR="0099337E" w:rsidRPr="0099337E">
          <w:t>createFinalTables</w:t>
        </w:r>
        <w:r w:rsidR="0099337E">
          <w:t>.R</w:t>
        </w:r>
      </w:ins>
      <w:ins w:id="231" w:author="Zhao, Jie (Beijing)" w:date="2016-08-22T13:32:00Z">
        <w:r>
          <w:t>) into:</w:t>
        </w:r>
      </w:ins>
    </w:p>
    <w:p w14:paraId="25990B4B" w14:textId="2431CCAD" w:rsidR="0088685B" w:rsidRDefault="0099337E" w:rsidP="00D52915">
      <w:pPr>
        <w:pStyle w:val="ListParagraph"/>
        <w:ind w:left="1080" w:firstLineChars="0" w:firstLine="0"/>
        <w:rPr>
          <w:ins w:id="232" w:author="Zhao, Jie (Beijing)" w:date="2016-08-23T13:42:00Z"/>
        </w:rPr>
      </w:pPr>
      <w:ins w:id="233" w:author="Zhao, Jie (Beijing)" w:date="2016-08-22T13:37:00Z">
        <w:r>
          <w:t>“</w:t>
        </w:r>
        <w:r w:rsidRPr="0099337E">
          <w:t>F:\Jie\MS\04_Delivery\04_FinalTables\01 Data</w:t>
        </w:r>
        <w:r>
          <w:rPr>
            <w:rFonts w:hint="eastAsia"/>
          </w:rPr>
          <w:t>\</w:t>
        </w:r>
        <w:r w:rsidRPr="00B61A48">
          <w:t>2016-07-14 20.48.</w:t>
        </w:r>
        <w:commentRangeStart w:id="234"/>
        <w:r w:rsidRPr="00B61A48">
          <w:t>49</w:t>
        </w:r>
        <w:commentRangeEnd w:id="234"/>
        <w:r>
          <w:rPr>
            <w:rStyle w:val="CommentReference"/>
          </w:rPr>
          <w:commentReference w:id="234"/>
        </w:r>
        <w:r>
          <w:t>”</w:t>
        </w:r>
      </w:ins>
    </w:p>
    <w:p w14:paraId="34D3A2D0" w14:textId="21F073DE" w:rsidR="00D77CF1" w:rsidRDefault="00D77CF1" w:rsidP="00D52915">
      <w:pPr>
        <w:pStyle w:val="ListParagraph"/>
        <w:ind w:left="1080" w:firstLineChars="0" w:firstLine="0"/>
        <w:rPr>
          <w:ins w:id="235" w:author="Zhao, Jie (Beijing)" w:date="2016-08-22T13:32:00Z"/>
        </w:rPr>
      </w:pPr>
      <w:ins w:id="236" w:author="Zhao, Jie (Beijing)" w:date="2016-08-23T13:42:00Z">
        <w:r>
          <w:t>This input is the results of InitModel with base variables</w:t>
        </w:r>
      </w:ins>
    </w:p>
    <w:p w14:paraId="399DB40B" w14:textId="73B8483F" w:rsidR="0088685B" w:rsidRDefault="0088685B" w:rsidP="00D52915">
      <w:pPr>
        <w:pStyle w:val="ListParagraph"/>
        <w:ind w:left="1080" w:firstLineChars="0" w:firstLine="0"/>
        <w:rPr>
          <w:ins w:id="237" w:author="Zhao, Jie (Beijing)" w:date="2016-08-22T13:33:00Z"/>
        </w:rPr>
      </w:pPr>
      <w:ins w:id="238" w:author="Zhao, Jie (Beijing)" w:date="2016-08-22T13:32:00Z">
        <w:r>
          <w:t>change the input directory</w:t>
        </w:r>
      </w:ins>
      <w:ins w:id="239" w:author="Zhao, Jie (Beijing)" w:date="2016-08-22T13:33:00Z">
        <w:r>
          <w:t xml:space="preserve"> </w:t>
        </w:r>
      </w:ins>
      <w:ins w:id="240" w:author="Zhao, Jie (Beijing)" w:date="2016-08-22T13:32:00Z">
        <w:r>
          <w:t>(</w:t>
        </w:r>
      </w:ins>
      <w:ins w:id="241" w:author="Zhao, Jie (Beijing)" w:date="2016-08-22T13:33:00Z">
        <w:r>
          <w:t>i.e.</w:t>
        </w:r>
      </w:ins>
      <w:ins w:id="242" w:author="Zhao, Jie (Beijing)" w:date="2016-08-22T13:34:00Z">
        <w:r>
          <w:t xml:space="preserve"> line 7 of the code </w:t>
        </w:r>
      </w:ins>
      <w:ins w:id="243" w:author="Zhao, Jie (Beijing)" w:date="2016-08-22T13:35:00Z">
        <w:r w:rsidR="0099337E">
          <w:t>“</w:t>
        </w:r>
        <w:r w:rsidR="0099337E" w:rsidRPr="0099337E">
          <w:t>F:\Jie\MS\04_Delivery\04_FinalTables\02 Code</w:t>
        </w:r>
      </w:ins>
      <w:ins w:id="244" w:author="Zhao, Jie (Beijing)" w:date="2016-08-22T13:36:00Z">
        <w:r w:rsidR="0099337E">
          <w:t>\</w:t>
        </w:r>
        <w:r w:rsidR="0099337E" w:rsidRPr="0099337E">
          <w:t>createFinalTables</w:t>
        </w:r>
        <w:r w:rsidR="0099337E">
          <w:t>.R</w:t>
        </w:r>
      </w:ins>
      <w:ins w:id="245" w:author="Zhao, Jie (Beijing)" w:date="2016-08-22T13:35:00Z">
        <w:r w:rsidR="0099337E">
          <w:t>”</w:t>
        </w:r>
      </w:ins>
      <w:ins w:id="246" w:author="Zhao, Jie (Beijing)" w:date="2016-08-22T13:33:00Z">
        <w:r>
          <w:t xml:space="preserve"> </w:t>
        </w:r>
      </w:ins>
      <w:ins w:id="247" w:author="Zhao, Jie (Beijing)" w:date="2016-08-22T13:32:00Z">
        <w:r>
          <w:t>)</w:t>
        </w:r>
      </w:ins>
      <w:ins w:id="248" w:author="Zhao, Jie (Beijing)" w:date="2016-08-22T13:33:00Z">
        <w:r>
          <w:t xml:space="preserve"> into:</w:t>
        </w:r>
      </w:ins>
    </w:p>
    <w:p w14:paraId="2E7B5F1C" w14:textId="1B396B9F" w:rsidR="0088685B" w:rsidRDefault="0099337E" w:rsidP="00D52915">
      <w:pPr>
        <w:pStyle w:val="ListParagraph"/>
        <w:ind w:left="1080" w:firstLineChars="0" w:firstLine="0"/>
        <w:rPr>
          <w:ins w:id="249" w:author="Zhao, Jie (Beijing)" w:date="2016-08-23T13:42:00Z"/>
        </w:rPr>
      </w:pPr>
      <w:ins w:id="250" w:author="Zhao, Jie (Beijing)" w:date="2016-08-22T13:38:00Z">
        <w:r>
          <w:t>“</w:t>
        </w:r>
        <w:r w:rsidRPr="0099337E">
          <w:t>F:\Jie\MS\04_Delivery\04_FinalTables\01 Data</w:t>
        </w:r>
        <w:r>
          <w:rPr>
            <w:rFonts w:hint="eastAsia"/>
          </w:rPr>
          <w:t>\</w:t>
        </w:r>
      </w:ins>
      <w:ins w:id="251" w:author="Zhao, Jie (Beijing)" w:date="2016-08-22T13:43:00Z">
        <w:r w:rsidR="003B279A" w:rsidRPr="00B61A48">
          <w:t>2016-07-15 02.33.</w:t>
        </w:r>
        <w:commentRangeStart w:id="252"/>
        <w:r w:rsidR="003B279A" w:rsidRPr="00B61A48">
          <w:t>53</w:t>
        </w:r>
        <w:commentRangeEnd w:id="252"/>
        <w:r w:rsidR="003B279A">
          <w:rPr>
            <w:rStyle w:val="CommentReference"/>
          </w:rPr>
          <w:commentReference w:id="252"/>
        </w:r>
      </w:ins>
      <w:ins w:id="253" w:author="Zhao, Jie (Beijing)" w:date="2016-08-22T13:38:00Z">
        <w:r>
          <w:t>”</w:t>
        </w:r>
      </w:ins>
    </w:p>
    <w:p w14:paraId="7C4C016B" w14:textId="75342B5B" w:rsidR="00D77CF1" w:rsidRDefault="00D77CF1" w:rsidP="00D52915">
      <w:pPr>
        <w:pStyle w:val="ListParagraph"/>
        <w:ind w:left="1080" w:firstLineChars="0" w:firstLine="0"/>
        <w:rPr>
          <w:ins w:id="254" w:author="Zhao, Jie (Beijing)" w:date="2016-08-22T13:33:00Z"/>
        </w:rPr>
      </w:pPr>
      <w:ins w:id="255" w:author="Zhao, Jie (Beijing)" w:date="2016-08-23T13:42:00Z">
        <w:r>
          <w:t>This input is the results of InitModel with top 10 variables</w:t>
        </w:r>
      </w:ins>
    </w:p>
    <w:p w14:paraId="6D017805" w14:textId="0BD13AC2" w:rsidR="0088685B" w:rsidRDefault="0088685B" w:rsidP="00D52915">
      <w:pPr>
        <w:pStyle w:val="ListParagraph"/>
        <w:ind w:left="1080" w:firstLineChars="0" w:firstLine="0"/>
        <w:rPr>
          <w:ins w:id="256" w:author="Zhao, Jie (Beijing)" w:date="2016-08-22T13:38:00Z"/>
        </w:rPr>
      </w:pPr>
      <w:ins w:id="257" w:author="Zhao, Jie (Beijing)" w:date="2016-08-22T13:33:00Z">
        <w:r>
          <w:t>change the input directory(i.e.</w:t>
        </w:r>
      </w:ins>
      <w:ins w:id="258" w:author="Zhao, Jie (Beijing)" w:date="2016-08-22T13:34:00Z">
        <w:r>
          <w:t xml:space="preserve"> line 9 of the code </w:t>
        </w:r>
      </w:ins>
      <w:ins w:id="259" w:author="Zhao, Jie (Beijing)" w:date="2016-08-22T13:35:00Z">
        <w:r w:rsidR="0099337E">
          <w:t>“</w:t>
        </w:r>
        <w:r w:rsidR="0099337E" w:rsidRPr="0099337E">
          <w:t>F:\Jie\MS\04_Delivery\04_FinalTables\02 Code</w:t>
        </w:r>
      </w:ins>
      <w:ins w:id="260" w:author="Zhao, Jie (Beijing)" w:date="2016-08-22T13:36:00Z">
        <w:r w:rsidR="0099337E">
          <w:t>\</w:t>
        </w:r>
        <w:r w:rsidR="0099337E" w:rsidRPr="0099337E">
          <w:t>createFinalTables</w:t>
        </w:r>
        <w:r w:rsidR="0099337E">
          <w:t>.R</w:t>
        </w:r>
      </w:ins>
      <w:ins w:id="261" w:author="Zhao, Jie (Beijing)" w:date="2016-08-22T13:35:00Z">
        <w:r w:rsidR="0099337E">
          <w:t>”</w:t>
        </w:r>
      </w:ins>
      <w:ins w:id="262" w:author="Zhao, Jie (Beijing)" w:date="2016-08-22T13:33:00Z">
        <w:r>
          <w:t>) into:</w:t>
        </w:r>
      </w:ins>
    </w:p>
    <w:p w14:paraId="0321FEF0" w14:textId="3391091B" w:rsidR="0099337E" w:rsidRDefault="0099337E" w:rsidP="00D52915">
      <w:pPr>
        <w:pStyle w:val="ListParagraph"/>
        <w:ind w:left="1080" w:firstLineChars="0" w:firstLine="0"/>
        <w:rPr>
          <w:ins w:id="263" w:author="Zhao, Jie (Beijing)" w:date="2016-08-23T13:43:00Z"/>
        </w:rPr>
      </w:pPr>
      <w:ins w:id="264" w:author="Zhao, Jie (Beijing)" w:date="2016-08-22T13:38:00Z">
        <w:r>
          <w:t>“</w:t>
        </w:r>
        <w:r w:rsidRPr="0099337E">
          <w:t>F:\Jie\MS\04_Delivery\04_FinalTables\01 Data</w:t>
        </w:r>
        <w:r>
          <w:rPr>
            <w:rFonts w:hint="eastAsia"/>
          </w:rPr>
          <w:t>\</w:t>
        </w:r>
        <w:r>
          <w:rPr>
            <w:rStyle w:val="CommentReference"/>
          </w:rPr>
          <w:commentReference w:id="265"/>
        </w:r>
      </w:ins>
      <w:ins w:id="266" w:author="Zhao, Jie (Beijing)" w:date="2016-08-22T13:43:00Z">
        <w:r w:rsidR="003B279A" w:rsidRPr="003B279A">
          <w:t xml:space="preserve"> </w:t>
        </w:r>
        <w:r w:rsidR="003B279A" w:rsidRPr="00B61A48">
          <w:t>2016-07-14 22.26.</w:t>
        </w:r>
        <w:commentRangeStart w:id="267"/>
        <w:r w:rsidR="003B279A" w:rsidRPr="00B61A48">
          <w:t>06</w:t>
        </w:r>
        <w:commentRangeEnd w:id="267"/>
        <w:r w:rsidR="003B279A">
          <w:rPr>
            <w:rStyle w:val="CommentReference"/>
          </w:rPr>
          <w:commentReference w:id="267"/>
        </w:r>
      </w:ins>
      <w:ins w:id="268" w:author="Zhao, Jie (Beijing)" w:date="2016-08-22T13:38:00Z">
        <w:r>
          <w:t>”</w:t>
        </w:r>
      </w:ins>
    </w:p>
    <w:p w14:paraId="3FAA102C" w14:textId="3BF4CB02" w:rsidR="00D77CF1" w:rsidRDefault="00D77CF1" w:rsidP="00D52915">
      <w:pPr>
        <w:pStyle w:val="ListParagraph"/>
        <w:ind w:left="1080" w:firstLineChars="0" w:firstLine="0"/>
        <w:rPr>
          <w:ins w:id="269" w:author="Zhao, Jie (Beijing)" w:date="2016-08-22T13:33:00Z"/>
        </w:rPr>
      </w:pPr>
      <w:ins w:id="270" w:author="Zhao, Jie (Beijing)" w:date="2016-08-23T13:43:00Z">
        <w:r>
          <w:t>This input is the results of non-regularized glm with top 10 variables</w:t>
        </w:r>
      </w:ins>
    </w:p>
    <w:p w14:paraId="5DB952BB" w14:textId="03D7D71F" w:rsidR="0088685B" w:rsidRDefault="00165F25" w:rsidP="00D52915">
      <w:pPr>
        <w:pStyle w:val="ListParagraph"/>
        <w:ind w:left="1080" w:firstLineChars="0" w:firstLine="0"/>
        <w:rPr>
          <w:ins w:id="271" w:author="Zhao, Jie (Beijing)" w:date="2016-08-24T11:02:00Z"/>
        </w:rPr>
      </w:pPr>
      <w:ins w:id="272" w:author="Zhao, Jie (Beijing)" w:date="2016-08-24T11:01:00Z">
        <w:r>
          <w:t>C</w:t>
        </w:r>
        <w:r>
          <w:rPr>
            <w:rFonts w:hint="eastAsia"/>
          </w:rPr>
          <w:t xml:space="preserve">hange </w:t>
        </w:r>
        <w:r>
          <w:t>the input directory (</w:t>
        </w:r>
      </w:ins>
      <w:ins w:id="273" w:author="Zhao, Jie (Beijing)" w:date="2016-08-24T11:02:00Z">
        <w:r>
          <w:t xml:space="preserve">i.e. line 11 of the code </w:t>
        </w:r>
        <w:r w:rsidRPr="00165F25">
          <w:t xml:space="preserve"> </w:t>
        </w:r>
        <w:r>
          <w:t>“</w:t>
        </w:r>
        <w:r w:rsidRPr="0099337E">
          <w:t>F:\Jie\MS\04_Delivery\04_FinalTables\02 Code</w:t>
        </w:r>
        <w:r>
          <w:t>\</w:t>
        </w:r>
        <w:r w:rsidRPr="0099337E">
          <w:t>createFinalTables</w:t>
        </w:r>
        <w:r>
          <w:t>.R”</w:t>
        </w:r>
      </w:ins>
      <w:ins w:id="274" w:author="Zhao, Jie (Beijing)" w:date="2016-08-24T11:01:00Z">
        <w:r>
          <w:t>)</w:t>
        </w:r>
      </w:ins>
      <w:ins w:id="275" w:author="Zhao, Jie (Beijing)" w:date="2016-08-24T11:02:00Z">
        <w:r>
          <w:t xml:space="preserve"> into:</w:t>
        </w:r>
      </w:ins>
    </w:p>
    <w:p w14:paraId="5FA6FF7C" w14:textId="49387E14" w:rsidR="00165F25" w:rsidRDefault="00165F25" w:rsidP="00D52915">
      <w:pPr>
        <w:pStyle w:val="ListParagraph"/>
        <w:ind w:left="1080" w:firstLineChars="0" w:firstLine="0"/>
        <w:rPr>
          <w:ins w:id="276" w:author="Zhao, Jie (Beijing)" w:date="2016-08-24T11:02:00Z"/>
        </w:rPr>
      </w:pPr>
      <w:ins w:id="277" w:author="Zhao, Jie (Beijing)" w:date="2016-08-24T11:02:00Z">
        <w:r>
          <w:t>“</w:t>
        </w:r>
      </w:ins>
      <w:ins w:id="278" w:author="Zhao, Jie (Beijing)" w:date="2016-08-24T11:04:00Z">
        <w:r w:rsidRPr="00165F25">
          <w:t>F:\Jie\MS\04_Delivery\04_FinalTables\01 Data</w:t>
        </w:r>
      </w:ins>
      <w:ins w:id="279" w:author="Zhao, Jie (Beijing)" w:date="2016-08-24T11:02:00Z">
        <w:r>
          <w:t>”</w:t>
        </w:r>
      </w:ins>
    </w:p>
    <w:p w14:paraId="4C41FB6C" w14:textId="0935BB32" w:rsidR="00165F25" w:rsidRDefault="00165F25" w:rsidP="00D52915">
      <w:pPr>
        <w:pStyle w:val="ListParagraph"/>
        <w:ind w:left="1080" w:firstLineChars="0" w:firstLine="0"/>
        <w:rPr>
          <w:ins w:id="280" w:author="Zhao, Jie (Beijing)" w:date="2016-08-24T11:03:00Z"/>
        </w:rPr>
      </w:pPr>
      <w:ins w:id="281" w:author="Zhao, Jie (Beijing)" w:date="2016-08-24T11:02:00Z">
        <w:r>
          <w:t>This input is the directory of the lookup table of variables this version used.</w:t>
        </w:r>
      </w:ins>
    </w:p>
    <w:p w14:paraId="0F22B74E" w14:textId="54730953" w:rsidR="00165F25" w:rsidRDefault="00165F25" w:rsidP="00D52915">
      <w:pPr>
        <w:pStyle w:val="ListParagraph"/>
        <w:ind w:left="1080" w:firstLineChars="0" w:firstLine="0"/>
        <w:rPr>
          <w:ins w:id="282" w:author="Zhao, Jie (Beijing)" w:date="2016-08-24T11:03:00Z"/>
        </w:rPr>
      </w:pPr>
      <w:ins w:id="283" w:author="Zhao, Jie (Beijing)" w:date="2016-08-24T11:03:00Z">
        <w:r>
          <w:t>Change the input file name (i.e. line 12 of the code “</w:t>
        </w:r>
        <w:r w:rsidRPr="0099337E">
          <w:t>F:\Jie\MS\04_Delivery\04_FinalTables\02 Code</w:t>
        </w:r>
        <w:r>
          <w:t>\</w:t>
        </w:r>
        <w:r w:rsidRPr="0099337E">
          <w:t>createFinalTables</w:t>
        </w:r>
        <w:r>
          <w:t>.R”) into</w:t>
        </w:r>
        <w:r>
          <w:t>：</w:t>
        </w:r>
      </w:ins>
    </w:p>
    <w:p w14:paraId="3D1C690D" w14:textId="52E07FC3" w:rsidR="00165F25" w:rsidRDefault="00165F25" w:rsidP="00D52915">
      <w:pPr>
        <w:pStyle w:val="ListParagraph"/>
        <w:ind w:left="1080" w:firstLineChars="0" w:firstLine="0"/>
        <w:rPr>
          <w:ins w:id="284" w:author="Zhao, Jie (Beijing)" w:date="2016-08-24T11:04:00Z"/>
        </w:rPr>
      </w:pPr>
      <w:ins w:id="285" w:author="Zhao, Jie (Beijing)" w:date="2016-08-24T11:03:00Z">
        <w:r>
          <w:t>“</w:t>
        </w:r>
      </w:ins>
      <w:ins w:id="286" w:author="Zhao, Jie (Beijing)" w:date="2016-08-24T11:04:00Z">
        <w:r w:rsidRPr="00165F25">
          <w:t>lookup_20160714</w:t>
        </w:r>
        <w:r>
          <w:rPr>
            <w:rFonts w:hint="eastAsia"/>
          </w:rPr>
          <w:t>.csv</w:t>
        </w:r>
      </w:ins>
      <w:ins w:id="287" w:author="Zhao, Jie (Beijing)" w:date="2016-08-24T11:03:00Z">
        <w:r>
          <w:t>”</w:t>
        </w:r>
      </w:ins>
    </w:p>
    <w:p w14:paraId="59C217D4" w14:textId="21D6C2F1" w:rsidR="00165F25" w:rsidRPr="00D77CF1" w:rsidRDefault="00165F25" w:rsidP="00D52915">
      <w:pPr>
        <w:pStyle w:val="ListParagraph"/>
        <w:ind w:left="1080" w:firstLineChars="0" w:firstLine="0"/>
      </w:pPr>
      <w:ins w:id="288" w:author="Zhao, Jie (Beijing)" w:date="2016-08-24T11:04:00Z">
        <w:r>
          <w:t>This input is the file name of the lookup table of the variables for this version.</w:t>
        </w:r>
      </w:ins>
    </w:p>
    <w:p w14:paraId="6FE1C5BF" w14:textId="77777777" w:rsidR="008A609D" w:rsidRPr="003C71AA" w:rsidRDefault="008A609D" w:rsidP="00EF5252">
      <w:pPr>
        <w:pStyle w:val="ListParagraph"/>
        <w:numPr>
          <w:ilvl w:val="0"/>
          <w:numId w:val="1"/>
        </w:numPr>
        <w:ind w:firstLineChars="0"/>
        <w:rPr>
          <w:b/>
        </w:rPr>
      </w:pPr>
      <w:r w:rsidRPr="003C71AA">
        <w:rPr>
          <w:rFonts w:hint="eastAsia"/>
          <w:b/>
        </w:rPr>
        <w:t>using new edss score cut-off categories variables + Composite cohort</w:t>
      </w:r>
    </w:p>
    <w:p w14:paraId="436C1B29" w14:textId="77777777" w:rsidR="008A609D" w:rsidRPr="00B61A48" w:rsidRDefault="003C71AA" w:rsidP="00D52915">
      <w:pPr>
        <w:pStyle w:val="ListParagraph"/>
        <w:numPr>
          <w:ilvl w:val="0"/>
          <w:numId w:val="7"/>
        </w:numPr>
        <w:ind w:firstLineChars="0"/>
      </w:pPr>
      <w:r w:rsidRPr="00EF5252">
        <w:rPr>
          <w:rFonts w:hint="eastAsia"/>
        </w:rPr>
        <w:t>prepare cohort data for descriptive stats</w:t>
      </w:r>
      <w:r w:rsidRPr="00EF5252">
        <w:t xml:space="preserve"> and create descriptive stat</w:t>
      </w:r>
      <w:r>
        <w:t>s</w:t>
      </w:r>
    </w:p>
    <w:p w14:paraId="255AC797" w14:textId="77777777" w:rsidR="00D52915" w:rsidRPr="00B61A48" w:rsidRDefault="00D52915" w:rsidP="00EF5252">
      <w:pPr>
        <w:pStyle w:val="ListParagraph"/>
        <w:numPr>
          <w:ilvl w:val="0"/>
          <w:numId w:val="36"/>
        </w:numPr>
        <w:ind w:firstLineChars="0"/>
      </w:pPr>
      <w:r w:rsidRPr="00B61A48">
        <w:t xml:space="preserve">results -- </w:t>
      </w:r>
      <w:r w:rsidR="00950DC1" w:rsidRPr="00B61A48">
        <w:t xml:space="preserve">F:\Jie\MS\04_Delivery\11_DescriptiveStats\03 </w:t>
      </w:r>
      <w:commentRangeStart w:id="289"/>
      <w:r w:rsidR="00950DC1" w:rsidRPr="00B61A48">
        <w:t>Results</w:t>
      </w:r>
      <w:commentRangeEnd w:id="289"/>
      <w:r w:rsidR="00BE6239">
        <w:rPr>
          <w:rStyle w:val="CommentReference"/>
        </w:rPr>
        <w:commentReference w:id="289"/>
      </w:r>
    </w:p>
    <w:p w14:paraId="26A7C193" w14:textId="77777777" w:rsidR="00950DC1" w:rsidRPr="00B61A48" w:rsidRDefault="00950DC1" w:rsidP="00950DC1">
      <w:pPr>
        <w:pStyle w:val="ListParagraph"/>
        <w:numPr>
          <w:ilvl w:val="0"/>
          <w:numId w:val="21"/>
        </w:numPr>
        <w:ind w:firstLineChars="0"/>
      </w:pPr>
      <w:commentRangeStart w:id="290"/>
      <w:r w:rsidRPr="00B61A48">
        <w:t>(the cohort data for descriptive stats): 2016-07-19 01.52.43</w:t>
      </w:r>
    </w:p>
    <w:p w14:paraId="0CB9F674" w14:textId="77777777" w:rsidR="00950DC1" w:rsidRPr="00B61A48" w:rsidRDefault="00950DC1" w:rsidP="00950DC1">
      <w:pPr>
        <w:pStyle w:val="ListParagraph"/>
        <w:numPr>
          <w:ilvl w:val="0"/>
          <w:numId w:val="21"/>
        </w:numPr>
        <w:ind w:firstLineChars="0"/>
      </w:pPr>
      <w:r w:rsidRPr="00B61A48">
        <w:t>(descriptive stats)</w:t>
      </w:r>
      <w:r w:rsidRPr="00B61A48">
        <w:rPr>
          <w:rFonts w:hint="eastAsia"/>
        </w:rPr>
        <w:t>：</w:t>
      </w:r>
      <w:r w:rsidRPr="00B61A48">
        <w:rPr>
          <w:rFonts w:hint="eastAsia"/>
        </w:rPr>
        <w:t xml:space="preserve"> </w:t>
      </w:r>
      <w:r w:rsidRPr="00B61A48">
        <w:t>DS_</w:t>
      </w:r>
      <w:commentRangeStart w:id="291"/>
      <w:r w:rsidRPr="00B61A48">
        <w:t>20160719</w:t>
      </w:r>
      <w:commentRangeEnd w:id="291"/>
      <w:r w:rsidR="000A11AE">
        <w:rPr>
          <w:rStyle w:val="CommentReference"/>
        </w:rPr>
        <w:commentReference w:id="291"/>
      </w:r>
    </w:p>
    <w:p w14:paraId="55306FA5" w14:textId="77777777" w:rsidR="00B428DC" w:rsidRPr="00B61A48" w:rsidRDefault="00B428DC" w:rsidP="00950DC1">
      <w:pPr>
        <w:pStyle w:val="ListParagraph"/>
        <w:numPr>
          <w:ilvl w:val="0"/>
          <w:numId w:val="21"/>
        </w:numPr>
        <w:ind w:firstLineChars="0"/>
      </w:pPr>
      <w:r w:rsidRPr="00B61A48">
        <w:rPr>
          <w:color w:val="FF0000"/>
        </w:rPr>
        <w:t>(descriptive stats tables for delivery): Lichao added</w:t>
      </w:r>
    </w:p>
    <w:p w14:paraId="3E37ECED" w14:textId="23618C56" w:rsidR="00D52915" w:rsidRPr="00B61A48" w:rsidRDefault="00D52915" w:rsidP="00EF5252">
      <w:pPr>
        <w:pStyle w:val="ListParagraph"/>
        <w:numPr>
          <w:ilvl w:val="0"/>
          <w:numId w:val="36"/>
        </w:numPr>
        <w:ind w:firstLineChars="0"/>
      </w:pPr>
      <w:r w:rsidRPr="00B61A48">
        <w:t xml:space="preserve">code -- </w:t>
      </w:r>
      <w:commentRangeStart w:id="292"/>
      <w:r w:rsidRPr="00B61A48">
        <w:t>F:\Jie\MS\02_Code\Code4Delivery\11_DescriptiveStats</w:t>
      </w:r>
      <w:commentRangeEnd w:id="292"/>
      <w:r w:rsidR="00183A36">
        <w:rPr>
          <w:rStyle w:val="CommentReference"/>
        </w:rPr>
        <w:commentReference w:id="292"/>
      </w:r>
    </w:p>
    <w:p w14:paraId="02890DBA" w14:textId="624363FD" w:rsidR="00950DC1" w:rsidRDefault="00950DC1" w:rsidP="00950DC1">
      <w:pPr>
        <w:pStyle w:val="ListParagraph"/>
        <w:numPr>
          <w:ilvl w:val="0"/>
          <w:numId w:val="22"/>
        </w:numPr>
        <w:ind w:firstLineChars="0"/>
        <w:rPr>
          <w:ins w:id="293" w:author="Zhao, Jie (Beijing)" w:date="2016-08-22T13:44:00Z"/>
        </w:rPr>
      </w:pPr>
      <w:r w:rsidRPr="00B61A48">
        <w:t>(prepare the cohort data for descriptive stats): 01 prepare cohort for descriptive stats</w:t>
      </w:r>
    </w:p>
    <w:p w14:paraId="3F8716EA" w14:textId="51FB60B8" w:rsidR="00B46760" w:rsidRDefault="00B46760">
      <w:pPr>
        <w:pStyle w:val="ListParagraph"/>
        <w:numPr>
          <w:ilvl w:val="0"/>
          <w:numId w:val="48"/>
        </w:numPr>
        <w:ind w:firstLineChars="0"/>
        <w:rPr>
          <w:ins w:id="294" w:author="Zhao, Jie (Beijing)" w:date="2016-08-23T13:47:00Z"/>
        </w:rPr>
        <w:pPrChange w:id="295" w:author="Zhao, Jie (Beijing)" w:date="2016-08-22T13:47:00Z">
          <w:pPr>
            <w:pStyle w:val="ListParagraph"/>
            <w:numPr>
              <w:numId w:val="22"/>
            </w:numPr>
            <w:ind w:left="1800" w:firstLineChars="0" w:hanging="720"/>
          </w:pPr>
        </w:pPrChange>
      </w:pPr>
      <w:ins w:id="296" w:author="Zhao, Jie (Beijing)" w:date="2016-08-22T13:47:00Z">
        <w:r>
          <w:t xml:space="preserve">Jie’s version: Change the input directory </w:t>
        </w:r>
        <w:r>
          <w:rPr>
            <w:rFonts w:hint="eastAsia"/>
          </w:rPr>
          <w:t>(</w:t>
        </w:r>
        <w:r>
          <w:t>i.e. line 12 of the code “</w:t>
        </w:r>
        <w:r w:rsidRPr="00D62C52">
          <w:t>F:\Jie\MS\04_Delivery\01_DescriptiveStats\02 Code\01 prepare cohort for descriptive stats\createJie'sVersion\Scripts</w:t>
        </w:r>
        <w:r>
          <w:t>\</w:t>
        </w:r>
        <w:r w:rsidRPr="00D62C52">
          <w:t>main_createCohort</w:t>
        </w:r>
        <w:r>
          <w:t>.R”</w:t>
        </w:r>
        <w:r>
          <w:rPr>
            <w:rFonts w:hint="eastAsia"/>
          </w:rPr>
          <w:t>)</w:t>
        </w:r>
        <w:r>
          <w:t xml:space="preserve"> into: </w:t>
        </w:r>
        <w:r w:rsidRPr="00D62C52">
          <w:t xml:space="preserve"> " F:\</w:t>
        </w:r>
        <w:r>
          <w:t>\</w:t>
        </w:r>
        <w:r w:rsidRPr="00D62C52">
          <w:t>Jie</w:t>
        </w:r>
        <w:r>
          <w:t>\</w:t>
        </w:r>
        <w:r w:rsidRPr="00D62C52">
          <w:t>\MS\</w:t>
        </w:r>
        <w:r>
          <w:t>\</w:t>
        </w:r>
        <w:r w:rsidRPr="00D62C52">
          <w:t>04_Delivery\</w:t>
        </w:r>
        <w:r>
          <w:t>\</w:t>
        </w:r>
        <w:r w:rsidRPr="00D62C52">
          <w:t>01_DescriptiveStats\</w:t>
        </w:r>
        <w:r>
          <w:t>\</w:t>
        </w:r>
        <w:r w:rsidRPr="00D62C52">
          <w:t>01 Data</w:t>
        </w:r>
        <w:r>
          <w:rPr>
            <w:rFonts w:hint="eastAsia"/>
          </w:rPr>
          <w:t>\\</w:t>
        </w:r>
        <w:r w:rsidRPr="00D62C52">
          <w:t>"</w:t>
        </w:r>
      </w:ins>
    </w:p>
    <w:p w14:paraId="47E8BF72" w14:textId="5D26925E" w:rsidR="00A70B33" w:rsidRDefault="00A70B33">
      <w:pPr>
        <w:pStyle w:val="ListParagraph"/>
        <w:ind w:left="2040" w:firstLineChars="0" w:firstLine="0"/>
        <w:rPr>
          <w:ins w:id="297" w:author="Zhao, Jie (Beijing)" w:date="2016-08-22T13:47:00Z"/>
        </w:rPr>
        <w:pPrChange w:id="298" w:author="Zhao, Jie (Beijing)" w:date="2016-08-23T13:47:00Z">
          <w:pPr>
            <w:pStyle w:val="ListParagraph"/>
            <w:numPr>
              <w:numId w:val="22"/>
            </w:numPr>
            <w:ind w:left="1800" w:firstLineChars="0" w:hanging="720"/>
          </w:pPr>
        </w:pPrChange>
      </w:pPr>
      <w:ins w:id="299" w:author="Zhao, Jie (Beijing)" w:date="2016-08-23T13:47:00Z">
        <w:r>
          <w:lastRenderedPageBreak/>
          <w:t>The input is the raw data from Ray</w:t>
        </w:r>
      </w:ins>
    </w:p>
    <w:p w14:paraId="3C86E89F" w14:textId="2756F040" w:rsidR="00B46760" w:rsidRDefault="00B46760">
      <w:pPr>
        <w:pStyle w:val="ListParagraph"/>
        <w:numPr>
          <w:ilvl w:val="0"/>
          <w:numId w:val="48"/>
        </w:numPr>
        <w:ind w:firstLineChars="0"/>
        <w:rPr>
          <w:ins w:id="300" w:author="Zhao, Jie (Beijing)" w:date="2016-08-22T13:47:00Z"/>
        </w:rPr>
        <w:pPrChange w:id="301" w:author="Zhao, Jie (Beijing)" w:date="2016-08-22T13:47:00Z">
          <w:pPr>
            <w:pStyle w:val="ListParagraph"/>
            <w:numPr>
              <w:numId w:val="22"/>
            </w:numPr>
            <w:ind w:left="1800" w:firstLineChars="0" w:hanging="720"/>
          </w:pPr>
        </w:pPrChange>
      </w:pPr>
      <w:ins w:id="302" w:author="Zhao, Jie (Beijing)" w:date="2016-08-22T13:47:00Z">
        <w:r>
          <w:t xml:space="preserve">Lichao’s verion: Change the input directory </w:t>
        </w:r>
        <w:r>
          <w:rPr>
            <w:rFonts w:hint="eastAsia"/>
          </w:rPr>
          <w:t>(</w:t>
        </w:r>
        <w:r>
          <w:t>i.e. line 6 of the code “</w:t>
        </w:r>
        <w:r w:rsidR="00B97645">
          <w:t>F:\Jie\MS\04_Delivery\1</w:t>
        </w:r>
        <w:r w:rsidRPr="00D62C52">
          <w:t>1_DescriptiveStats\02 Code\01 prepare cohort for descriptive stats\createLichao'sVersion</w:t>
        </w:r>
        <w:r>
          <w:rPr>
            <w:rFonts w:hint="eastAsia"/>
          </w:rPr>
          <w:t>\</w:t>
        </w:r>
        <w:r w:rsidRPr="00D62C52">
          <w:t>main</w:t>
        </w:r>
        <w:r>
          <w:t>.R”</w:t>
        </w:r>
        <w:r>
          <w:rPr>
            <w:rFonts w:hint="eastAsia"/>
          </w:rPr>
          <w:t>)</w:t>
        </w:r>
        <w:r>
          <w:t xml:space="preserve"> into:</w:t>
        </w:r>
      </w:ins>
    </w:p>
    <w:p w14:paraId="4DC25520" w14:textId="36BA097E" w:rsidR="0008581E" w:rsidRDefault="00B46760">
      <w:pPr>
        <w:ind w:left="2040"/>
        <w:rPr>
          <w:ins w:id="303" w:author="Zhao, Jie (Beijing)" w:date="2016-08-22T13:45:00Z"/>
        </w:rPr>
        <w:pPrChange w:id="304" w:author="Zhao, Jie (Beijing)" w:date="2016-08-22T13:48:00Z">
          <w:pPr>
            <w:pStyle w:val="ListParagraph"/>
            <w:numPr>
              <w:numId w:val="22"/>
            </w:numPr>
            <w:ind w:left="1800" w:firstLineChars="0" w:hanging="720"/>
          </w:pPr>
        </w:pPrChange>
      </w:pPr>
      <w:ins w:id="305" w:author="Zhao, Jie (Beijing)" w:date="2016-08-22T13:47:00Z">
        <w:r w:rsidRPr="00D62C52">
          <w:t>"</w:t>
        </w:r>
        <w:r w:rsidRPr="002C7D86">
          <w:t>F:\</w:t>
        </w:r>
        <w:r>
          <w:t>\</w:t>
        </w:r>
        <w:r w:rsidRPr="002C7D86">
          <w:t>Jie</w:t>
        </w:r>
        <w:r>
          <w:t>\</w:t>
        </w:r>
        <w:r w:rsidRPr="002C7D86">
          <w:t>\MS\</w:t>
        </w:r>
        <w:r>
          <w:t>\</w:t>
        </w:r>
        <w:r w:rsidRPr="002C7D86">
          <w:t>04_Delivery\</w:t>
        </w:r>
        <w:r>
          <w:t>\</w:t>
        </w:r>
        <w:r w:rsidR="00F51D10">
          <w:t>1</w:t>
        </w:r>
        <w:r w:rsidRPr="002C7D86">
          <w:t>1_DescriptiveStats\</w:t>
        </w:r>
        <w:r>
          <w:t>\03 Results</w:t>
        </w:r>
        <w:r>
          <w:rPr>
            <w:rFonts w:hint="eastAsia"/>
          </w:rPr>
          <w:t>\\</w:t>
        </w:r>
        <w:r w:rsidRPr="002C7D86">
          <w:t xml:space="preserve"> 2016-07-08 02.16.04</w:t>
        </w:r>
        <w:r>
          <w:rPr>
            <w:rFonts w:hint="eastAsia"/>
          </w:rPr>
          <w:t>\\</w:t>
        </w:r>
        <w:r w:rsidRPr="00D62C52">
          <w:t>"</w:t>
        </w:r>
      </w:ins>
    </w:p>
    <w:p w14:paraId="251C1871" w14:textId="16EFBD9C" w:rsidR="00B46760" w:rsidRPr="00B61A48" w:rsidDel="00A70B33" w:rsidRDefault="00A70B33">
      <w:pPr>
        <w:pStyle w:val="ListParagraph"/>
        <w:ind w:left="2160" w:firstLineChars="0" w:firstLine="0"/>
        <w:rPr>
          <w:del w:id="306" w:author="Zhao, Jie (Beijing)" w:date="2016-08-23T13:48:00Z"/>
        </w:rPr>
        <w:pPrChange w:id="307" w:author="Zhao, Jie (Beijing)" w:date="2016-08-22T13:45:00Z">
          <w:pPr>
            <w:pStyle w:val="ListParagraph"/>
            <w:numPr>
              <w:numId w:val="22"/>
            </w:numPr>
            <w:ind w:left="1800" w:firstLineChars="0" w:hanging="720"/>
          </w:pPr>
        </w:pPrChange>
      </w:pPr>
      <w:ins w:id="308" w:author="Zhao, Jie (Beijing)" w:date="2016-08-23T13:47:00Z">
        <w:r>
          <w:rPr>
            <w:rFonts w:hint="eastAsia"/>
          </w:rPr>
          <w:t>the input is the result of Jie</w:t>
        </w:r>
        <w:r>
          <w:t xml:space="preserve">’s version based on the code </w:t>
        </w:r>
      </w:ins>
      <w:ins w:id="309" w:author="Zhao, Jie (Beijing)" w:date="2016-08-23T13:48:00Z">
        <w:r>
          <w:t>in the last step</w:t>
        </w:r>
        <w:r w:rsidRPr="00B61A48" w:rsidDel="00A70B33">
          <w:t xml:space="preserve"> </w:t>
        </w:r>
      </w:ins>
    </w:p>
    <w:p w14:paraId="5EE052F0" w14:textId="77777777" w:rsidR="00950DC1" w:rsidRDefault="00950DC1">
      <w:pPr>
        <w:pStyle w:val="ListParagraph"/>
        <w:numPr>
          <w:ilvl w:val="0"/>
          <w:numId w:val="48"/>
        </w:numPr>
        <w:ind w:firstLineChars="0"/>
        <w:pPrChange w:id="310" w:author="Zhao, Jie (Beijing)" w:date="2016-08-22T13:47:00Z">
          <w:pPr>
            <w:pStyle w:val="ListParagraph"/>
            <w:numPr>
              <w:numId w:val="22"/>
            </w:numPr>
            <w:ind w:left="1800" w:firstLineChars="0" w:hanging="720"/>
          </w:pPr>
        </w:pPrChange>
      </w:pPr>
      <w:r w:rsidRPr="00B61A48">
        <w:t xml:space="preserve">(create the descriptive stats): </w:t>
      </w:r>
      <w:r w:rsidR="003C71AA">
        <w:t>02 create descriptive stats</w:t>
      </w:r>
    </w:p>
    <w:commentRangeEnd w:id="290"/>
    <w:p w14:paraId="1670190D" w14:textId="1395A17C" w:rsidR="00F51D10" w:rsidRDefault="00E1064C">
      <w:pPr>
        <w:pStyle w:val="ListParagraph"/>
        <w:ind w:left="1908" w:firstLineChars="0" w:firstLine="0"/>
        <w:rPr>
          <w:ins w:id="311" w:author="Zhao, Jie (Beijing)" w:date="2016-08-22T13:56:00Z"/>
        </w:rPr>
        <w:pPrChange w:id="312" w:author="Zhao, Jie (Beijing)" w:date="2016-08-22T13:57:00Z">
          <w:pPr>
            <w:pStyle w:val="ListParagraph"/>
            <w:ind w:left="1800" w:firstLineChars="0" w:firstLine="0"/>
          </w:pPr>
        </w:pPrChange>
      </w:pPr>
      <w:r>
        <w:rPr>
          <w:rStyle w:val="CommentReference"/>
        </w:rPr>
        <w:commentReference w:id="290"/>
      </w:r>
      <w:ins w:id="313" w:author="Zhao, Jie (Beijing)" w:date="2016-08-22T13:56:00Z">
        <w:r w:rsidR="00F51D10">
          <w:t>C</w:t>
        </w:r>
        <w:r w:rsidR="00F51D10">
          <w:rPr>
            <w:rFonts w:hint="eastAsia"/>
          </w:rPr>
          <w:t>opy</w:t>
        </w:r>
        <w:r w:rsidR="00F51D10">
          <w:t xml:space="preserve"> the whole folder (i.e. </w:t>
        </w:r>
      </w:ins>
      <w:ins w:id="314" w:author="Zhao, Jie (Beijing)" w:date="2016-08-22T13:59:00Z">
        <w:r w:rsidR="00F51D10" w:rsidRPr="00B61A48">
          <w:t>2016-07-19 01.52.43</w:t>
        </w:r>
      </w:ins>
      <w:ins w:id="315" w:author="Zhao, Jie (Beijing)" w:date="2016-08-22T13:56:00Z">
        <w:r w:rsidR="00F51D10">
          <w:t xml:space="preserve">) to </w:t>
        </w:r>
        <w:r w:rsidR="00F51D10">
          <w:rPr>
            <w:rFonts w:hint="eastAsia"/>
          </w:rPr>
          <w:t xml:space="preserve">the following folder in </w:t>
        </w:r>
        <w:r w:rsidR="00F51D10">
          <w:t>the master node.</w:t>
        </w:r>
      </w:ins>
    </w:p>
    <w:p w14:paraId="657DB341" w14:textId="6FAD3661" w:rsidR="00F51D10" w:rsidRDefault="00F51D10">
      <w:pPr>
        <w:pStyle w:val="ListParagraph"/>
        <w:ind w:left="1908" w:firstLineChars="0" w:firstLine="0"/>
        <w:rPr>
          <w:ins w:id="316" w:author="Zhao, Jie (Beijing)" w:date="2016-08-22T13:56:00Z"/>
        </w:rPr>
        <w:pPrChange w:id="317" w:author="Zhao, Jie (Beijing)" w:date="2016-08-22T13:58:00Z">
          <w:pPr>
            <w:pStyle w:val="ListParagraph"/>
            <w:ind w:left="1800" w:firstLineChars="0" w:firstLine="0"/>
          </w:pPr>
        </w:pPrChange>
      </w:pPr>
      <w:ins w:id="318" w:author="Zhao, Jie (Beijing)" w:date="2016-08-22T13:56:00Z">
        <w:r>
          <w:t>“</w:t>
        </w:r>
        <w:r w:rsidRPr="00465B4A">
          <w:t>s3://emr-rwes-pa-spark-dev-datastore</w:t>
        </w:r>
        <w:r>
          <w:t>/</w:t>
        </w:r>
      </w:ins>
      <w:ins w:id="319" w:author="Zhao, Jie (Beijing)" w:date="2016-08-22T13:58:00Z">
        <w:r>
          <w:t xml:space="preserve">Jie/MS/Jul19/2016-07-19 </w:t>
        </w:r>
        <w:r w:rsidRPr="00F51D10">
          <w:t>01.52.43</w:t>
        </w:r>
      </w:ins>
      <w:ins w:id="320" w:author="Zhao, Jie (Beijing)" w:date="2016-08-22T13:56:00Z">
        <w:r w:rsidRPr="00465B4A">
          <w:t>/</w:t>
        </w:r>
        <w:r>
          <w:t>”</w:t>
        </w:r>
      </w:ins>
    </w:p>
    <w:p w14:paraId="5EDAAE22" w14:textId="5FA80647" w:rsidR="003C71AA" w:rsidRPr="00F51D10" w:rsidRDefault="00A70B33" w:rsidP="003C71AA">
      <w:pPr>
        <w:pStyle w:val="ListParagraph"/>
        <w:ind w:left="1800" w:firstLineChars="0" w:firstLine="0"/>
      </w:pPr>
      <w:ins w:id="321" w:author="Zhao, Jie (Beijing)" w:date="2016-08-23T13:48:00Z">
        <w:r>
          <w:t>T</w:t>
        </w:r>
        <w:r>
          <w:rPr>
            <w:rFonts w:hint="eastAsia"/>
          </w:rPr>
          <w:t xml:space="preserve">he </w:t>
        </w:r>
        <w:r>
          <w:t>input is the result of Licha</w:t>
        </w:r>
      </w:ins>
      <w:ins w:id="322" w:author="Zhao, Jie (Beijing)" w:date="2016-08-23T13:49:00Z">
        <w:r>
          <w:t>’s version based on the code in the last step</w:t>
        </w:r>
      </w:ins>
    </w:p>
    <w:p w14:paraId="0657433E" w14:textId="77777777" w:rsidR="008A609D" w:rsidRPr="00B61A48" w:rsidRDefault="00111422" w:rsidP="00EF5252">
      <w:pPr>
        <w:pStyle w:val="ListParagraph"/>
        <w:numPr>
          <w:ilvl w:val="0"/>
          <w:numId w:val="7"/>
        </w:numPr>
        <w:ind w:firstLineChars="0"/>
      </w:pPr>
      <w:commentRangeStart w:id="323"/>
      <w:r w:rsidRPr="00EF5252">
        <w:t>Preparing</w:t>
      </w:r>
      <w:r w:rsidR="008A609D" w:rsidRPr="00EF5252">
        <w:rPr>
          <w:rFonts w:hint="eastAsia"/>
        </w:rPr>
        <w:t xml:space="preserve"> model data for Cmp cohorts</w:t>
      </w:r>
    </w:p>
    <w:p w14:paraId="5CBB62C9" w14:textId="77777777" w:rsidR="00F20630" w:rsidRDefault="00F20630" w:rsidP="00E81FEF">
      <w:pPr>
        <w:pStyle w:val="ListParagraph"/>
        <w:numPr>
          <w:ilvl w:val="0"/>
          <w:numId w:val="16"/>
        </w:numPr>
        <w:ind w:firstLineChars="0"/>
        <w:rPr>
          <w:ins w:id="324" w:author="Zhao, Jie (Beijing)" w:date="2016-08-22T14:26:00Z"/>
        </w:rPr>
      </w:pPr>
      <w:r w:rsidRPr="00B61A48">
        <w:t xml:space="preserve">results -- </w:t>
      </w:r>
      <w:r w:rsidR="00E81FEF" w:rsidRPr="00B61A48">
        <w:t>F:\Jie\MS\04_Delivery\12_ExtractModelData4Cmp\03 Results</w:t>
      </w:r>
    </w:p>
    <w:p w14:paraId="00BEE9A6" w14:textId="6B981FDC" w:rsidR="00A858C7" w:rsidRDefault="00A858C7">
      <w:pPr>
        <w:pStyle w:val="ListParagraph"/>
        <w:numPr>
          <w:ilvl w:val="0"/>
          <w:numId w:val="50"/>
        </w:numPr>
        <w:ind w:firstLineChars="0"/>
        <w:rPr>
          <w:ins w:id="325" w:author="Zhao, Jie (Beijing)" w:date="2016-08-22T14:26:00Z"/>
        </w:rPr>
        <w:pPrChange w:id="326" w:author="Zhao, Jie (Beijing)" w:date="2016-08-22T14:26:00Z">
          <w:pPr>
            <w:pStyle w:val="ListParagraph"/>
            <w:numPr>
              <w:numId w:val="16"/>
            </w:numPr>
            <w:ind w:left="1080" w:firstLineChars="0" w:hanging="360"/>
          </w:pPr>
        </w:pPrChange>
      </w:pPr>
      <w:ins w:id="327" w:author="Zhao, Jie (Beijing)" w:date="2016-08-22T14:27:00Z">
        <w:r>
          <w:rPr>
            <w:rFonts w:hint="eastAsia"/>
          </w:rPr>
          <w:t xml:space="preserve">The model data after removing references: </w:t>
        </w:r>
      </w:ins>
      <w:ins w:id="328" w:author="Zhao, Jie (Beijing)" w:date="2016-08-22T14:28:00Z">
        <w:r w:rsidRPr="00A858C7">
          <w:t>2016-07-20 06.58.41</w:t>
        </w:r>
      </w:ins>
    </w:p>
    <w:p w14:paraId="1CACD834" w14:textId="21A64FB9" w:rsidR="00A858C7" w:rsidRPr="00B61A48" w:rsidRDefault="00A858C7">
      <w:pPr>
        <w:pStyle w:val="ListParagraph"/>
        <w:numPr>
          <w:ilvl w:val="0"/>
          <w:numId w:val="50"/>
        </w:numPr>
        <w:ind w:firstLineChars="0"/>
        <w:pPrChange w:id="329" w:author="Zhao, Jie (Beijing)" w:date="2016-08-22T14:26:00Z">
          <w:pPr>
            <w:pStyle w:val="ListParagraph"/>
            <w:numPr>
              <w:numId w:val="16"/>
            </w:numPr>
            <w:ind w:left="1080" w:firstLineChars="0" w:hanging="360"/>
          </w:pPr>
        </w:pPrChange>
      </w:pPr>
      <w:ins w:id="330" w:author="Zhao, Jie (Beijing)" w:date="2016-08-22T14:27:00Z">
        <w:r>
          <w:t xml:space="preserve">The model data after merging some categories: </w:t>
        </w:r>
      </w:ins>
      <w:ins w:id="331" w:author="Zhao, Jie (Beijing)" w:date="2016-08-22T14:26:00Z">
        <w:r w:rsidRPr="00A858C7">
          <w:t>2016-07-26 04.08.00</w:t>
        </w:r>
      </w:ins>
    </w:p>
    <w:p w14:paraId="1BC99AE1" w14:textId="77777777" w:rsidR="00F20630" w:rsidRDefault="00F20630" w:rsidP="00E81FEF">
      <w:pPr>
        <w:pStyle w:val="ListParagraph"/>
        <w:numPr>
          <w:ilvl w:val="0"/>
          <w:numId w:val="16"/>
        </w:numPr>
        <w:ind w:firstLineChars="0"/>
      </w:pPr>
      <w:r w:rsidRPr="00B61A48">
        <w:t xml:space="preserve">code -- </w:t>
      </w:r>
      <w:commentRangeStart w:id="332"/>
      <w:commentRangeStart w:id="333"/>
      <w:r w:rsidR="00E81FEF" w:rsidRPr="00B61A48">
        <w:t>F:\Jie\MS\04_Delivery\12_ExtractModelData4Cmp\02 Code</w:t>
      </w:r>
      <w:commentRangeEnd w:id="332"/>
      <w:r w:rsidR="00257832">
        <w:rPr>
          <w:rStyle w:val="CommentReference"/>
        </w:rPr>
        <w:commentReference w:id="332"/>
      </w:r>
      <w:commentRangeEnd w:id="333"/>
      <w:r w:rsidR="00111843">
        <w:rPr>
          <w:rStyle w:val="CommentReference"/>
        </w:rPr>
        <w:commentReference w:id="333"/>
      </w:r>
    </w:p>
    <w:p w14:paraId="2D289F82" w14:textId="0BCB9056" w:rsidR="002619C2" w:rsidRDefault="002619C2">
      <w:pPr>
        <w:pStyle w:val="ListParagraph"/>
        <w:numPr>
          <w:ilvl w:val="0"/>
          <w:numId w:val="49"/>
        </w:numPr>
        <w:ind w:firstLineChars="0"/>
        <w:rPr>
          <w:ins w:id="334" w:author="Zhao, Jie (Beijing)" w:date="2016-08-22T14:00:00Z"/>
        </w:rPr>
        <w:pPrChange w:id="335" w:author="Zhao, Jie (Beijing)" w:date="2016-08-22T14:00:00Z">
          <w:pPr>
            <w:pStyle w:val="ListParagraph"/>
            <w:numPr>
              <w:numId w:val="44"/>
            </w:numPr>
            <w:ind w:left="1440" w:firstLineChars="0" w:hanging="360"/>
          </w:pPr>
        </w:pPrChange>
      </w:pPr>
      <w:ins w:id="336" w:author="Zhao, Jie (Beijing)" w:date="2016-08-22T14:00:00Z">
        <w:r>
          <w:t>generate the data for model</w:t>
        </w:r>
      </w:ins>
    </w:p>
    <w:p w14:paraId="0A7C038A" w14:textId="703A2D59" w:rsidR="002619C2" w:rsidRDefault="002619C2" w:rsidP="002619C2">
      <w:pPr>
        <w:pStyle w:val="ListParagraph"/>
        <w:ind w:left="1440" w:firstLineChars="0" w:firstLine="0"/>
        <w:rPr>
          <w:ins w:id="337" w:author="Zhao, Jie (Beijing)" w:date="2016-08-22T14:10:00Z"/>
        </w:rPr>
      </w:pPr>
      <w:ins w:id="338" w:author="Zhao, Jie (Beijing)" w:date="2016-08-22T14:00:00Z">
        <w:r>
          <w:t xml:space="preserve">change the directory </w:t>
        </w:r>
      </w:ins>
      <w:ins w:id="339" w:author="Zhao, Jie (Beijing)" w:date="2016-08-22T14:09:00Z">
        <w:r w:rsidR="00A527B6">
          <w:t xml:space="preserve">and file name </w:t>
        </w:r>
      </w:ins>
      <w:ins w:id="340" w:author="Zhao, Jie (Beijing)" w:date="2016-08-22T14:00:00Z">
        <w:r>
          <w:t xml:space="preserve">of input file (i.e. line </w:t>
        </w:r>
        <w:r w:rsidR="00A527B6">
          <w:t>6</w:t>
        </w:r>
        <w:r>
          <w:t xml:space="preserve"> of the code “F:\Jie\MS\04_Delivery\1</w:t>
        </w:r>
        <w:r w:rsidRPr="00A8680E">
          <w:t>2_ExtractModelData4Cmp\02 Code</w:t>
        </w:r>
        <w:r>
          <w:t>\</w:t>
        </w:r>
      </w:ins>
      <w:ins w:id="341" w:author="Zhao, Jie (Beijing)" w:date="2016-08-22T14:08:00Z">
        <w:r w:rsidR="00A527B6">
          <w:t>scripts\</w:t>
        </w:r>
      </w:ins>
      <w:ins w:id="342" w:author="Zhao, Jie (Beijing)" w:date="2016-08-22T14:09:00Z">
        <w:r w:rsidR="00A527B6">
          <w:t>GenDataFromRaw</w:t>
        </w:r>
      </w:ins>
      <w:ins w:id="343" w:author="Zhao, Jie (Beijing)" w:date="2016-08-22T14:00:00Z">
        <w:r>
          <w:t>.R”) into:</w:t>
        </w:r>
      </w:ins>
    </w:p>
    <w:p w14:paraId="02EAAECA" w14:textId="214801BD" w:rsidR="00A527B6" w:rsidRDefault="00A527B6" w:rsidP="002619C2">
      <w:pPr>
        <w:pStyle w:val="ListParagraph"/>
        <w:ind w:left="1440" w:firstLineChars="0" w:firstLine="0"/>
        <w:rPr>
          <w:ins w:id="344" w:author="Zhao, Jie (Beijing)" w:date="2016-08-23T13:50:00Z"/>
        </w:rPr>
      </w:pPr>
      <w:ins w:id="345" w:author="Zhao, Jie (Beijing)" w:date="2016-08-22T14:10:00Z">
        <w:r>
          <w:t>“</w:t>
        </w:r>
        <w:r w:rsidRPr="00A527B6">
          <w:t>F:\Jie\MS\04_Delivery\01_DescriptiveStats\01</w:t>
        </w:r>
        <w:r>
          <w:t xml:space="preserve"> </w:t>
        </w:r>
        <w:r w:rsidRPr="00A527B6">
          <w:t>Data</w:t>
        </w:r>
        <w:r>
          <w:t>\</w:t>
        </w:r>
        <w:r w:rsidRPr="00A527B6">
          <w:t xml:space="preserve"> MS_decsupp_analset_20160701</w:t>
        </w:r>
        <w:r>
          <w:t>.csv”</w:t>
        </w:r>
      </w:ins>
    </w:p>
    <w:p w14:paraId="68480AAA" w14:textId="59D65CAA" w:rsidR="00A70B33" w:rsidRDefault="00A70B33" w:rsidP="002619C2">
      <w:pPr>
        <w:pStyle w:val="ListParagraph"/>
        <w:ind w:left="1440" w:firstLineChars="0" w:firstLine="0"/>
        <w:rPr>
          <w:ins w:id="346" w:author="Zhao, Jie (Beijing)" w:date="2016-08-22T14:00:00Z"/>
        </w:rPr>
      </w:pPr>
      <w:ins w:id="347" w:author="Zhao, Jie (Beijing)" w:date="2016-08-23T13:50:00Z">
        <w:r>
          <w:t>This input is the raw data from</w:t>
        </w:r>
        <w:r>
          <w:rPr>
            <w:rFonts w:hint="eastAsia"/>
          </w:rPr>
          <w:t xml:space="preserve"> Ray</w:t>
        </w:r>
      </w:ins>
    </w:p>
    <w:p w14:paraId="7159A92D" w14:textId="3B889071" w:rsidR="002619C2" w:rsidRDefault="002619C2" w:rsidP="002619C2">
      <w:pPr>
        <w:pStyle w:val="ListParagraph"/>
        <w:ind w:left="1440" w:firstLineChars="0" w:firstLine="0"/>
        <w:rPr>
          <w:ins w:id="348" w:author="Zhao, Jie (Beijing)" w:date="2016-08-22T14:00:00Z"/>
        </w:rPr>
      </w:pPr>
      <w:ins w:id="349" w:author="Zhao, Jie (Beijing)" w:date="2016-08-22T14:00:00Z">
        <w:r>
          <w:t xml:space="preserve">Change the directory </w:t>
        </w:r>
      </w:ins>
      <w:ins w:id="350" w:author="Zhao, Jie (Beijing)" w:date="2016-08-22T14:11:00Z">
        <w:r w:rsidR="00A527B6">
          <w:t xml:space="preserve">and file name </w:t>
        </w:r>
      </w:ins>
      <w:ins w:id="351" w:author="Zhao, Jie (Beijing)" w:date="2016-08-22T14:00:00Z">
        <w:r>
          <w:t>of the input file (</w:t>
        </w:r>
        <w:r w:rsidR="00A527B6">
          <w:t>i.e. line 9</w:t>
        </w:r>
        <w:r>
          <w:t xml:space="preserve"> of the code “F:\Jie\MS\04_Delivery\1</w:t>
        </w:r>
        <w:r w:rsidRPr="00A8680E">
          <w:t>2_ExtractModelData4Cmp\02 Code</w:t>
        </w:r>
        <w:r>
          <w:t>\</w:t>
        </w:r>
      </w:ins>
      <w:ins w:id="352" w:author="Zhao, Jie (Beijing)" w:date="2016-08-22T14:11:00Z">
        <w:r w:rsidR="00A527B6" w:rsidRPr="00A527B6">
          <w:t xml:space="preserve"> </w:t>
        </w:r>
        <w:r w:rsidR="00A527B6">
          <w:t>scripts\GenDataFromRaw.R</w:t>
        </w:r>
      </w:ins>
      <w:ins w:id="353" w:author="Zhao, Jie (Beijing)" w:date="2016-08-22T14:00:00Z">
        <w:r>
          <w:t>”) into:</w:t>
        </w:r>
      </w:ins>
    </w:p>
    <w:p w14:paraId="17BC2461" w14:textId="23028C42" w:rsidR="002619C2" w:rsidRDefault="002619C2" w:rsidP="002619C2">
      <w:pPr>
        <w:pStyle w:val="ListParagraph"/>
        <w:ind w:left="1440" w:firstLineChars="0" w:firstLine="0"/>
        <w:rPr>
          <w:ins w:id="354" w:author="Zhao, Jie (Beijing)" w:date="2016-08-23T13:50:00Z"/>
        </w:rPr>
      </w:pPr>
      <w:ins w:id="355" w:author="Zhao, Jie (Beijing)" w:date="2016-08-22T14:00:00Z">
        <w:r>
          <w:t>“</w:t>
        </w:r>
      </w:ins>
      <w:ins w:id="356" w:author="Zhao, Jie (Beijing)" w:date="2016-08-22T14:13:00Z">
        <w:r w:rsidR="00A527B6" w:rsidRPr="00A527B6">
          <w:t>F:\Jie\MS\04_Delivery\02_ExtractModelData4Cmp\03 Results</w:t>
        </w:r>
        <w:r w:rsidR="00A527B6">
          <w:rPr>
            <w:rFonts w:hint="eastAsia"/>
          </w:rPr>
          <w:t>\cmp4Model.csv</w:t>
        </w:r>
      </w:ins>
      <w:ins w:id="357" w:author="Zhao, Jie (Beijing)" w:date="2016-08-22T14:00:00Z">
        <w:r>
          <w:t>”</w:t>
        </w:r>
      </w:ins>
    </w:p>
    <w:p w14:paraId="3195A07E" w14:textId="0AF73F17" w:rsidR="00A70B33" w:rsidRDefault="00A70B33" w:rsidP="002619C2">
      <w:pPr>
        <w:pStyle w:val="ListParagraph"/>
        <w:ind w:left="1440" w:firstLineChars="0" w:firstLine="0"/>
        <w:rPr>
          <w:ins w:id="358" w:author="Zhao, Jie (Beijing)" w:date="2016-08-22T14:00:00Z"/>
        </w:rPr>
      </w:pPr>
      <w:ins w:id="359" w:author="Zhao, Jie (Beijing)" w:date="2016-08-23T13:50:00Z">
        <w:r>
          <w:t>This input is the resu</w:t>
        </w:r>
        <w:r w:rsidR="00CF56A6">
          <w:t>lt of the cohort data for model</w:t>
        </w:r>
      </w:ins>
      <w:ins w:id="360" w:author="Zhao, Jie (Beijing)" w:date="2016-08-23T13:55:00Z">
        <w:r w:rsidR="00CF56A6">
          <w:rPr>
            <w:rFonts w:hint="eastAsia"/>
          </w:rPr>
          <w:t>, please note that the only useful information for this input is the record_num which is used to select cohort.</w:t>
        </w:r>
      </w:ins>
    </w:p>
    <w:p w14:paraId="27CC48A0" w14:textId="5B13B68A" w:rsidR="002619C2" w:rsidRDefault="00A527B6">
      <w:pPr>
        <w:pStyle w:val="ListParagraph"/>
        <w:numPr>
          <w:ilvl w:val="0"/>
          <w:numId w:val="49"/>
        </w:numPr>
        <w:ind w:firstLineChars="0"/>
        <w:rPr>
          <w:ins w:id="361" w:author="Zhao, Jie (Beijing)" w:date="2016-08-22T14:15:00Z"/>
        </w:rPr>
        <w:pPrChange w:id="362" w:author="Zhao, Jie (Beijing)" w:date="2016-08-22T14:15:00Z">
          <w:pPr>
            <w:pStyle w:val="ListParagraph"/>
            <w:ind w:left="1440" w:firstLineChars="0" w:firstLine="0"/>
          </w:pPr>
        </w:pPrChange>
      </w:pPr>
      <w:ins w:id="363" w:author="Zhao, Jie (Beijing)" w:date="2016-08-22T14:15:00Z">
        <w:r>
          <w:t>merge some categories</w:t>
        </w:r>
      </w:ins>
    </w:p>
    <w:p w14:paraId="463B0CC1" w14:textId="77777777" w:rsidR="00701445" w:rsidRDefault="00A527B6">
      <w:pPr>
        <w:pStyle w:val="ListParagraph"/>
        <w:ind w:left="1440" w:firstLineChars="0" w:firstLine="0"/>
        <w:rPr>
          <w:ins w:id="364" w:author="Zhao, Jie (Beijing)" w:date="2016-08-22T14:20:00Z"/>
        </w:rPr>
      </w:pPr>
      <w:ins w:id="365" w:author="Zhao, Jie (Beijing)" w:date="2016-08-22T14:15:00Z">
        <w:r>
          <w:t>change the directory of the input file (i.e.</w:t>
        </w:r>
      </w:ins>
      <w:ins w:id="366" w:author="Zhao, Jie (Beijing)" w:date="2016-08-22T14:19:00Z">
        <w:r w:rsidR="00701445">
          <w:t xml:space="preserve"> line 4 of the code “</w:t>
        </w:r>
        <w:r w:rsidR="00701445" w:rsidRPr="00701445">
          <w:t>F:\Jie\MS\04_Delivery\12_ExtractModelData4Cmp\02 Code</w:t>
        </w:r>
      </w:ins>
      <w:ins w:id="367" w:author="Zhao, Jie (Beijing)" w:date="2016-08-22T14:20:00Z">
        <w:r w:rsidR="00701445">
          <w:t>\</w:t>
        </w:r>
      </w:ins>
    </w:p>
    <w:p w14:paraId="29D7E909" w14:textId="1CF57556" w:rsidR="00A527B6" w:rsidRDefault="00701445">
      <w:pPr>
        <w:pStyle w:val="ListParagraph"/>
        <w:ind w:left="1440" w:firstLineChars="0" w:firstLine="0"/>
        <w:rPr>
          <w:ins w:id="368" w:author="Zhao, Jie (Beijing)" w:date="2016-08-22T14:16:00Z"/>
        </w:rPr>
      </w:pPr>
      <w:ins w:id="369" w:author="Zhao, Jie (Beijing)" w:date="2016-08-22T14:20:00Z">
        <w:r>
          <w:t>mergeCategory.R</w:t>
        </w:r>
      </w:ins>
      <w:ins w:id="370" w:author="Zhao, Jie (Beijing)" w:date="2016-08-22T14:19:00Z">
        <w:r>
          <w:t>”</w:t>
        </w:r>
      </w:ins>
      <w:ins w:id="371" w:author="Zhao, Jie (Beijing)" w:date="2016-08-22T14:15:00Z">
        <w:r w:rsidR="00A527B6">
          <w:t xml:space="preserve"> )</w:t>
        </w:r>
      </w:ins>
      <w:ins w:id="372" w:author="Zhao, Jie (Beijing)" w:date="2016-08-22T14:16:00Z">
        <w:r w:rsidR="00A527B6">
          <w:t xml:space="preserve"> into:</w:t>
        </w:r>
      </w:ins>
    </w:p>
    <w:p w14:paraId="0F821C40" w14:textId="73D428A7" w:rsidR="00A527B6" w:rsidRDefault="00701445">
      <w:pPr>
        <w:pStyle w:val="ListParagraph"/>
        <w:ind w:left="1440" w:firstLineChars="0" w:firstLine="0"/>
        <w:rPr>
          <w:ins w:id="373" w:author="Zhao, Jie (Beijing)" w:date="2016-08-23T13:57:00Z"/>
        </w:rPr>
      </w:pPr>
      <w:ins w:id="374" w:author="Zhao, Jie (Beijing)" w:date="2016-08-22T14:20:00Z">
        <w:r>
          <w:t>“</w:t>
        </w:r>
        <w:r w:rsidRPr="00701445">
          <w:t>F:\Jie\MS\04_Delivery\12_ExtractModelData4Cmp\03 Results\2016-07-20 06.58.41</w:t>
        </w:r>
        <w:r>
          <w:t>”</w:t>
        </w:r>
      </w:ins>
    </w:p>
    <w:p w14:paraId="7D465014" w14:textId="477C5382" w:rsidR="00CF56A6" w:rsidRDefault="00CF56A6">
      <w:pPr>
        <w:pStyle w:val="ListParagraph"/>
        <w:ind w:left="1440" w:firstLineChars="0" w:firstLine="0"/>
        <w:rPr>
          <w:ins w:id="375" w:author="Zhao, Jie (Beijing)" w:date="2016-08-22T14:20:00Z"/>
        </w:rPr>
      </w:pPr>
      <w:ins w:id="376" w:author="Zhao, Jie (Beijing)" w:date="2016-08-23T13:57:00Z">
        <w:r>
          <w:t>This input is the cohort data from the last step</w:t>
        </w:r>
      </w:ins>
    </w:p>
    <w:p w14:paraId="2D288A27" w14:textId="77777777" w:rsidR="00701445" w:rsidRPr="00A527B6" w:rsidRDefault="00701445">
      <w:pPr>
        <w:pStyle w:val="ListParagraph"/>
        <w:ind w:left="1440" w:firstLineChars="0" w:firstLine="0"/>
        <w:rPr>
          <w:ins w:id="377" w:author="Zhao, Jie (Beijing)" w:date="2016-08-22T14:00:00Z"/>
        </w:rPr>
      </w:pPr>
    </w:p>
    <w:p w14:paraId="243DBE0A" w14:textId="1424DC4E" w:rsidR="00574523" w:rsidRDefault="002619C2">
      <w:pPr>
        <w:pStyle w:val="ListParagraph"/>
        <w:numPr>
          <w:ilvl w:val="0"/>
          <w:numId w:val="49"/>
        </w:numPr>
        <w:ind w:firstLineChars="0"/>
        <w:rPr>
          <w:ins w:id="378" w:author="Zhao, Jie (Beijing)" w:date="2016-08-22T14:00:00Z"/>
        </w:rPr>
        <w:pPrChange w:id="379" w:author="Zhao, Jie (Beijing)" w:date="2016-08-24T21:58:00Z">
          <w:pPr>
            <w:pStyle w:val="ListParagraph"/>
            <w:numPr>
              <w:numId w:val="44"/>
            </w:numPr>
            <w:ind w:left="1440" w:firstLineChars="0" w:hanging="360"/>
          </w:pPr>
        </w:pPrChange>
      </w:pPr>
      <w:commentRangeStart w:id="380"/>
      <w:ins w:id="381" w:author="Zhao, Jie (Beijing)" w:date="2016-08-22T14:00:00Z">
        <w:r>
          <w:t>QC the data for model in the last step</w:t>
        </w:r>
      </w:ins>
      <w:commentRangeEnd w:id="380"/>
      <w:ins w:id="382" w:author="Zhao, Jie (Beijing)" w:date="2016-08-22T14:29:00Z">
        <w:r w:rsidR="00A858C7">
          <w:rPr>
            <w:rStyle w:val="CommentReference"/>
          </w:rPr>
          <w:commentReference w:id="380"/>
        </w:r>
      </w:ins>
    </w:p>
    <w:p w14:paraId="672C7070" w14:textId="362D4B18" w:rsidR="00CF56A6" w:rsidRDefault="006D032C">
      <w:pPr>
        <w:pStyle w:val="ListParagraph"/>
        <w:numPr>
          <w:ilvl w:val="0"/>
          <w:numId w:val="60"/>
        </w:numPr>
        <w:ind w:firstLineChars="0"/>
        <w:rPr>
          <w:ins w:id="383" w:author="Zhao, Jie (Beijing)" w:date="2016-08-23T14:05:00Z"/>
        </w:rPr>
        <w:pPrChange w:id="384" w:author="Zhao, Jie (Beijing)" w:date="2016-08-24T21:56:00Z">
          <w:pPr>
            <w:pStyle w:val="ListParagraph"/>
            <w:ind w:left="1440" w:firstLineChars="0" w:firstLine="0"/>
          </w:pPr>
        </w:pPrChange>
      </w:pPr>
      <w:del w:id="385" w:author="Zhao, Jie (Beijing)" w:date="2016-08-23T14:04:00Z">
        <w:r w:rsidDel="00CF56A6">
          <w:rPr>
            <w:rStyle w:val="CommentReference"/>
          </w:rPr>
          <w:commentReference w:id="386"/>
        </w:r>
      </w:del>
      <w:ins w:id="387" w:author="Zhao, Jie (Beijing)" w:date="2016-08-23T14:05:00Z">
        <w:r w:rsidR="00CF56A6">
          <w:t>change the directory of input file (i.e. line 99 of the code “</w:t>
        </w:r>
        <w:bookmarkStart w:id="388" w:name="OLE_LINK8"/>
        <w:bookmarkStart w:id="389" w:name="OLE_LINK9"/>
        <w:r w:rsidR="003339E1">
          <w:t>F:\Jie\MS\04_Delivery\1</w:t>
        </w:r>
        <w:r w:rsidR="00CF56A6" w:rsidRPr="00A8680E">
          <w:t>2_ExtractModelData4Cmp\02 Code</w:t>
        </w:r>
        <w:r w:rsidR="00CF56A6">
          <w:t>\main.R</w:t>
        </w:r>
        <w:bookmarkEnd w:id="388"/>
        <w:bookmarkEnd w:id="389"/>
        <w:r w:rsidR="00CF56A6">
          <w:t>”) into:</w:t>
        </w:r>
      </w:ins>
    </w:p>
    <w:p w14:paraId="2EE26F4D" w14:textId="0D8E5A25" w:rsidR="00CF56A6" w:rsidRDefault="00CF56A6" w:rsidP="00CF56A6">
      <w:pPr>
        <w:pStyle w:val="ListParagraph"/>
        <w:ind w:left="1440" w:firstLineChars="0" w:firstLine="0"/>
        <w:rPr>
          <w:ins w:id="390" w:author="Zhao, Jie (Beijing)" w:date="2016-08-23T14:05:00Z"/>
        </w:rPr>
      </w:pPr>
      <w:ins w:id="391" w:author="Zhao, Jie (Beijing)" w:date="2016-08-23T14:05:00Z">
        <w:r>
          <w:t>“</w:t>
        </w:r>
        <w:r w:rsidR="003339E1">
          <w:t>F:\Jie\MS\04_Delivery\1</w:t>
        </w:r>
        <w:r w:rsidRPr="00A8680E">
          <w:t>1_DescriptiveStats\03 Results\</w:t>
        </w:r>
      </w:ins>
      <w:ins w:id="392" w:author="Zhao, Jie (Beijing)" w:date="2016-08-23T14:09:00Z">
        <w:r w:rsidR="003339E1" w:rsidRPr="003339E1">
          <w:t>2016-07-19 01.52.43</w:t>
        </w:r>
      </w:ins>
      <w:ins w:id="393" w:author="Zhao, Jie (Beijing)" w:date="2016-08-23T14:05:00Z">
        <w:r>
          <w:t>\”</w:t>
        </w:r>
      </w:ins>
    </w:p>
    <w:p w14:paraId="3FD4A50E" w14:textId="77777777" w:rsidR="00CF56A6" w:rsidRDefault="00CF56A6" w:rsidP="00CF56A6">
      <w:pPr>
        <w:pStyle w:val="ListParagraph"/>
        <w:ind w:left="1440" w:firstLineChars="0" w:firstLine="0"/>
        <w:rPr>
          <w:ins w:id="394" w:author="Zhao, Jie (Beijing)" w:date="2016-08-23T14:05:00Z"/>
        </w:rPr>
      </w:pPr>
      <w:ins w:id="395" w:author="Zhao, Jie (Beijing)" w:date="2016-08-23T14:05:00Z">
        <w:r>
          <w:lastRenderedPageBreak/>
          <w:t>This input is the result of the cohort data of Lichao’s version for the descriptive stats</w:t>
        </w:r>
      </w:ins>
    </w:p>
    <w:p w14:paraId="5BCCD9E2" w14:textId="3F0DB99A" w:rsidR="00CF56A6" w:rsidRDefault="00CF56A6">
      <w:pPr>
        <w:pStyle w:val="ListParagraph"/>
        <w:numPr>
          <w:ilvl w:val="0"/>
          <w:numId w:val="60"/>
        </w:numPr>
        <w:ind w:firstLineChars="0"/>
        <w:rPr>
          <w:ins w:id="396" w:author="Zhao, Jie (Beijing)" w:date="2016-08-23T14:05:00Z"/>
        </w:rPr>
        <w:pPrChange w:id="397" w:author="Zhao, Jie (Beijing)" w:date="2016-08-24T21:58:00Z">
          <w:pPr>
            <w:pStyle w:val="ListParagraph"/>
            <w:ind w:left="1440" w:firstLineChars="0" w:firstLine="0"/>
          </w:pPr>
        </w:pPrChange>
      </w:pPr>
      <w:ins w:id="398" w:author="Zhao, Jie (Beijing)" w:date="2016-08-23T14:05:00Z">
        <w:r>
          <w:t>Change the directory of the input file (i.e. line 118 of the code “</w:t>
        </w:r>
        <w:r w:rsidR="003339E1">
          <w:t>F:\Jie\MS\04_Delivery\1</w:t>
        </w:r>
        <w:r w:rsidRPr="00A8680E">
          <w:t>2_ExtractModelData4Cmp\02 Code</w:t>
        </w:r>
        <w:r>
          <w:t>\main.R”) into:</w:t>
        </w:r>
      </w:ins>
    </w:p>
    <w:p w14:paraId="5CCF9E19" w14:textId="35AE7810" w:rsidR="00CF56A6" w:rsidRDefault="00CF56A6" w:rsidP="00CF56A6">
      <w:pPr>
        <w:pStyle w:val="ListParagraph"/>
        <w:ind w:left="1440" w:firstLineChars="0" w:firstLine="0"/>
        <w:rPr>
          <w:ins w:id="399" w:author="Zhao, Jie (Beijing)" w:date="2016-08-23T14:05:00Z"/>
        </w:rPr>
      </w:pPr>
      <w:ins w:id="400" w:author="Zhao, Jie (Beijing)" w:date="2016-08-23T14:05:00Z">
        <w:r>
          <w:t>“</w:t>
        </w:r>
        <w:r w:rsidR="003339E1">
          <w:t>F:\Jie\MS\04_Delivery\1</w:t>
        </w:r>
        <w:r w:rsidRPr="00A8680E">
          <w:t>1_DescriptiveStats\03 Results\2016-07-08 02.16.</w:t>
        </w:r>
        <w:commentRangeStart w:id="401"/>
        <w:r w:rsidRPr="00A8680E">
          <w:t>04</w:t>
        </w:r>
        <w:commentRangeEnd w:id="401"/>
        <w:r>
          <w:rPr>
            <w:rStyle w:val="CommentReference"/>
          </w:rPr>
          <w:commentReference w:id="401"/>
        </w:r>
        <w:r>
          <w:t>”</w:t>
        </w:r>
      </w:ins>
    </w:p>
    <w:p w14:paraId="204765C2" w14:textId="23F10D9C" w:rsidR="003C71AA" w:rsidDel="00574523" w:rsidRDefault="00CF56A6">
      <w:pPr>
        <w:pStyle w:val="ListParagraph"/>
        <w:ind w:left="1380" w:firstLineChars="0"/>
        <w:rPr>
          <w:del w:id="402" w:author="Zhao, Jie (Beijing)" w:date="2016-08-23T14:04:00Z"/>
        </w:rPr>
        <w:pPrChange w:id="403" w:author="Zhao, Jie (Beijing)" w:date="2016-08-22T14:33:00Z">
          <w:pPr>
            <w:pStyle w:val="ListParagraph"/>
            <w:ind w:left="1080" w:firstLineChars="0" w:firstLine="0"/>
          </w:pPr>
        </w:pPrChange>
      </w:pPr>
      <w:ins w:id="404" w:author="Zhao, Jie (Beijing)" w:date="2016-08-23T14:05:00Z">
        <w:r>
          <w:t>T</w:t>
        </w:r>
        <w:r>
          <w:rPr>
            <w:rFonts w:hint="eastAsia"/>
          </w:rPr>
          <w:t xml:space="preserve">he </w:t>
        </w:r>
        <w:r>
          <w:t>input is the result of cohort data of Jie’s version for descriptive stats</w:t>
        </w:r>
      </w:ins>
    </w:p>
    <w:p w14:paraId="77D81E25" w14:textId="77777777" w:rsidR="00574523" w:rsidRDefault="00574523" w:rsidP="00B44F8E">
      <w:pPr>
        <w:pStyle w:val="ListParagraph"/>
        <w:ind w:left="1440" w:firstLineChars="0" w:firstLine="0"/>
        <w:rPr>
          <w:ins w:id="405" w:author="Zhao, Jie (Beijing)" w:date="2016-08-24T22:01:00Z"/>
        </w:rPr>
      </w:pPr>
    </w:p>
    <w:p w14:paraId="40B0D509" w14:textId="4AF4BD11" w:rsidR="00574523" w:rsidRDefault="00574523" w:rsidP="00574523">
      <w:pPr>
        <w:pStyle w:val="ListParagraph"/>
        <w:numPr>
          <w:ilvl w:val="0"/>
          <w:numId w:val="60"/>
        </w:numPr>
        <w:ind w:firstLineChars="0"/>
        <w:rPr>
          <w:ins w:id="406" w:author="Zhao, Jie (Beijing)" w:date="2016-08-24T22:02:00Z"/>
        </w:rPr>
      </w:pPr>
      <w:ins w:id="407" w:author="Zhao, Jie (Beijing)" w:date="2016-08-24T22:02:00Z">
        <w:r>
          <w:t>change the input file (i.e. line 223 of the code “F:\Jie\MS\04_Delivery\2</w:t>
        </w:r>
        <w:r w:rsidRPr="00A8680E">
          <w:t>2_ExtractModelData4Cmp\02 Code</w:t>
        </w:r>
        <w:r>
          <w:t>\main.R”) into:</w:t>
        </w:r>
      </w:ins>
    </w:p>
    <w:p w14:paraId="5AE9A33E" w14:textId="77777777" w:rsidR="00574523" w:rsidRDefault="00574523" w:rsidP="00574523">
      <w:pPr>
        <w:pStyle w:val="ListParagraph"/>
        <w:ind w:left="1363" w:firstLineChars="0" w:firstLine="0"/>
        <w:rPr>
          <w:ins w:id="408" w:author="Zhao, Jie (Beijing)" w:date="2016-08-24T22:02:00Z"/>
        </w:rPr>
      </w:pPr>
      <w:ins w:id="409" w:author="Zhao, Jie (Beijing)" w:date="2016-08-24T22:02:00Z">
        <w:r>
          <w:t>“</w:t>
        </w:r>
        <w:r w:rsidRPr="00F461F6">
          <w:t>F:\Jie\MS\04_</w:t>
        </w:r>
        <w:r>
          <w:t xml:space="preserve">Delivery\01_DescriptiveStats\01 </w:t>
        </w:r>
        <w:r w:rsidRPr="00F461F6">
          <w:t>Data</w:t>
        </w:r>
        <w:r>
          <w:t>\</w:t>
        </w:r>
        <w:r w:rsidRPr="00F461F6">
          <w:t xml:space="preserve"> MS_decsupp_analset_20160701</w:t>
        </w:r>
        <w:r>
          <w:rPr>
            <w:rFonts w:hint="eastAsia"/>
          </w:rPr>
          <w:t>.csv</w:t>
        </w:r>
        <w:r>
          <w:t>”</w:t>
        </w:r>
      </w:ins>
    </w:p>
    <w:p w14:paraId="0C962A0E" w14:textId="50286DB8" w:rsidR="00574523" w:rsidRDefault="00574523">
      <w:pPr>
        <w:ind w:left="943" w:firstLine="420"/>
        <w:rPr>
          <w:ins w:id="410" w:author="Zhao, Jie (Beijing)" w:date="2016-08-24T21:58:00Z"/>
        </w:rPr>
        <w:pPrChange w:id="411" w:author="Zhao, Jie (Beijing)" w:date="2016-08-24T22:02:00Z">
          <w:pPr>
            <w:pStyle w:val="ListParagraph"/>
            <w:ind w:left="1080" w:firstLineChars="0" w:firstLine="0"/>
          </w:pPr>
        </w:pPrChange>
      </w:pPr>
      <w:ins w:id="412" w:author="Zhao, Jie (Beijing)" w:date="2016-08-24T22:02:00Z">
        <w:r>
          <w:t>This input is the raw data from Ray</w:t>
        </w:r>
      </w:ins>
    </w:p>
    <w:p w14:paraId="4E9C6B74" w14:textId="4C519C5D" w:rsidR="00B44F8E" w:rsidRDefault="00B44F8E">
      <w:pPr>
        <w:pStyle w:val="ListParagraph"/>
        <w:numPr>
          <w:ilvl w:val="0"/>
          <w:numId w:val="60"/>
        </w:numPr>
        <w:ind w:firstLineChars="0"/>
        <w:rPr>
          <w:ins w:id="413" w:author="Zhao, Jie (Beijing)" w:date="2016-08-23T14:22:00Z"/>
        </w:rPr>
        <w:pPrChange w:id="414" w:author="Zhao, Jie (Beijing)" w:date="2016-08-24T22:08:00Z">
          <w:pPr>
            <w:pStyle w:val="ListParagraph"/>
            <w:ind w:left="1440" w:firstLineChars="0" w:firstLine="0"/>
          </w:pPr>
        </w:pPrChange>
      </w:pPr>
      <w:ins w:id="415" w:author="Zhao, Jie (Beijing)" w:date="2016-08-23T14:22:00Z">
        <w:r>
          <w:t>change the directory of the input file (i.e. line 4 of the code “</w:t>
        </w:r>
        <w:r w:rsidRPr="00701445">
          <w:t>F:\Jie\MS\04_Delivery\12_ExtractModelData4Cmp\02 Code</w:t>
        </w:r>
        <w:r>
          <w:t>\</w:t>
        </w:r>
      </w:ins>
    </w:p>
    <w:p w14:paraId="61D31117" w14:textId="77777777" w:rsidR="00B44F8E" w:rsidRDefault="00B44F8E" w:rsidP="00B44F8E">
      <w:pPr>
        <w:pStyle w:val="ListParagraph"/>
        <w:ind w:left="1440" w:firstLineChars="0" w:firstLine="0"/>
        <w:rPr>
          <w:ins w:id="416" w:author="Zhao, Jie (Beijing)" w:date="2016-08-23T14:22:00Z"/>
        </w:rPr>
      </w:pPr>
      <w:ins w:id="417" w:author="Zhao, Jie (Beijing)" w:date="2016-08-23T14:22:00Z">
        <w:r>
          <w:t>mergeCategory.R” ) into:</w:t>
        </w:r>
      </w:ins>
    </w:p>
    <w:p w14:paraId="794388ED" w14:textId="77777777" w:rsidR="00B44F8E" w:rsidRDefault="00B44F8E" w:rsidP="00B44F8E">
      <w:pPr>
        <w:pStyle w:val="ListParagraph"/>
        <w:ind w:left="1440" w:firstLineChars="0" w:firstLine="0"/>
        <w:rPr>
          <w:ins w:id="418" w:author="Zhao, Jie (Beijing)" w:date="2016-08-23T14:22:00Z"/>
        </w:rPr>
      </w:pPr>
      <w:ins w:id="419" w:author="Zhao, Jie (Beijing)" w:date="2016-08-23T14:22:00Z">
        <w:r>
          <w:t>“</w:t>
        </w:r>
        <w:r w:rsidRPr="00701445">
          <w:t>F:\Jie\MS\04_Delivery\12_ExtractModelData4Cmp\03 Results\2016-07-20 06.58.41</w:t>
        </w:r>
        <w:r>
          <w:t>”</w:t>
        </w:r>
      </w:ins>
    </w:p>
    <w:p w14:paraId="2B06276D" w14:textId="4199A62C" w:rsidR="00B44F8E" w:rsidRDefault="00B44F8E">
      <w:pPr>
        <w:pStyle w:val="ListParagraph"/>
        <w:ind w:left="1380" w:firstLineChars="0"/>
        <w:rPr>
          <w:ins w:id="420" w:author="Zhao, Jie (Beijing)" w:date="2016-08-23T14:22:00Z"/>
        </w:rPr>
        <w:pPrChange w:id="421" w:author="Zhao, Jie (Beijing)" w:date="2016-08-24T22:17:00Z">
          <w:pPr>
            <w:pStyle w:val="ListParagraph"/>
            <w:ind w:left="1080" w:firstLineChars="0" w:firstLine="0"/>
          </w:pPr>
        </w:pPrChange>
      </w:pPr>
      <w:ins w:id="422" w:author="Zhao, Jie (Beijing)" w:date="2016-08-23T14:22:00Z">
        <w:r>
          <w:t>This input is the cohort data from the last step</w:t>
        </w:r>
      </w:ins>
    </w:p>
    <w:p w14:paraId="20B5C3C9" w14:textId="7BD8E51B" w:rsidR="00B44F8E" w:rsidRDefault="00B44F8E">
      <w:pPr>
        <w:pStyle w:val="ListParagraph"/>
        <w:numPr>
          <w:ilvl w:val="0"/>
          <w:numId w:val="60"/>
        </w:numPr>
        <w:ind w:firstLineChars="0"/>
        <w:rPr>
          <w:ins w:id="423" w:author="Zhao, Jie (Beijing)" w:date="2016-08-23T14:23:00Z"/>
        </w:rPr>
        <w:pPrChange w:id="424" w:author="Zhao, Jie (Beijing)" w:date="2016-08-24T22:08:00Z">
          <w:pPr>
            <w:pStyle w:val="ListParagraph"/>
            <w:ind w:left="1080" w:firstLineChars="0" w:firstLine="0"/>
          </w:pPr>
        </w:pPrChange>
      </w:pPr>
      <w:ins w:id="425" w:author="Zhao, Jie (Beijing)" w:date="2016-08-23T14:23:00Z">
        <w:r>
          <w:t>Run “</w:t>
        </w:r>
        <w:r w:rsidRPr="00B44F8E">
          <w:t>QC4ModelDataBasedOnGenDataFromRaw</w:t>
        </w:r>
      </w:ins>
      <w:ins w:id="426" w:author="Zhao, Jie (Beijing)" w:date="2016-08-23T15:41:00Z">
        <w:r w:rsidR="009E15B2">
          <w:t>.R</w:t>
        </w:r>
      </w:ins>
      <w:ins w:id="427" w:author="Zhao, Jie (Beijing)" w:date="2016-08-23T14:23:00Z">
        <w:r>
          <w:t>”</w:t>
        </w:r>
      </w:ins>
      <w:ins w:id="428" w:author="Zhao, Jie (Beijing)" w:date="2016-08-23T15:41:00Z">
        <w:r w:rsidR="009E15B2">
          <w:t>(in “</w:t>
        </w:r>
        <w:r w:rsidR="009E15B2" w:rsidRPr="00701445">
          <w:t>F:\Jie\MS\04_Delivery\12_ExtractModelData4Cmp\02 Code</w:t>
        </w:r>
        <w:r w:rsidR="009E15B2">
          <w:t>”)</w:t>
        </w:r>
      </w:ins>
      <w:ins w:id="429" w:author="Zhao, Jie (Beijing)" w:date="2016-08-23T14:23:00Z">
        <w:r>
          <w:t>:</w:t>
        </w:r>
      </w:ins>
    </w:p>
    <w:p w14:paraId="575244D3" w14:textId="32CCABEF" w:rsidR="00B44F8E" w:rsidRDefault="00B44F8E">
      <w:pPr>
        <w:pStyle w:val="ListParagraph"/>
        <w:ind w:left="1380" w:firstLineChars="0"/>
        <w:rPr>
          <w:ins w:id="430" w:author="Zhao, Jie (Beijing)" w:date="2016-08-23T15:53:00Z"/>
        </w:rPr>
        <w:pPrChange w:id="431" w:author="Zhao, Jie (Beijing)" w:date="2016-08-22T14:33:00Z">
          <w:pPr>
            <w:pStyle w:val="ListParagraph"/>
            <w:ind w:left="1080" w:firstLineChars="0" w:firstLine="0"/>
          </w:pPr>
        </w:pPrChange>
      </w:pPr>
      <w:ins w:id="432" w:author="Zhao, Jie (Beijing)" w:date="2016-08-23T14:23:00Z">
        <w:r>
          <w:t>Change the input directory (</w:t>
        </w:r>
      </w:ins>
      <w:ins w:id="433" w:author="Zhao, Jie (Beijing)" w:date="2016-08-23T14:24:00Z">
        <w:r>
          <w:t xml:space="preserve">i.e. line </w:t>
        </w:r>
      </w:ins>
      <w:ins w:id="434" w:author="Zhao, Jie (Beijing)" w:date="2016-08-23T15:41:00Z">
        <w:r w:rsidR="009E15B2">
          <w:t>4</w:t>
        </w:r>
      </w:ins>
      <w:ins w:id="435" w:author="Zhao, Jie (Beijing)" w:date="2016-08-23T14:23:00Z">
        <w:r>
          <w:t>)</w:t>
        </w:r>
      </w:ins>
      <w:ins w:id="436" w:author="Zhao, Jie (Beijing)" w:date="2016-08-23T15:42:00Z">
        <w:r w:rsidR="009E15B2">
          <w:t xml:space="preserve"> into:</w:t>
        </w:r>
      </w:ins>
      <w:ins w:id="437" w:author="Zhao, Jie (Beijing)" w:date="2016-08-23T15:48:00Z">
        <w:r w:rsidR="009E15B2">
          <w:t xml:space="preserve"> “</w:t>
        </w:r>
      </w:ins>
      <w:ins w:id="438" w:author="Zhao, Jie (Beijing)" w:date="2016-08-23T15:53:00Z">
        <w:r w:rsidR="00530020" w:rsidRPr="00530020">
          <w:t>F:\Jie\MS\04_Delivery\12_ExtractModelData4Cmp\03 Results\2016-07-20 06.58.41</w:t>
        </w:r>
        <w:r w:rsidR="00530020">
          <w:t>“</w:t>
        </w:r>
      </w:ins>
    </w:p>
    <w:p w14:paraId="64D89456" w14:textId="7F7966F9" w:rsidR="00530020" w:rsidRDefault="00530020">
      <w:pPr>
        <w:pStyle w:val="ListParagraph"/>
        <w:ind w:left="1380" w:firstLineChars="0"/>
        <w:rPr>
          <w:ins w:id="439" w:author="Zhao, Jie (Beijing)" w:date="2016-08-23T15:48:00Z"/>
        </w:rPr>
        <w:pPrChange w:id="440" w:author="Zhao, Jie (Beijing)" w:date="2016-08-22T14:33:00Z">
          <w:pPr>
            <w:pStyle w:val="ListParagraph"/>
            <w:ind w:left="1080" w:firstLineChars="0" w:firstLine="0"/>
          </w:pPr>
        </w:pPrChange>
      </w:pPr>
      <w:ins w:id="441" w:author="Zhao, Jie (Beijing)" w:date="2016-08-23T15:53:00Z">
        <w:r>
          <w:t>This input is the model data using the latest method(</w:t>
        </w:r>
      </w:ins>
      <w:ins w:id="442" w:author="Zhao, Jie (Beijing)" w:date="2016-08-23T15:54:00Z">
        <w:r>
          <w:t>based on genDataFromRaw.R</w:t>
        </w:r>
      </w:ins>
      <w:ins w:id="443" w:author="Zhao, Jie (Beijing)" w:date="2016-08-23T15:53:00Z">
        <w:r>
          <w:t>)</w:t>
        </w:r>
      </w:ins>
      <w:ins w:id="444" w:author="Zhao, Jie (Beijing)" w:date="2016-08-23T15:54:00Z">
        <w:r>
          <w:t xml:space="preserve"> and without category merge.</w:t>
        </w:r>
      </w:ins>
    </w:p>
    <w:p w14:paraId="324A4862" w14:textId="3277616C" w:rsidR="009E15B2" w:rsidRDefault="009E15B2">
      <w:pPr>
        <w:pStyle w:val="ListParagraph"/>
        <w:numPr>
          <w:ilvl w:val="0"/>
          <w:numId w:val="60"/>
        </w:numPr>
        <w:ind w:firstLineChars="0"/>
        <w:rPr>
          <w:ins w:id="445" w:author="Zhao, Jie (Beijing)" w:date="2016-08-23T15:49:00Z"/>
        </w:rPr>
        <w:pPrChange w:id="446" w:author="Zhao, Jie (Beijing)" w:date="2016-08-24T22:08:00Z">
          <w:pPr>
            <w:pStyle w:val="ListParagraph"/>
            <w:ind w:left="1080" w:firstLineChars="0" w:firstLine="0"/>
          </w:pPr>
        </w:pPrChange>
      </w:pPr>
      <w:ins w:id="447" w:author="Zhao, Jie (Beijing)" w:date="2016-08-23T15:48:00Z">
        <w:r>
          <w:t>Change the input directory (</w:t>
        </w:r>
      </w:ins>
      <w:ins w:id="448" w:author="Zhao, Jie (Beijing)" w:date="2016-08-23T15:49:00Z">
        <w:r>
          <w:t>i.e. line 5</w:t>
        </w:r>
      </w:ins>
      <w:ins w:id="449" w:author="Zhao, Jie (Beijing)" w:date="2016-08-23T15:48:00Z">
        <w:r>
          <w:t>)</w:t>
        </w:r>
      </w:ins>
      <w:ins w:id="450" w:author="Zhao, Jie (Beijing)" w:date="2016-08-23T15:49:00Z">
        <w:r>
          <w:t xml:space="preserve"> into:</w:t>
        </w:r>
      </w:ins>
    </w:p>
    <w:p w14:paraId="3AE64558" w14:textId="1D695CB8" w:rsidR="009E15B2" w:rsidRDefault="009E15B2">
      <w:pPr>
        <w:pStyle w:val="ListParagraph"/>
        <w:ind w:left="1380" w:firstLineChars="0"/>
        <w:rPr>
          <w:ins w:id="451" w:author="Zhao, Jie (Beijing)" w:date="2016-08-23T15:51:00Z"/>
        </w:rPr>
        <w:pPrChange w:id="452" w:author="Zhao, Jie (Beijing)" w:date="2016-08-22T14:33:00Z">
          <w:pPr>
            <w:pStyle w:val="ListParagraph"/>
            <w:ind w:left="1080" w:firstLineChars="0" w:firstLine="0"/>
          </w:pPr>
        </w:pPrChange>
      </w:pPr>
      <w:ins w:id="453" w:author="Zhao, Jie (Beijing)" w:date="2016-08-23T15:51:00Z">
        <w:r w:rsidRPr="009E15B2">
          <w:t>F:\Jie\MS\04_Delivery\12_ExtractModelData4Cmp\03 Results\2016-07-20 08.27.48</w:t>
        </w:r>
      </w:ins>
    </w:p>
    <w:p w14:paraId="71A98D80" w14:textId="3031DC9D" w:rsidR="00530020" w:rsidRDefault="00530020">
      <w:pPr>
        <w:pStyle w:val="ListParagraph"/>
        <w:ind w:left="1380" w:firstLineChars="0"/>
        <w:rPr>
          <w:ins w:id="454" w:author="Zhao, Jie (Beijing)" w:date="2016-08-24T10:33:00Z"/>
        </w:rPr>
        <w:pPrChange w:id="455" w:author="Zhao, Jie (Beijing)" w:date="2016-08-22T14:33:00Z">
          <w:pPr>
            <w:pStyle w:val="ListParagraph"/>
            <w:ind w:left="1080" w:firstLineChars="0" w:firstLine="0"/>
          </w:pPr>
        </w:pPrChange>
      </w:pPr>
      <w:ins w:id="456" w:author="Zhao, Jie (Beijing)" w:date="2016-08-23T15:52:00Z">
        <w:r>
          <w:t>T</w:t>
        </w:r>
        <w:r>
          <w:rPr>
            <w:rFonts w:hint="eastAsia"/>
          </w:rPr>
          <w:t xml:space="preserve">his </w:t>
        </w:r>
        <w:r>
          <w:t>input is the model data using the previous method</w:t>
        </w:r>
      </w:ins>
      <w:ins w:id="457" w:author="Zhao, Jie (Beijing)" w:date="2016-08-23T15:53:00Z">
        <w:r>
          <w:t>(based on main.R)</w:t>
        </w:r>
      </w:ins>
      <w:ins w:id="458" w:author="Zhao, Jie (Beijing)" w:date="2016-08-23T15:52:00Z">
        <w:r>
          <w:t xml:space="preserve"> and without the category merge.</w:t>
        </w:r>
      </w:ins>
    </w:p>
    <w:p w14:paraId="3E2F5CE3" w14:textId="018604A7" w:rsidR="0036401D" w:rsidRDefault="0036401D">
      <w:pPr>
        <w:pStyle w:val="ListParagraph"/>
        <w:ind w:left="1380" w:firstLineChars="0"/>
        <w:rPr>
          <w:ins w:id="459" w:author="Zhao, Jie (Beijing)" w:date="2016-08-23T15:42:00Z"/>
        </w:rPr>
        <w:pPrChange w:id="460" w:author="Zhao, Jie (Beijing)" w:date="2016-08-22T14:33:00Z">
          <w:pPr>
            <w:pStyle w:val="ListParagraph"/>
            <w:ind w:left="1080" w:firstLineChars="0" w:firstLine="0"/>
          </w:pPr>
        </w:pPrChange>
      </w:pPr>
      <w:ins w:id="461" w:author="Zhao, Jie (Beijing)" w:date="2016-08-24T10:34:00Z">
        <w:r>
          <w:t>I</w:t>
        </w:r>
        <w:r>
          <w:rPr>
            <w:rFonts w:hint="eastAsia"/>
          </w:rPr>
          <w:t>f</w:t>
        </w:r>
        <w:r>
          <w:t xml:space="preserve"> </w:t>
        </w:r>
        <w:r>
          <w:rPr>
            <w:rFonts w:hint="eastAsia"/>
          </w:rPr>
          <w:t xml:space="preserve">the qc code returns </w:t>
        </w:r>
        <w:r>
          <w:t>“TRUE”, then it means that the qc is passed.</w:t>
        </w:r>
      </w:ins>
    </w:p>
    <w:p w14:paraId="13721CB9" w14:textId="77777777" w:rsidR="009E15B2" w:rsidRPr="00B61A48" w:rsidRDefault="009E15B2">
      <w:pPr>
        <w:pStyle w:val="ListParagraph"/>
        <w:ind w:left="1380" w:firstLineChars="0"/>
        <w:rPr>
          <w:ins w:id="462" w:author="Zhao, Jie (Beijing)" w:date="2016-08-23T14:22:00Z"/>
        </w:rPr>
        <w:pPrChange w:id="463" w:author="Zhao, Jie (Beijing)" w:date="2016-08-22T14:33:00Z">
          <w:pPr>
            <w:pStyle w:val="ListParagraph"/>
            <w:ind w:left="1080" w:firstLineChars="0" w:firstLine="0"/>
          </w:pPr>
        </w:pPrChange>
      </w:pPr>
    </w:p>
    <w:p w14:paraId="6E1789E8" w14:textId="77777777" w:rsidR="008A609D" w:rsidRPr="00B61A48" w:rsidRDefault="008A609D" w:rsidP="00EF5252">
      <w:pPr>
        <w:pStyle w:val="ListParagraph"/>
        <w:numPr>
          <w:ilvl w:val="0"/>
          <w:numId w:val="7"/>
        </w:numPr>
        <w:ind w:firstLineChars="0"/>
      </w:pPr>
      <w:r w:rsidRPr="00EF5252">
        <w:rPr>
          <w:rFonts w:hint="eastAsia"/>
        </w:rPr>
        <w:t>InitModel and nonRegularizedGLM</w:t>
      </w:r>
    </w:p>
    <w:p w14:paraId="18127F99" w14:textId="77777777" w:rsidR="00F20630" w:rsidRPr="00B61A48" w:rsidRDefault="00F20630" w:rsidP="00FE14E3">
      <w:pPr>
        <w:pStyle w:val="ListParagraph"/>
        <w:numPr>
          <w:ilvl w:val="0"/>
          <w:numId w:val="18"/>
        </w:numPr>
        <w:ind w:firstLineChars="0"/>
      </w:pPr>
      <w:r w:rsidRPr="00B61A48">
        <w:t>R</w:t>
      </w:r>
      <w:r w:rsidRPr="00B61A48">
        <w:rPr>
          <w:rFonts w:hint="eastAsia"/>
        </w:rPr>
        <w:t xml:space="preserve">esults </w:t>
      </w:r>
      <w:r w:rsidRPr="00B61A48">
        <w:t>–</w:t>
      </w:r>
      <w:r w:rsidR="00FE14E3" w:rsidRPr="00B61A48">
        <w:t>F:</w:t>
      </w:r>
      <w:r w:rsidR="00B428DC" w:rsidRPr="00B61A48">
        <w:t>\Jie\MS\04_Delivery\1</w:t>
      </w:r>
      <w:r w:rsidR="00FE14E3" w:rsidRPr="00B61A48">
        <w:t>3_InitModel_NonRegulatizedGLM\03 Results</w:t>
      </w:r>
    </w:p>
    <w:p w14:paraId="18B5BCDE" w14:textId="77777777" w:rsidR="00FE14E3" w:rsidRPr="00B61A48" w:rsidRDefault="00FE14E3" w:rsidP="00B428DC">
      <w:pPr>
        <w:pStyle w:val="ListParagraph"/>
        <w:numPr>
          <w:ilvl w:val="0"/>
          <w:numId w:val="25"/>
        </w:numPr>
        <w:ind w:firstLineChars="0"/>
      </w:pPr>
      <w:r w:rsidRPr="00B61A48">
        <w:t xml:space="preserve">(InitModel with all the base variables): </w:t>
      </w:r>
      <w:r w:rsidR="00B428DC" w:rsidRPr="00B61A48">
        <w:t>2016-07-26 04.15.57</w:t>
      </w:r>
    </w:p>
    <w:p w14:paraId="0F1B518A" w14:textId="77777777" w:rsidR="00FE14E3" w:rsidRPr="00B61A48" w:rsidRDefault="00FE14E3" w:rsidP="00B428DC">
      <w:pPr>
        <w:pStyle w:val="ListParagraph"/>
        <w:numPr>
          <w:ilvl w:val="0"/>
          <w:numId w:val="25"/>
        </w:numPr>
        <w:ind w:firstLineChars="0"/>
      </w:pPr>
      <w:r w:rsidRPr="00B61A48">
        <w:t xml:space="preserve">(InitModel with top 10 variables): </w:t>
      </w:r>
      <w:r w:rsidR="00B428DC" w:rsidRPr="00B61A48">
        <w:t>2016-07-26 08.17.58</w:t>
      </w:r>
    </w:p>
    <w:p w14:paraId="2613DA26" w14:textId="77777777" w:rsidR="00FE14E3" w:rsidRPr="00B61A48" w:rsidRDefault="00FE14E3" w:rsidP="003C71AA">
      <w:pPr>
        <w:pStyle w:val="ListParagraph"/>
        <w:numPr>
          <w:ilvl w:val="0"/>
          <w:numId w:val="25"/>
        </w:numPr>
        <w:ind w:firstLineChars="0"/>
      </w:pPr>
      <w:r w:rsidRPr="00B61A48">
        <w:t xml:space="preserve">(GLM with top 10 variables): </w:t>
      </w:r>
      <w:r w:rsidR="00B428DC" w:rsidRPr="00B61A48">
        <w:t>2016-07-27 04.16.35</w:t>
      </w:r>
    </w:p>
    <w:p w14:paraId="62A4B46D" w14:textId="441A9279" w:rsidR="00F20630" w:rsidDel="00A858C7" w:rsidRDefault="00F20630">
      <w:pPr>
        <w:pStyle w:val="ListParagraph"/>
        <w:numPr>
          <w:ilvl w:val="0"/>
          <w:numId w:val="18"/>
        </w:numPr>
        <w:ind w:firstLineChars="0"/>
        <w:rPr>
          <w:del w:id="464" w:author="Zhao, Jie (Beijing)" w:date="2016-08-22T14:31:00Z"/>
        </w:rPr>
      </w:pPr>
      <w:r w:rsidRPr="00B61A48">
        <w:t xml:space="preserve">code -- </w:t>
      </w:r>
      <w:r w:rsidR="00FE14E3" w:rsidRPr="00B61A48">
        <w:t>F:\Jie\MS\04_Delivery\</w:t>
      </w:r>
      <w:ins w:id="465" w:author="Wang, Lichao (London)" w:date="2016-08-19T09:51:00Z">
        <w:r w:rsidR="00910F15">
          <w:t>1</w:t>
        </w:r>
      </w:ins>
      <w:del w:id="466" w:author="Wang, Lichao (London)" w:date="2016-08-19T09:51:00Z">
        <w:r w:rsidR="00FE14E3" w:rsidRPr="00B61A48" w:rsidDel="00910F15">
          <w:delText>2</w:delText>
        </w:r>
      </w:del>
      <w:r w:rsidR="00FE14E3" w:rsidRPr="00B61A48">
        <w:t xml:space="preserve">3_InitModel_NonRegulatizedGLM\02 </w:t>
      </w:r>
      <w:commentRangeStart w:id="467"/>
      <w:r w:rsidR="00FE14E3" w:rsidRPr="00B61A48">
        <w:t>Code</w:t>
      </w:r>
      <w:commentRangeEnd w:id="467"/>
      <w:r w:rsidR="006C7530">
        <w:rPr>
          <w:rStyle w:val="CommentReference"/>
        </w:rPr>
        <w:commentReference w:id="467"/>
      </w:r>
    </w:p>
    <w:p w14:paraId="7CD19790" w14:textId="77777777" w:rsidR="00A858C7" w:rsidRDefault="00A858C7" w:rsidP="00FE14E3">
      <w:pPr>
        <w:pStyle w:val="ListParagraph"/>
        <w:numPr>
          <w:ilvl w:val="0"/>
          <w:numId w:val="18"/>
        </w:numPr>
        <w:ind w:firstLineChars="0"/>
        <w:rPr>
          <w:ins w:id="468" w:author="Zhao, Jie (Beijing)" w:date="2016-08-22T14:31:00Z"/>
        </w:rPr>
      </w:pPr>
    </w:p>
    <w:p w14:paraId="60C50485" w14:textId="7D571C6B" w:rsidR="00A858C7" w:rsidRDefault="00A858C7">
      <w:pPr>
        <w:pStyle w:val="ListParagraph"/>
        <w:numPr>
          <w:ilvl w:val="0"/>
          <w:numId w:val="52"/>
        </w:numPr>
        <w:ind w:firstLineChars="0"/>
        <w:rPr>
          <w:ins w:id="469" w:author="Zhao, Jie (Beijing)" w:date="2016-08-22T14:30:00Z"/>
        </w:rPr>
        <w:pPrChange w:id="470" w:author="Zhao, Jie (Beijing)" w:date="2016-08-22T14:31:00Z">
          <w:pPr>
            <w:pStyle w:val="ListParagraph"/>
            <w:numPr>
              <w:numId w:val="18"/>
            </w:numPr>
            <w:ind w:left="1080" w:firstLineChars="0" w:hanging="360"/>
          </w:pPr>
        </w:pPrChange>
      </w:pPr>
      <w:ins w:id="471" w:author="Zhao, Jie (Beijing)" w:date="2016-08-22T14:30:00Z">
        <w:r>
          <w:t xml:space="preserve">initModel with the based variables: </w:t>
        </w:r>
      </w:ins>
    </w:p>
    <w:p w14:paraId="014B4F0B" w14:textId="109C124E" w:rsidR="00A858C7" w:rsidRDefault="00A858C7" w:rsidP="00A858C7">
      <w:pPr>
        <w:pStyle w:val="ListParagraph"/>
        <w:ind w:left="1440" w:firstLineChars="0" w:firstLine="0"/>
        <w:rPr>
          <w:ins w:id="472" w:author="Zhao, Jie (Beijing)" w:date="2016-08-22T14:30:00Z"/>
        </w:rPr>
      </w:pPr>
      <w:ins w:id="473" w:author="Zhao, Jie (Beijing)" w:date="2016-08-22T14:30:00Z">
        <w:r>
          <w:t>change the input directory (i.e. line 18 of the code “F:\Jie\MS\04_Delivery\1</w:t>
        </w:r>
        <w:r w:rsidRPr="00F04E22">
          <w:t>3_InitModel_NonRegulatizedGLM\02 Code\InitModel\scripts</w:t>
        </w:r>
        <w:r>
          <w:rPr>
            <w:rFonts w:hint="eastAsia"/>
          </w:rPr>
          <w:t>\</w:t>
        </w:r>
        <w:r w:rsidRPr="00F04E22">
          <w:t xml:space="preserve"> run__BooleanPredictor</w:t>
        </w:r>
        <w:r>
          <w:t>.R”) into :</w:t>
        </w:r>
      </w:ins>
    </w:p>
    <w:p w14:paraId="4123FB9D" w14:textId="657055A0" w:rsidR="00A858C7" w:rsidRDefault="00A858C7" w:rsidP="00A858C7">
      <w:pPr>
        <w:pStyle w:val="ListParagraph"/>
        <w:ind w:left="1440" w:firstLineChars="0" w:firstLine="0"/>
        <w:rPr>
          <w:ins w:id="474" w:author="Zhao, Jie (Beijing)" w:date="2016-08-23T15:55:00Z"/>
        </w:rPr>
      </w:pPr>
      <w:ins w:id="475" w:author="Zhao, Jie (Beijing)" w:date="2016-08-22T14:30:00Z">
        <w:r>
          <w:t>“F:\Jie\MS\04_Delivery\1</w:t>
        </w:r>
        <w:r w:rsidRPr="00F04E22">
          <w:t>3_InitModel_NonRegulatizedGLM\01 Data\</w:t>
        </w:r>
      </w:ins>
      <w:ins w:id="476" w:author="Zhao, Jie (Beijing)" w:date="2016-08-22T14:34:00Z">
        <w:r w:rsidRPr="00A858C7">
          <w:t xml:space="preserve">2016-07-26 </w:t>
        </w:r>
        <w:r w:rsidRPr="00A858C7">
          <w:lastRenderedPageBreak/>
          <w:t>04.08.00</w:t>
        </w:r>
      </w:ins>
      <w:ins w:id="477" w:author="Zhao, Jie (Beijing)" w:date="2016-08-22T14:30:00Z">
        <w:r>
          <w:t>”</w:t>
        </w:r>
      </w:ins>
    </w:p>
    <w:p w14:paraId="00AF7218" w14:textId="01D100E1" w:rsidR="00530020" w:rsidRDefault="00530020" w:rsidP="00A858C7">
      <w:pPr>
        <w:pStyle w:val="ListParagraph"/>
        <w:ind w:left="1440" w:firstLineChars="0" w:firstLine="0"/>
        <w:rPr>
          <w:ins w:id="478" w:author="Zhao, Jie (Beijing)" w:date="2016-08-23T15:58:00Z"/>
        </w:rPr>
      </w:pPr>
      <w:ins w:id="479" w:author="Zhao, Jie (Beijing)" w:date="2016-08-23T15:55:00Z">
        <w:r>
          <w:t>This input is the model data from the last step (</w:t>
        </w:r>
      </w:ins>
      <w:ins w:id="480" w:author="Zhao, Jie (Beijing)" w:date="2016-08-23T15:58:00Z">
        <w:r>
          <w:t>prepare cohort data for model</w:t>
        </w:r>
      </w:ins>
      <w:ins w:id="481" w:author="Zhao, Jie (Beijing)" w:date="2016-08-23T15:55:00Z">
        <w:r>
          <w:t>)</w:t>
        </w:r>
      </w:ins>
    </w:p>
    <w:p w14:paraId="21D4F2EF" w14:textId="77777777" w:rsidR="00530020" w:rsidRDefault="00530020" w:rsidP="00A858C7">
      <w:pPr>
        <w:pStyle w:val="ListParagraph"/>
        <w:ind w:left="1440" w:firstLineChars="0" w:firstLine="0"/>
        <w:rPr>
          <w:ins w:id="482" w:author="Zhao, Jie (Beijing)" w:date="2016-08-22T14:30:00Z"/>
        </w:rPr>
      </w:pPr>
    </w:p>
    <w:p w14:paraId="1C788CBB" w14:textId="77777777" w:rsidR="00A858C7" w:rsidRPr="00B61A48" w:rsidRDefault="00A858C7" w:rsidP="00A858C7">
      <w:pPr>
        <w:rPr>
          <w:ins w:id="483" w:author="Zhao, Jie (Beijing)" w:date="2016-08-22T14:30:00Z"/>
        </w:rPr>
      </w:pPr>
      <w:ins w:id="484" w:author="Zhao, Jie (Beijing)" w:date="2016-08-22T14:30:00Z">
        <w:r>
          <w:tab/>
        </w:r>
        <w:r>
          <w:tab/>
        </w:r>
        <w:r>
          <w:tab/>
          <w:t xml:space="preserve">  Change the line 32 into “main.arglist$bTopVarsOnly &lt;- F”</w:t>
        </w:r>
      </w:ins>
    </w:p>
    <w:p w14:paraId="57BBA6F1" w14:textId="77777777" w:rsidR="00A858C7" w:rsidRDefault="00A858C7">
      <w:pPr>
        <w:pStyle w:val="ListParagraph"/>
        <w:numPr>
          <w:ilvl w:val="0"/>
          <w:numId w:val="52"/>
        </w:numPr>
        <w:ind w:firstLineChars="0"/>
        <w:rPr>
          <w:ins w:id="485" w:author="Zhao, Jie (Beijing)" w:date="2016-08-22T14:30:00Z"/>
        </w:rPr>
        <w:pPrChange w:id="486" w:author="Zhao, Jie (Beijing)" w:date="2016-08-22T14:31:00Z">
          <w:pPr>
            <w:pStyle w:val="ListParagraph"/>
            <w:numPr>
              <w:numId w:val="18"/>
            </w:numPr>
            <w:ind w:left="1080" w:firstLineChars="0" w:hanging="360"/>
          </w:pPr>
        </w:pPrChange>
      </w:pPr>
      <w:ins w:id="487" w:author="Zhao, Jie (Beijing)" w:date="2016-08-22T14:30:00Z">
        <w:r>
          <w:t>initModel with the top 10 variables selected from the above model.</w:t>
        </w:r>
      </w:ins>
    </w:p>
    <w:p w14:paraId="38A9687B" w14:textId="77777777" w:rsidR="00530020" w:rsidRDefault="00530020">
      <w:pPr>
        <w:ind w:left="1080"/>
        <w:rPr>
          <w:ins w:id="488" w:author="Zhao, Jie (Beijing)" w:date="2016-08-23T16:00:00Z"/>
        </w:rPr>
        <w:pPrChange w:id="489" w:author="Zhao, Jie (Beijing)" w:date="2016-08-23T16:00:00Z">
          <w:pPr>
            <w:pStyle w:val="ListParagraph"/>
            <w:numPr>
              <w:numId w:val="52"/>
            </w:numPr>
            <w:ind w:left="1800" w:firstLineChars="0" w:hanging="720"/>
          </w:pPr>
        </w:pPrChange>
      </w:pPr>
      <w:ins w:id="490" w:author="Zhao, Jie (Beijing)" w:date="2016-08-23T16:00:00Z">
        <w:r>
          <w:t>change the input directory (i.e. line 18 of the code “F:\Jie\MS\04_Delivery\1</w:t>
        </w:r>
        <w:r w:rsidRPr="00F04E22">
          <w:t>3_InitModel_NonRegulatizedGLM\02 Code\InitModel\scripts</w:t>
        </w:r>
        <w:r>
          <w:rPr>
            <w:rFonts w:hint="eastAsia"/>
          </w:rPr>
          <w:t>\</w:t>
        </w:r>
        <w:r w:rsidRPr="00F04E22">
          <w:t xml:space="preserve"> run__BooleanPredictor</w:t>
        </w:r>
        <w:r>
          <w:t>.R”) into :</w:t>
        </w:r>
      </w:ins>
    </w:p>
    <w:p w14:paraId="081F2BBC" w14:textId="561A0821" w:rsidR="00A858C7" w:rsidRPr="00530020" w:rsidRDefault="00530020">
      <w:pPr>
        <w:ind w:left="420" w:firstLine="420"/>
        <w:rPr>
          <w:ins w:id="491" w:author="Zhao, Jie (Beijing)" w:date="2016-08-22T14:30:00Z"/>
        </w:rPr>
        <w:pPrChange w:id="492" w:author="Zhao, Jie (Beijing)" w:date="2016-08-23T16:01:00Z">
          <w:pPr>
            <w:pStyle w:val="ListParagraph"/>
            <w:numPr>
              <w:numId w:val="52"/>
            </w:numPr>
            <w:ind w:left="1800" w:firstLineChars="0" w:hanging="720"/>
          </w:pPr>
        </w:pPrChange>
      </w:pPr>
      <w:ins w:id="493" w:author="Zhao, Jie (Beijing)" w:date="2016-08-23T16:00:00Z">
        <w:r>
          <w:t>“F:\Jie\MS\04_Delivery\1</w:t>
        </w:r>
        <w:r w:rsidRPr="00F04E22">
          <w:t>3_InitModel_NonRegulatizedGLM\01 Data\</w:t>
        </w:r>
        <w:r w:rsidRPr="00A858C7">
          <w:t>2016-07-26 04.08.00</w:t>
        </w:r>
        <w:r>
          <w:t>”</w:t>
        </w:r>
      </w:ins>
    </w:p>
    <w:p w14:paraId="2EDD7E1A" w14:textId="42223340" w:rsidR="00A858C7" w:rsidRDefault="00A858C7" w:rsidP="00A858C7">
      <w:pPr>
        <w:ind w:left="1020" w:firstLine="420"/>
        <w:rPr>
          <w:ins w:id="494" w:author="Zhao, Jie (Beijing)" w:date="2016-08-22T14:30:00Z"/>
        </w:rPr>
      </w:pPr>
      <w:ins w:id="495" w:author="Zhao, Jie (Beijing)" w:date="2016-08-22T14:30:00Z">
        <w:r>
          <w:t xml:space="preserve">Change the line 32 into </w:t>
        </w:r>
        <w:r w:rsidR="00530020">
          <w:t xml:space="preserve">“main.arglist$bTopVarsOnly &lt;- </w:t>
        </w:r>
      </w:ins>
      <w:ins w:id="496" w:author="Zhao, Jie (Beijing)" w:date="2016-08-23T16:01:00Z">
        <w:r w:rsidR="00530020">
          <w:t>T</w:t>
        </w:r>
      </w:ins>
      <w:ins w:id="497" w:author="Zhao, Jie (Beijing)" w:date="2016-08-22T14:30:00Z">
        <w:r>
          <w:t>”</w:t>
        </w:r>
      </w:ins>
    </w:p>
    <w:p w14:paraId="023B64C5" w14:textId="416692D8" w:rsidR="00A858C7" w:rsidRDefault="00A858C7" w:rsidP="00A858C7">
      <w:pPr>
        <w:ind w:left="1440"/>
        <w:rPr>
          <w:ins w:id="498" w:author="Zhao, Jie (Beijing)" w:date="2016-08-22T14:30:00Z"/>
        </w:rPr>
      </w:pPr>
      <w:ins w:id="499" w:author="Zhao, Jie (Beijing)" w:date="2016-08-22T14:30:00Z">
        <w:r>
          <w:t>Change the input directory (i.e. line</w:t>
        </w:r>
      </w:ins>
      <w:ins w:id="500" w:author="Zhao, Jie (Beijing)" w:date="2016-08-23T16:03:00Z">
        <w:r w:rsidR="0002055A">
          <w:t xml:space="preserve"> 36</w:t>
        </w:r>
      </w:ins>
      <w:ins w:id="501" w:author="Zhao, Jie (Beijing)" w:date="2016-08-22T14:30:00Z">
        <w:r>
          <w:t xml:space="preserve"> of the code “F:\Jie\MS\04_Delivery\1</w:t>
        </w:r>
        <w:r w:rsidRPr="00F04E22">
          <w:t>3_InitModel_NonRegulatizedGLM\02 Code\InitModel\scripts</w:t>
        </w:r>
        <w:r>
          <w:rPr>
            <w:rFonts w:hint="eastAsia"/>
          </w:rPr>
          <w:t>\</w:t>
        </w:r>
        <w:r w:rsidRPr="00F04E22">
          <w:t xml:space="preserve"> run__BooleanPredictor</w:t>
        </w:r>
        <w:r>
          <w:t>.R”) into:</w:t>
        </w:r>
      </w:ins>
    </w:p>
    <w:p w14:paraId="3B958B52" w14:textId="5EA9C090" w:rsidR="00A858C7" w:rsidRDefault="00A858C7" w:rsidP="00A858C7">
      <w:pPr>
        <w:pStyle w:val="ListParagraph"/>
        <w:ind w:left="1440" w:firstLineChars="0" w:firstLine="0"/>
        <w:rPr>
          <w:ins w:id="502" w:author="Zhao, Jie (Beijing)" w:date="2016-08-23T16:03:00Z"/>
        </w:rPr>
      </w:pPr>
      <w:ins w:id="503" w:author="Zhao, Jie (Beijing)" w:date="2016-08-22T14:30:00Z">
        <w:r>
          <w:t>“F:\Jie\MS\04_Delivery\1</w:t>
        </w:r>
        <w:r w:rsidRPr="0004503B">
          <w:t>3_InitModel_NonRegulatizedGLM\03 Results</w:t>
        </w:r>
        <w:r>
          <w:t>\</w:t>
        </w:r>
      </w:ins>
      <w:ins w:id="504" w:author="Zhao, Jie (Beijing)" w:date="2016-08-22T14:35:00Z">
        <w:r w:rsidRPr="00B61A48">
          <w:t>2016-07-26 04.15.57</w:t>
        </w:r>
      </w:ins>
      <w:ins w:id="505" w:author="Zhao, Jie (Beijing)" w:date="2016-08-22T14:30:00Z">
        <w:r>
          <w:t>”</w:t>
        </w:r>
      </w:ins>
    </w:p>
    <w:p w14:paraId="07E6C97C" w14:textId="5FC26C19" w:rsidR="0002055A" w:rsidRDefault="0002055A" w:rsidP="0002055A">
      <w:pPr>
        <w:pStyle w:val="ListParagraph"/>
        <w:ind w:left="1440" w:firstLineChars="0" w:firstLine="0"/>
        <w:rPr>
          <w:ins w:id="506" w:author="Zhao, Jie (Beijing)" w:date="2016-08-22T14:30:00Z"/>
        </w:rPr>
      </w:pPr>
      <w:ins w:id="507" w:author="Zhao, Jie (Beijing)" w:date="2016-08-23T16:03:00Z">
        <w:r>
          <w:t>This input is the result of InitModel with base variables based on the code in the last step.</w:t>
        </w:r>
      </w:ins>
    </w:p>
    <w:p w14:paraId="730E93A4" w14:textId="77777777" w:rsidR="00A858C7" w:rsidRDefault="00A858C7">
      <w:pPr>
        <w:pStyle w:val="ListParagraph"/>
        <w:numPr>
          <w:ilvl w:val="0"/>
          <w:numId w:val="52"/>
        </w:numPr>
        <w:ind w:firstLineChars="0"/>
        <w:rPr>
          <w:ins w:id="508" w:author="Zhao, Jie (Beijing)" w:date="2016-08-22T14:30:00Z"/>
        </w:rPr>
        <w:pPrChange w:id="509" w:author="Zhao, Jie (Beijing)" w:date="2016-08-22T14:32:00Z">
          <w:pPr>
            <w:pStyle w:val="ListParagraph"/>
            <w:numPr>
              <w:numId w:val="18"/>
            </w:numPr>
            <w:ind w:left="1080" w:firstLineChars="0" w:hanging="360"/>
          </w:pPr>
        </w:pPrChange>
      </w:pPr>
      <w:ins w:id="510" w:author="Zhao, Jie (Beijing)" w:date="2016-08-22T14:30:00Z">
        <w:r>
          <w:t>Non-regularized glm with the top 10 variables.</w:t>
        </w:r>
      </w:ins>
    </w:p>
    <w:p w14:paraId="1142FD08" w14:textId="45C5FF8A" w:rsidR="00A858C7" w:rsidRDefault="00A858C7" w:rsidP="00A858C7">
      <w:pPr>
        <w:pStyle w:val="ListParagraph"/>
        <w:ind w:left="1440" w:firstLineChars="0" w:firstLine="0"/>
        <w:rPr>
          <w:ins w:id="511" w:author="Zhao, Jie (Beijing)" w:date="2016-08-22T14:30:00Z"/>
        </w:rPr>
      </w:pPr>
      <w:ins w:id="512" w:author="Zhao, Jie (Beijing)" w:date="2016-08-22T14:30:00Z">
        <w:r>
          <w:t>Change the input directory (i.e. line 36 of the code “F:\Jie\MS\04_Delivery\</w:t>
        </w:r>
      </w:ins>
      <w:ins w:id="513" w:author="Zhao, Jie (Beijing)" w:date="2016-08-22T14:35:00Z">
        <w:r>
          <w:t>1</w:t>
        </w:r>
      </w:ins>
      <w:ins w:id="514" w:author="Zhao, Jie (Beijing)" w:date="2016-08-22T14:30:00Z">
        <w:r w:rsidRPr="00F04E22">
          <w:t>3_InitModel_NonRegulatizedGLM\02 Code\</w:t>
        </w:r>
        <w:r w:rsidRPr="0004503B">
          <w:t xml:space="preserve"> Non_RegularizedGLM</w:t>
        </w:r>
        <w:r>
          <w:rPr>
            <w:rFonts w:hint="eastAsia"/>
          </w:rPr>
          <w:t>\scripts\main.</w:t>
        </w:r>
        <w:r>
          <w:t>R”) into :</w:t>
        </w:r>
      </w:ins>
    </w:p>
    <w:p w14:paraId="51F1D886" w14:textId="5D765039" w:rsidR="00A858C7" w:rsidRPr="00BC7085" w:rsidRDefault="00A858C7" w:rsidP="00A858C7">
      <w:pPr>
        <w:pStyle w:val="ListParagraph"/>
        <w:ind w:left="1440" w:firstLineChars="0" w:firstLine="0"/>
        <w:rPr>
          <w:ins w:id="515" w:author="Zhao, Jie (Beijing)" w:date="2016-08-22T14:30:00Z"/>
        </w:rPr>
      </w:pPr>
      <w:ins w:id="516" w:author="Zhao, Jie (Beijing)" w:date="2016-08-22T14:30:00Z">
        <w:r w:rsidRPr="0004503B">
          <w:t>F:\Jie\MS\04_Delivery\03_InitModel_NonRegulatizedGLM\03 Results</w:t>
        </w:r>
        <w:r>
          <w:t>\</w:t>
        </w:r>
      </w:ins>
      <w:ins w:id="517" w:author="Zhao, Jie (Beijing)" w:date="2016-08-22T14:35:00Z">
        <w:r w:rsidRPr="00B61A48">
          <w:t>2016-07-26 08.17.58</w:t>
        </w:r>
      </w:ins>
    </w:p>
    <w:p w14:paraId="63AAA485" w14:textId="15606B2D" w:rsidR="003C71AA" w:rsidRPr="00A858C7" w:rsidRDefault="0002055A" w:rsidP="003C71AA">
      <w:pPr>
        <w:pStyle w:val="ListParagraph"/>
        <w:ind w:left="1080" w:firstLineChars="0" w:firstLine="0"/>
      </w:pPr>
      <w:ins w:id="518" w:author="Zhao, Jie (Beijing)" w:date="2016-08-23T16:05:00Z">
        <w:r>
          <w:rPr>
            <w:rFonts w:hint="eastAsia"/>
          </w:rPr>
          <w:tab/>
          <w:t xml:space="preserve">  </w:t>
        </w:r>
        <w:r>
          <w:t>T</w:t>
        </w:r>
        <w:r>
          <w:rPr>
            <w:rFonts w:hint="eastAsia"/>
          </w:rPr>
          <w:t xml:space="preserve">his </w:t>
        </w:r>
        <w:r>
          <w:t>input is the result of InitModel with top 10 variables based on the code in the last step</w:t>
        </w:r>
      </w:ins>
    </w:p>
    <w:p w14:paraId="247663E0" w14:textId="14B51941" w:rsidR="008A609D" w:rsidRPr="00B61A48" w:rsidRDefault="00C169B7" w:rsidP="00EF5252">
      <w:pPr>
        <w:pStyle w:val="ListParagraph"/>
        <w:numPr>
          <w:ilvl w:val="0"/>
          <w:numId w:val="7"/>
        </w:numPr>
        <w:ind w:firstLineChars="0"/>
      </w:pPr>
      <w:ins w:id="519" w:author="Wang, Lichao (London)" w:date="2016-08-19T11:15:00Z">
        <w:r>
          <w:t xml:space="preserve">Results in Step 3) above put into tables </w:t>
        </w:r>
      </w:ins>
      <w:del w:id="520" w:author="Wang, Lichao (London)" w:date="2016-08-19T11:15:00Z">
        <w:r w:rsidR="008A609D" w:rsidRPr="00EF5252" w:rsidDel="0009560E">
          <w:rPr>
            <w:rFonts w:hint="eastAsia"/>
          </w:rPr>
          <w:delText>Modelling results</w:delText>
        </w:r>
        <w:r w:rsidR="008A609D" w:rsidRPr="00EF5252" w:rsidDel="00C169B7">
          <w:rPr>
            <w:rFonts w:hint="eastAsia"/>
          </w:rPr>
          <w:delText xml:space="preserve"> </w:delText>
        </w:r>
      </w:del>
      <w:r w:rsidR="008A609D" w:rsidRPr="00EF5252">
        <w:rPr>
          <w:rFonts w:hint="eastAsia"/>
        </w:rPr>
        <w:t>for the composite cohort</w:t>
      </w:r>
    </w:p>
    <w:tbl>
      <w:tblPr>
        <w:tblW w:w="6300" w:type="dxa"/>
        <w:tblLook w:val="04A0" w:firstRow="1" w:lastRow="0" w:firstColumn="1" w:lastColumn="0" w:noHBand="0" w:noVBand="1"/>
      </w:tblPr>
      <w:tblGrid>
        <w:gridCol w:w="6300"/>
      </w:tblGrid>
      <w:tr w:rsidR="00F20630" w:rsidRPr="00F20630" w14:paraId="07C04A5D" w14:textId="77777777" w:rsidTr="00F20630">
        <w:trPr>
          <w:trHeight w:val="288"/>
        </w:trPr>
        <w:tc>
          <w:tcPr>
            <w:tcW w:w="6300" w:type="dxa"/>
            <w:tcBorders>
              <w:top w:val="nil"/>
              <w:left w:val="nil"/>
              <w:bottom w:val="nil"/>
              <w:right w:val="nil"/>
            </w:tcBorders>
            <w:shd w:val="clear" w:color="auto" w:fill="auto"/>
            <w:noWrap/>
            <w:vAlign w:val="bottom"/>
            <w:hideMark/>
          </w:tcPr>
          <w:p w14:paraId="6CE24EE1" w14:textId="77777777" w:rsidR="00B428DC" w:rsidRPr="00B61A48" w:rsidRDefault="00F20630" w:rsidP="00FE14E3">
            <w:pPr>
              <w:pStyle w:val="ListParagraph"/>
              <w:widowControl/>
              <w:numPr>
                <w:ilvl w:val="0"/>
                <w:numId w:val="19"/>
              </w:numPr>
              <w:ind w:firstLineChars="0"/>
              <w:jc w:val="left"/>
              <w:rPr>
                <w:rFonts w:ascii="宋体" w:eastAsia="宋体" w:hAnsi="宋体" w:cs="宋体"/>
                <w:color w:val="000000"/>
                <w:kern w:val="0"/>
                <w:sz w:val="22"/>
              </w:rPr>
            </w:pPr>
            <w:r w:rsidRPr="00EF5252">
              <w:rPr>
                <w:rFonts w:hint="eastAsia"/>
              </w:rPr>
              <w:t>results</w:t>
            </w:r>
            <w:r w:rsidRPr="00B61A48">
              <w:rPr>
                <w:rFonts w:ascii="宋体" w:eastAsia="宋体" w:hAnsi="宋体" w:cs="宋体" w:hint="eastAsia"/>
                <w:color w:val="000000"/>
                <w:kern w:val="0"/>
                <w:sz w:val="22"/>
              </w:rPr>
              <w:t xml:space="preserve"> </w:t>
            </w:r>
            <w:r w:rsidR="00B428DC" w:rsidRPr="00B61A48">
              <w:rPr>
                <w:rFonts w:ascii="宋体" w:eastAsia="宋体" w:hAnsi="宋体" w:cs="宋体"/>
                <w:color w:val="000000"/>
                <w:kern w:val="0"/>
                <w:sz w:val="22"/>
              </w:rPr>
              <w:t>–</w:t>
            </w:r>
            <w:r w:rsidRPr="00B61A48">
              <w:rPr>
                <w:rFonts w:ascii="宋体" w:eastAsia="宋体" w:hAnsi="宋体" w:cs="宋体" w:hint="eastAsia"/>
                <w:color w:val="000000"/>
                <w:kern w:val="0"/>
                <w:sz w:val="22"/>
              </w:rPr>
              <w:t xml:space="preserve"> </w:t>
            </w:r>
          </w:p>
          <w:p w14:paraId="40F90B05" w14:textId="77777777" w:rsidR="00F20630" w:rsidRPr="00B61A48" w:rsidRDefault="00EF5252" w:rsidP="00B428DC">
            <w:pPr>
              <w:pStyle w:val="ListParagraph"/>
              <w:widowControl/>
              <w:numPr>
                <w:ilvl w:val="0"/>
                <w:numId w:val="33"/>
              </w:numPr>
              <w:ind w:firstLineChars="0"/>
              <w:jc w:val="left"/>
              <w:rPr>
                <w:rFonts w:ascii="宋体" w:eastAsia="宋体" w:hAnsi="宋体" w:cs="宋体"/>
                <w:color w:val="000000"/>
                <w:kern w:val="0"/>
                <w:sz w:val="22"/>
              </w:rPr>
            </w:pPr>
            <w:r>
              <w:t>F:\</w:t>
            </w:r>
            <w:r w:rsidR="00FE14E3" w:rsidRPr="00EF5252">
              <w:t>Jie\MS\04_Delivery\14_FinalTables\03 Results</w:t>
            </w:r>
          </w:p>
          <w:p w14:paraId="2D288D45" w14:textId="77777777" w:rsidR="00B428DC" w:rsidRPr="00B61A48" w:rsidRDefault="00B428DC" w:rsidP="00B428DC">
            <w:pPr>
              <w:pStyle w:val="ListParagraph"/>
              <w:widowControl/>
              <w:numPr>
                <w:ilvl w:val="0"/>
                <w:numId w:val="33"/>
              </w:numPr>
              <w:ind w:firstLineChars="0"/>
              <w:jc w:val="left"/>
              <w:rPr>
                <w:rFonts w:ascii="宋体" w:eastAsia="宋体" w:hAnsi="宋体" w:cs="宋体"/>
                <w:color w:val="FF0000"/>
                <w:kern w:val="0"/>
                <w:sz w:val="22"/>
              </w:rPr>
            </w:pPr>
            <w:r w:rsidRPr="003C71AA">
              <w:rPr>
                <w:color w:val="FF0000"/>
              </w:rPr>
              <w:t>tables for delivery: Lichao added</w:t>
            </w:r>
          </w:p>
        </w:tc>
      </w:tr>
      <w:tr w:rsidR="00F20630" w:rsidRPr="00F20630" w14:paraId="2C63D810" w14:textId="77777777" w:rsidTr="00F20630">
        <w:trPr>
          <w:trHeight w:val="288"/>
        </w:trPr>
        <w:tc>
          <w:tcPr>
            <w:tcW w:w="6300" w:type="dxa"/>
            <w:tcBorders>
              <w:top w:val="nil"/>
              <w:left w:val="nil"/>
              <w:bottom w:val="nil"/>
              <w:right w:val="nil"/>
            </w:tcBorders>
            <w:shd w:val="clear" w:color="auto" w:fill="auto"/>
            <w:noWrap/>
            <w:vAlign w:val="bottom"/>
            <w:hideMark/>
          </w:tcPr>
          <w:p w14:paraId="76F19165" w14:textId="77777777" w:rsidR="00F20630" w:rsidRPr="00B61A48" w:rsidRDefault="00FE14E3" w:rsidP="00FE14E3">
            <w:pPr>
              <w:pStyle w:val="ListParagraph"/>
              <w:widowControl/>
              <w:numPr>
                <w:ilvl w:val="0"/>
                <w:numId w:val="19"/>
              </w:numPr>
              <w:ind w:firstLineChars="0"/>
              <w:jc w:val="left"/>
              <w:rPr>
                <w:rFonts w:ascii="宋体" w:eastAsia="宋体" w:hAnsi="宋体" w:cs="宋体"/>
                <w:color w:val="000000"/>
                <w:kern w:val="0"/>
                <w:sz w:val="22"/>
              </w:rPr>
            </w:pPr>
            <w:r w:rsidRPr="00EF5252">
              <w:rPr>
                <w:rFonts w:hint="eastAsia"/>
              </w:rPr>
              <w:t>code --</w:t>
            </w:r>
            <w:r w:rsidRPr="00B61A48">
              <w:rPr>
                <w:rFonts w:ascii="宋体" w:eastAsia="宋体" w:hAnsi="宋体" w:cs="宋体" w:hint="eastAsia"/>
                <w:color w:val="000000"/>
                <w:kern w:val="0"/>
                <w:sz w:val="22"/>
              </w:rPr>
              <w:t xml:space="preserve"> </w:t>
            </w:r>
            <w:r w:rsidRPr="00EF5252">
              <w:t>F:\Jie\MS\04_Delivery\14_FinalTables\02 Code</w:t>
            </w:r>
          </w:p>
        </w:tc>
      </w:tr>
    </w:tbl>
    <w:commentRangeEnd w:id="323"/>
    <w:p w14:paraId="3B5E3D92" w14:textId="1429D062" w:rsidR="0030452D" w:rsidRDefault="003B062F" w:rsidP="0030452D">
      <w:pPr>
        <w:pStyle w:val="ListParagraph"/>
        <w:ind w:left="1080" w:firstLineChars="0" w:firstLine="0"/>
        <w:rPr>
          <w:ins w:id="521" w:author="Zhao, Jie (Beijing)" w:date="2016-08-22T14:37:00Z"/>
        </w:rPr>
      </w:pPr>
      <w:r>
        <w:rPr>
          <w:rStyle w:val="CommentReference"/>
        </w:rPr>
        <w:commentReference w:id="323"/>
      </w:r>
      <w:ins w:id="522" w:author="Zhao, Jie (Beijing)" w:date="2016-08-22T14:37:00Z">
        <w:r w:rsidR="0030452D" w:rsidRPr="0030452D">
          <w:t xml:space="preserve"> </w:t>
        </w:r>
        <w:r w:rsidR="0030452D">
          <w:t>change the input directory (i.e. line 4 of the code “</w:t>
        </w:r>
        <w:r w:rsidR="0030452D" w:rsidRPr="0099337E">
          <w:t>F:\Jie\MS\04_Deli</w:t>
        </w:r>
        <w:r w:rsidR="0030452D">
          <w:t>very\14</w:t>
        </w:r>
        <w:r w:rsidR="0030452D" w:rsidRPr="0099337E">
          <w:t>_FinalTables\02 Code</w:t>
        </w:r>
        <w:r w:rsidR="0030452D">
          <w:t>\</w:t>
        </w:r>
        <w:r w:rsidR="0030452D" w:rsidRPr="0099337E">
          <w:t>createFinalTables</w:t>
        </w:r>
        <w:r w:rsidR="0030452D">
          <w:t>.R) into:</w:t>
        </w:r>
      </w:ins>
    </w:p>
    <w:p w14:paraId="296CD6B1" w14:textId="39A483F9" w:rsidR="0030452D" w:rsidRDefault="0030452D" w:rsidP="0030452D">
      <w:pPr>
        <w:pStyle w:val="ListParagraph"/>
        <w:ind w:left="1080" w:firstLineChars="0" w:firstLine="0"/>
        <w:rPr>
          <w:ins w:id="523" w:author="Zhao, Jie (Beijing)" w:date="2016-08-23T16:07:00Z"/>
        </w:rPr>
      </w:pPr>
      <w:ins w:id="524" w:author="Zhao, Jie (Beijing)" w:date="2016-08-22T14:37:00Z">
        <w:r>
          <w:t>“F:\Jie\MS\04_Delivery\1</w:t>
        </w:r>
        <w:r w:rsidRPr="0099337E">
          <w:t>4_FinalTables\01 Data</w:t>
        </w:r>
        <w:r>
          <w:rPr>
            <w:rFonts w:hint="eastAsia"/>
          </w:rPr>
          <w:t>\</w:t>
        </w:r>
      </w:ins>
      <w:ins w:id="525" w:author="Zhao, Jie (Beijing)" w:date="2016-08-22T14:38:00Z">
        <w:r w:rsidRPr="00B61A48">
          <w:t>2016-07-26 04.15.57</w:t>
        </w:r>
      </w:ins>
      <w:ins w:id="526" w:author="Zhao, Jie (Beijing)" w:date="2016-08-22T14:37:00Z">
        <w:r>
          <w:t>”</w:t>
        </w:r>
      </w:ins>
    </w:p>
    <w:p w14:paraId="657C525E" w14:textId="36443B78" w:rsidR="00E0097B" w:rsidRDefault="00E0097B" w:rsidP="0030452D">
      <w:pPr>
        <w:pStyle w:val="ListParagraph"/>
        <w:ind w:left="1080" w:firstLineChars="0" w:firstLine="0"/>
        <w:rPr>
          <w:ins w:id="527" w:author="Zhao, Jie (Beijing)" w:date="2016-08-22T14:37:00Z"/>
        </w:rPr>
      </w:pPr>
      <w:ins w:id="528" w:author="Zhao, Jie (Beijing)" w:date="2016-08-23T16:07:00Z">
        <w:r>
          <w:t>This input is the result of InitModel with base variables based on the code in</w:t>
        </w:r>
      </w:ins>
    </w:p>
    <w:p w14:paraId="4F75172C" w14:textId="33B31308" w:rsidR="0030452D" w:rsidRDefault="0030452D" w:rsidP="0030452D">
      <w:pPr>
        <w:pStyle w:val="ListParagraph"/>
        <w:ind w:left="1080" w:firstLineChars="0" w:firstLine="0"/>
        <w:rPr>
          <w:ins w:id="529" w:author="Zhao, Jie (Beijing)" w:date="2016-08-22T14:37:00Z"/>
        </w:rPr>
      </w:pPr>
      <w:ins w:id="530" w:author="Zhao, Jie (Beijing)" w:date="2016-08-22T14:37:00Z">
        <w:r>
          <w:t>change the input directory (i.e. line 7 of the code “</w:t>
        </w:r>
        <w:r w:rsidRPr="0099337E">
          <w:t>F:\Jie\MS\04_Deli</w:t>
        </w:r>
        <w:r>
          <w:t>very\1</w:t>
        </w:r>
        <w:r w:rsidRPr="0099337E">
          <w:t>4_FinalTables\02 Code</w:t>
        </w:r>
        <w:r>
          <w:t>\</w:t>
        </w:r>
        <w:r w:rsidRPr="0099337E">
          <w:t>createFinalTables</w:t>
        </w:r>
        <w:r>
          <w:t>.R” ) into:</w:t>
        </w:r>
      </w:ins>
    </w:p>
    <w:p w14:paraId="5A06C8C7" w14:textId="0AD3EDD5" w:rsidR="0030452D" w:rsidRDefault="0030452D" w:rsidP="0030452D">
      <w:pPr>
        <w:pStyle w:val="ListParagraph"/>
        <w:ind w:left="1080" w:firstLineChars="0" w:firstLine="0"/>
        <w:rPr>
          <w:ins w:id="531" w:author="Zhao, Jie (Beijing)" w:date="2016-08-23T16:08:00Z"/>
        </w:rPr>
      </w:pPr>
      <w:ins w:id="532" w:author="Zhao, Jie (Beijing)" w:date="2016-08-22T14:37:00Z">
        <w:r>
          <w:t>“F:\Jie\MS\04_Delivery\1</w:t>
        </w:r>
        <w:r w:rsidRPr="0099337E">
          <w:t>4_FinalTables\01 Data</w:t>
        </w:r>
        <w:r>
          <w:rPr>
            <w:rFonts w:hint="eastAsia"/>
          </w:rPr>
          <w:t>\</w:t>
        </w:r>
      </w:ins>
      <w:ins w:id="533" w:author="Zhao, Jie (Beijing)" w:date="2016-08-22T14:38:00Z">
        <w:r w:rsidRPr="00B61A48">
          <w:t>2016-07-26 08.17.58</w:t>
        </w:r>
      </w:ins>
      <w:ins w:id="534" w:author="Zhao, Jie (Beijing)" w:date="2016-08-22T14:37:00Z">
        <w:r>
          <w:t>”</w:t>
        </w:r>
      </w:ins>
    </w:p>
    <w:p w14:paraId="119F6665" w14:textId="45FD2BA1" w:rsidR="00E0097B" w:rsidRDefault="00E0097B" w:rsidP="0030452D">
      <w:pPr>
        <w:pStyle w:val="ListParagraph"/>
        <w:ind w:left="1080" w:firstLineChars="0" w:firstLine="0"/>
        <w:rPr>
          <w:ins w:id="535" w:author="Zhao, Jie (Beijing)" w:date="2016-08-22T14:37:00Z"/>
        </w:rPr>
      </w:pPr>
      <w:ins w:id="536" w:author="Zhao, Jie (Beijing)" w:date="2016-08-23T16:08:00Z">
        <w:r>
          <w:t xml:space="preserve">This input is the result of the InitModel with the top 10 variables based on the code in </w:t>
        </w:r>
      </w:ins>
    </w:p>
    <w:p w14:paraId="0D64A7C5" w14:textId="5151534F" w:rsidR="008A609D" w:rsidRDefault="0030452D">
      <w:pPr>
        <w:pStyle w:val="ListParagraph"/>
        <w:ind w:left="1080" w:firstLineChars="0" w:firstLine="0"/>
        <w:rPr>
          <w:ins w:id="537" w:author="Zhao, Jie (Beijing)" w:date="2016-08-22T14:39:00Z"/>
        </w:rPr>
        <w:pPrChange w:id="538" w:author="Zhao, Jie (Beijing)" w:date="2016-08-22T14:39:00Z">
          <w:pPr>
            <w:pStyle w:val="ListParagraph"/>
            <w:ind w:left="360" w:firstLineChars="0" w:firstLine="0"/>
          </w:pPr>
        </w:pPrChange>
      </w:pPr>
      <w:ins w:id="539" w:author="Zhao, Jie (Beijing)" w:date="2016-08-22T14:37:00Z">
        <w:r>
          <w:t>change the input directory(i.e. line 9 of the code “</w:t>
        </w:r>
        <w:r w:rsidRPr="0099337E">
          <w:t>F:\Jie\MS\04_Delivery\04_FinalTables\02 Code</w:t>
        </w:r>
        <w:r>
          <w:t>\</w:t>
        </w:r>
        <w:r w:rsidRPr="0099337E">
          <w:t>createFinalTables</w:t>
        </w:r>
        <w:r>
          <w:t>.R”) into:</w:t>
        </w:r>
      </w:ins>
    </w:p>
    <w:p w14:paraId="648187C9" w14:textId="3C2B5813" w:rsidR="0030452D" w:rsidRDefault="0030452D">
      <w:pPr>
        <w:pStyle w:val="ListParagraph"/>
        <w:ind w:left="1020" w:firstLineChars="0" w:firstLine="60"/>
        <w:rPr>
          <w:ins w:id="540" w:author="Zhao, Jie (Beijing)" w:date="2016-08-23T16:08:00Z"/>
        </w:rPr>
        <w:pPrChange w:id="541" w:author="Zhao, Jie (Beijing)" w:date="2016-08-22T14:39:00Z">
          <w:pPr>
            <w:pStyle w:val="ListParagraph"/>
            <w:ind w:left="360" w:firstLineChars="0" w:firstLine="0"/>
          </w:pPr>
        </w:pPrChange>
      </w:pPr>
      <w:ins w:id="542" w:author="Zhao, Jie (Beijing)" w:date="2016-08-22T14:39:00Z">
        <w:r>
          <w:t>“F:\Jie\MS\04_Delivery\1</w:t>
        </w:r>
        <w:r w:rsidRPr="0099337E">
          <w:t>4_FinalTables\01 Data</w:t>
        </w:r>
        <w:r>
          <w:rPr>
            <w:rFonts w:hint="eastAsia"/>
          </w:rPr>
          <w:t>\</w:t>
        </w:r>
        <w:r w:rsidRPr="00B61A48">
          <w:t>2016-07-27 04.16.35</w:t>
        </w:r>
        <w:r>
          <w:t>”</w:t>
        </w:r>
      </w:ins>
    </w:p>
    <w:p w14:paraId="00F9FAB9" w14:textId="4EC310D2" w:rsidR="00E0097B" w:rsidRDefault="00E0097B">
      <w:pPr>
        <w:pStyle w:val="ListParagraph"/>
        <w:ind w:left="1020" w:firstLineChars="0" w:firstLine="60"/>
        <w:rPr>
          <w:ins w:id="543" w:author="Zhao, Jie (Beijing)" w:date="2016-08-24T11:05:00Z"/>
        </w:rPr>
        <w:pPrChange w:id="544" w:author="Zhao, Jie (Beijing)" w:date="2016-08-22T14:39:00Z">
          <w:pPr>
            <w:pStyle w:val="ListParagraph"/>
            <w:ind w:left="360" w:firstLineChars="0" w:firstLine="0"/>
          </w:pPr>
        </w:pPrChange>
      </w:pPr>
      <w:ins w:id="545" w:author="Zhao, Jie (Beijing)" w:date="2016-08-23T16:08:00Z">
        <w:r>
          <w:t xml:space="preserve">This input is the result of non-regularized glm with the top 10 variables based on the </w:t>
        </w:r>
        <w:r>
          <w:lastRenderedPageBreak/>
          <w:t>code in</w:t>
        </w:r>
      </w:ins>
    </w:p>
    <w:p w14:paraId="7ABC13B7" w14:textId="2E60337C" w:rsidR="009B18EF" w:rsidRDefault="009B18EF" w:rsidP="009B18EF">
      <w:pPr>
        <w:pStyle w:val="ListParagraph"/>
        <w:ind w:left="1080" w:firstLineChars="0" w:firstLine="0"/>
        <w:rPr>
          <w:ins w:id="546" w:author="Zhao, Jie (Beijing)" w:date="2016-08-24T11:10:00Z"/>
        </w:rPr>
      </w:pPr>
      <w:ins w:id="547" w:author="Zhao, Jie (Beijing)" w:date="2016-08-24T11:10:00Z">
        <w:r>
          <w:t>C</w:t>
        </w:r>
        <w:r>
          <w:rPr>
            <w:rFonts w:hint="eastAsia"/>
          </w:rPr>
          <w:t xml:space="preserve">hange </w:t>
        </w:r>
        <w:r>
          <w:t xml:space="preserve">the input directory (i.e. line 11 of the code </w:t>
        </w:r>
        <w:r w:rsidRPr="00165F25">
          <w:t xml:space="preserve"> </w:t>
        </w:r>
        <w:r>
          <w:t>“F:\Jie\MS\04_Delivery\1</w:t>
        </w:r>
        <w:r w:rsidRPr="0099337E">
          <w:t>4_FinalTables\02 Code</w:t>
        </w:r>
        <w:r>
          <w:t>\</w:t>
        </w:r>
        <w:r w:rsidRPr="0099337E">
          <w:t>createFinalTables</w:t>
        </w:r>
        <w:r>
          <w:t>.R”) into:</w:t>
        </w:r>
      </w:ins>
    </w:p>
    <w:p w14:paraId="1C4D59D4" w14:textId="634591CB" w:rsidR="009B18EF" w:rsidRDefault="009B18EF" w:rsidP="009B18EF">
      <w:pPr>
        <w:pStyle w:val="ListParagraph"/>
        <w:ind w:left="1080" w:firstLineChars="0" w:firstLine="0"/>
        <w:rPr>
          <w:ins w:id="548" w:author="Zhao, Jie (Beijing)" w:date="2016-08-24T11:10:00Z"/>
        </w:rPr>
      </w:pPr>
      <w:ins w:id="549" w:author="Zhao, Jie (Beijing)" w:date="2016-08-24T11:10:00Z">
        <w:r>
          <w:t>“F:\Jie\MS\04_Delivery\1</w:t>
        </w:r>
        <w:r w:rsidRPr="00165F25">
          <w:t>4_FinalTables\01 Data</w:t>
        </w:r>
        <w:r>
          <w:t>”</w:t>
        </w:r>
      </w:ins>
    </w:p>
    <w:p w14:paraId="5E7BE7B7" w14:textId="77777777" w:rsidR="009B18EF" w:rsidRDefault="009B18EF" w:rsidP="009B18EF">
      <w:pPr>
        <w:pStyle w:val="ListParagraph"/>
        <w:ind w:left="1080" w:firstLineChars="0" w:firstLine="0"/>
        <w:rPr>
          <w:ins w:id="550" w:author="Zhao, Jie (Beijing)" w:date="2016-08-24T11:10:00Z"/>
        </w:rPr>
      </w:pPr>
      <w:ins w:id="551" w:author="Zhao, Jie (Beijing)" w:date="2016-08-24T11:10:00Z">
        <w:r>
          <w:t>This input is the directory of the lookup table of variables this version used.</w:t>
        </w:r>
      </w:ins>
    </w:p>
    <w:p w14:paraId="52753F2E" w14:textId="30C66B0F" w:rsidR="009B18EF" w:rsidRDefault="009B18EF" w:rsidP="009B18EF">
      <w:pPr>
        <w:pStyle w:val="ListParagraph"/>
        <w:ind w:left="1080" w:firstLineChars="0" w:firstLine="0"/>
        <w:rPr>
          <w:ins w:id="552" w:author="Zhao, Jie (Beijing)" w:date="2016-08-24T11:10:00Z"/>
        </w:rPr>
      </w:pPr>
      <w:ins w:id="553" w:author="Zhao, Jie (Beijing)" w:date="2016-08-24T11:10:00Z">
        <w:r>
          <w:t>Change the input file name (i.e. line 12 of the code “F:\Jie\MS\04_Delivery\1</w:t>
        </w:r>
        <w:r w:rsidRPr="0099337E">
          <w:t>4_FinalTables\02 Code</w:t>
        </w:r>
        <w:r>
          <w:t>\</w:t>
        </w:r>
        <w:r w:rsidRPr="0099337E">
          <w:t>createFinalTables</w:t>
        </w:r>
        <w:r>
          <w:t>.R”) into</w:t>
        </w:r>
        <w:r>
          <w:t>：</w:t>
        </w:r>
      </w:ins>
    </w:p>
    <w:p w14:paraId="7705B088" w14:textId="4B5B979F" w:rsidR="009B18EF" w:rsidRDefault="009B18EF" w:rsidP="009B18EF">
      <w:pPr>
        <w:pStyle w:val="ListParagraph"/>
        <w:ind w:left="1080" w:firstLineChars="0" w:firstLine="0"/>
        <w:rPr>
          <w:ins w:id="554" w:author="Zhao, Jie (Beijing)" w:date="2016-08-24T11:10:00Z"/>
        </w:rPr>
      </w:pPr>
      <w:ins w:id="555" w:author="Zhao, Jie (Beijing)" w:date="2016-08-24T11:10:00Z">
        <w:r>
          <w:t>“lookup_20160720</w:t>
        </w:r>
        <w:r>
          <w:rPr>
            <w:rFonts w:hint="eastAsia"/>
          </w:rPr>
          <w:t>.csv</w:t>
        </w:r>
        <w:r>
          <w:t>”</w:t>
        </w:r>
      </w:ins>
    </w:p>
    <w:p w14:paraId="465C48D2" w14:textId="30525608" w:rsidR="009B18EF" w:rsidRPr="00B61A48" w:rsidRDefault="009B18EF">
      <w:pPr>
        <w:pStyle w:val="ListParagraph"/>
        <w:ind w:left="1020" w:firstLineChars="0" w:firstLine="60"/>
        <w:pPrChange w:id="556" w:author="Zhao, Jie (Beijing)" w:date="2016-08-22T14:39:00Z">
          <w:pPr>
            <w:pStyle w:val="ListParagraph"/>
            <w:ind w:left="360" w:firstLineChars="0" w:firstLine="0"/>
          </w:pPr>
        </w:pPrChange>
      </w:pPr>
      <w:ins w:id="557" w:author="Zhao, Jie (Beijing)" w:date="2016-08-24T11:10:00Z">
        <w:r>
          <w:t>This input is the file name of the lookup table of the variables for this version.</w:t>
        </w:r>
      </w:ins>
    </w:p>
    <w:p w14:paraId="6984EEC1" w14:textId="77777777" w:rsidR="008A609D" w:rsidRPr="003C71AA" w:rsidDel="00A72820" w:rsidRDefault="008A609D" w:rsidP="00EF5252">
      <w:pPr>
        <w:pStyle w:val="ListParagraph"/>
        <w:numPr>
          <w:ilvl w:val="0"/>
          <w:numId w:val="1"/>
        </w:numPr>
        <w:ind w:firstLineChars="0"/>
        <w:rPr>
          <w:del w:id="558" w:author="Zhao, Jie (Beijing)" w:date="2016-08-22T15:44:00Z"/>
          <w:b/>
        </w:rPr>
      </w:pPr>
      <w:r w:rsidRPr="003C71AA">
        <w:rPr>
          <w:rFonts w:hint="eastAsia"/>
          <w:b/>
        </w:rPr>
        <w:t xml:space="preserve">using new edss score cut-off categories variables + </w:t>
      </w:r>
      <w:del w:id="559" w:author="Lichao Wang" w:date="2016-08-18T13:45:00Z">
        <w:r w:rsidRPr="003C71AA" w:rsidDel="003E5917">
          <w:rPr>
            <w:rFonts w:hint="eastAsia"/>
            <w:b/>
          </w:rPr>
          <w:delText xml:space="preserve">all </w:delText>
        </w:r>
      </w:del>
      <w:ins w:id="560" w:author="Lichao Wang" w:date="2016-08-18T13:45:00Z">
        <w:r w:rsidR="003E5917">
          <w:rPr>
            <w:b/>
          </w:rPr>
          <w:t>4</w:t>
        </w:r>
        <w:r w:rsidR="003E5917" w:rsidRPr="003C71AA">
          <w:rPr>
            <w:rFonts w:hint="eastAsia"/>
            <w:b/>
          </w:rPr>
          <w:t xml:space="preserve"> </w:t>
        </w:r>
      </w:ins>
      <w:r w:rsidRPr="003C71AA">
        <w:rPr>
          <w:rFonts w:hint="eastAsia"/>
          <w:b/>
        </w:rPr>
        <w:t>other cohorts</w:t>
      </w:r>
    </w:p>
    <w:p w14:paraId="2BC8592D" w14:textId="5C0590A0" w:rsidR="008A609D" w:rsidDel="00A72820" w:rsidRDefault="003C71AA">
      <w:pPr>
        <w:pStyle w:val="ListParagraph"/>
        <w:numPr>
          <w:ilvl w:val="0"/>
          <w:numId w:val="1"/>
        </w:numPr>
        <w:ind w:firstLineChars="0"/>
        <w:rPr>
          <w:del w:id="561" w:author="Zhao, Jie (Beijing)" w:date="2016-08-22T15:42:00Z"/>
        </w:rPr>
        <w:pPrChange w:id="562" w:author="Zhao, Jie (Beijing)" w:date="2016-08-22T15:44:00Z">
          <w:pPr>
            <w:pStyle w:val="ListParagraph"/>
            <w:numPr>
              <w:numId w:val="5"/>
            </w:numPr>
            <w:ind w:left="643" w:firstLineChars="0" w:hanging="360"/>
          </w:pPr>
        </w:pPrChange>
      </w:pPr>
      <w:del w:id="563" w:author="Zhao, Jie (Beijing)" w:date="2016-08-22T15:42:00Z">
        <w:r w:rsidRPr="00EF5252" w:rsidDel="00A72820">
          <w:rPr>
            <w:rFonts w:hint="eastAsia"/>
          </w:rPr>
          <w:delText>prepare cohort data for descriptive stats</w:delText>
        </w:r>
        <w:r w:rsidRPr="00EF5252" w:rsidDel="00A72820">
          <w:delText xml:space="preserve"> and create descriptive stat</w:delText>
        </w:r>
      </w:del>
    </w:p>
    <w:p w14:paraId="4011DEE0" w14:textId="3277B602" w:rsidR="00EF5252" w:rsidRPr="00B61A48" w:rsidDel="00A72820" w:rsidRDefault="00EF5252">
      <w:pPr>
        <w:pStyle w:val="ListParagraph"/>
        <w:rPr>
          <w:del w:id="564" w:author="Zhao, Jie (Beijing)" w:date="2016-08-22T15:42:00Z"/>
        </w:rPr>
        <w:pPrChange w:id="565" w:author="Zhao, Jie (Beijing)" w:date="2016-08-22T15:44:00Z">
          <w:pPr>
            <w:ind w:left="720"/>
          </w:pPr>
        </w:pPrChange>
      </w:pPr>
      <w:del w:id="566" w:author="Zhao, Jie (Beijing)" w:date="2016-08-22T15:42:00Z">
        <w:r w:rsidDel="00A72820">
          <w:delText xml:space="preserve">a. </w:delText>
        </w:r>
        <w:r w:rsidRPr="00B61A48" w:rsidDel="00A72820">
          <w:delText xml:space="preserve">results -- F:\Jie\MS\04_Delivery\11_DescriptiveStats\03 </w:delText>
        </w:r>
        <w:commentRangeStart w:id="567"/>
        <w:r w:rsidRPr="00B61A48" w:rsidDel="00A72820">
          <w:delText>Results</w:delText>
        </w:r>
        <w:commentRangeEnd w:id="567"/>
        <w:r w:rsidR="00004F20" w:rsidDel="00A72820">
          <w:rPr>
            <w:rStyle w:val="CommentReference"/>
          </w:rPr>
          <w:commentReference w:id="567"/>
        </w:r>
      </w:del>
    </w:p>
    <w:p w14:paraId="08A014D0" w14:textId="184AFA4A" w:rsidR="00EF5252" w:rsidRPr="00B61A48" w:rsidDel="00A72820" w:rsidRDefault="00EF5252">
      <w:pPr>
        <w:pStyle w:val="ListParagraph"/>
        <w:rPr>
          <w:del w:id="568" w:author="Zhao, Jie (Beijing)" w:date="2016-08-22T15:42:00Z"/>
        </w:rPr>
        <w:pPrChange w:id="569" w:author="Zhao, Jie (Beijing)" w:date="2016-08-22T15:44:00Z">
          <w:pPr>
            <w:pStyle w:val="ListParagraph"/>
            <w:numPr>
              <w:numId w:val="37"/>
            </w:numPr>
            <w:ind w:left="1800" w:firstLineChars="0" w:hanging="720"/>
          </w:pPr>
        </w:pPrChange>
      </w:pPr>
      <w:commentRangeStart w:id="570"/>
      <w:del w:id="571" w:author="Zhao, Jie (Beijing)" w:date="2016-08-22T15:42:00Z">
        <w:r w:rsidRPr="00B61A48" w:rsidDel="00A72820">
          <w:delText>(the cohort data for descriptive stats): 2016-07-19 01.52.43</w:delText>
        </w:r>
      </w:del>
    </w:p>
    <w:p w14:paraId="004B3673" w14:textId="5F8FD1C6" w:rsidR="00EF5252" w:rsidRPr="00B61A48" w:rsidDel="00A72820" w:rsidRDefault="00EF5252">
      <w:pPr>
        <w:pStyle w:val="ListParagraph"/>
        <w:rPr>
          <w:del w:id="572" w:author="Zhao, Jie (Beijing)" w:date="2016-08-22T15:42:00Z"/>
        </w:rPr>
        <w:pPrChange w:id="573" w:author="Zhao, Jie (Beijing)" w:date="2016-08-22T15:44:00Z">
          <w:pPr>
            <w:pStyle w:val="ListParagraph"/>
            <w:numPr>
              <w:numId w:val="37"/>
            </w:numPr>
            <w:ind w:left="1800" w:firstLineChars="0" w:hanging="720"/>
          </w:pPr>
        </w:pPrChange>
      </w:pPr>
      <w:del w:id="574" w:author="Zhao, Jie (Beijing)" w:date="2016-08-22T15:42:00Z">
        <w:r w:rsidRPr="00B61A48" w:rsidDel="00A72820">
          <w:delText>(descriptive stats)</w:delText>
        </w:r>
        <w:r w:rsidRPr="00B61A48" w:rsidDel="00A72820">
          <w:rPr>
            <w:rFonts w:hint="eastAsia"/>
          </w:rPr>
          <w:delText>：</w:delText>
        </w:r>
        <w:r w:rsidRPr="00B61A48" w:rsidDel="00A72820">
          <w:rPr>
            <w:rFonts w:hint="eastAsia"/>
          </w:rPr>
          <w:delText xml:space="preserve"> </w:delText>
        </w:r>
        <w:r w:rsidRPr="00B61A48" w:rsidDel="00A72820">
          <w:delText>DS_20160719</w:delText>
        </w:r>
      </w:del>
    </w:p>
    <w:p w14:paraId="607486CF" w14:textId="6F504D31" w:rsidR="00EF5252" w:rsidRPr="00FC51C4" w:rsidDel="00A72820" w:rsidRDefault="00EF5252">
      <w:pPr>
        <w:pStyle w:val="ListParagraph"/>
        <w:rPr>
          <w:del w:id="575" w:author="Zhao, Jie (Beijing)" w:date="2016-08-22T15:42:00Z"/>
          <w:rPrChange w:id="576" w:author="Wang, Lichao (London)" w:date="2016-08-19T11:01:00Z">
            <w:rPr>
              <w:del w:id="577" w:author="Zhao, Jie (Beijing)" w:date="2016-08-22T15:42:00Z"/>
              <w:color w:val="FF0000"/>
            </w:rPr>
          </w:rPrChange>
        </w:rPr>
        <w:pPrChange w:id="578" w:author="Zhao, Jie (Beijing)" w:date="2016-08-22T15:44:00Z">
          <w:pPr>
            <w:pStyle w:val="ListParagraph"/>
            <w:numPr>
              <w:numId w:val="37"/>
            </w:numPr>
            <w:ind w:left="1800" w:firstLineChars="0" w:hanging="720"/>
          </w:pPr>
        </w:pPrChange>
      </w:pPr>
      <w:del w:id="579" w:author="Zhao, Jie (Beijing)" w:date="2016-08-22T15:42:00Z">
        <w:r w:rsidRPr="00B61A48" w:rsidDel="00A72820">
          <w:rPr>
            <w:color w:val="FF0000"/>
          </w:rPr>
          <w:delText>(descriptive stats tables for delivery): Lichao added</w:delText>
        </w:r>
      </w:del>
    </w:p>
    <w:p w14:paraId="71649368" w14:textId="33C965DA" w:rsidR="00EF5252" w:rsidRPr="00B61A48" w:rsidDel="00A72820" w:rsidRDefault="00FC51C4">
      <w:pPr>
        <w:pStyle w:val="ListParagraph"/>
        <w:rPr>
          <w:del w:id="580" w:author="Zhao, Jie (Beijing)" w:date="2016-08-22T15:42:00Z"/>
        </w:rPr>
        <w:pPrChange w:id="581" w:author="Zhao, Jie (Beijing)" w:date="2016-08-22T15:44:00Z">
          <w:pPr>
            <w:pStyle w:val="ListParagraph"/>
            <w:numPr>
              <w:numId w:val="11"/>
            </w:numPr>
            <w:ind w:left="1080" w:firstLineChars="0" w:hanging="360"/>
          </w:pPr>
        </w:pPrChange>
      </w:pPr>
      <w:commentRangeStart w:id="582"/>
      <w:ins w:id="583" w:author="Wang, Lichao (London)" w:date="2016-08-19T11:02:00Z">
        <w:del w:id="584" w:author="Zhao, Jie (Beijing)" w:date="2016-08-22T15:42:00Z">
          <w:r w:rsidDel="00A72820">
            <w:delText>b</w:delText>
          </w:r>
          <w:commentRangeEnd w:id="582"/>
          <w:r w:rsidDel="00A72820">
            <w:rPr>
              <w:rStyle w:val="CommentReference"/>
            </w:rPr>
            <w:commentReference w:id="582"/>
          </w:r>
          <w:r w:rsidDel="00A72820">
            <w:delText xml:space="preserve">. </w:delText>
          </w:r>
        </w:del>
      </w:ins>
      <w:del w:id="585" w:author="Zhao, Jie (Beijing)" w:date="2016-08-22T15:42:00Z">
        <w:r w:rsidR="00EF5252" w:rsidRPr="00B61A48" w:rsidDel="00A72820">
          <w:delText>code -- F:\Jie\MS\02_Code\Code4Delivery\11_</w:delText>
        </w:r>
        <w:commentRangeStart w:id="586"/>
        <w:r w:rsidR="00EF5252" w:rsidRPr="00B61A48" w:rsidDel="00A72820">
          <w:delText>DescriptiveStats</w:delText>
        </w:r>
        <w:commentRangeEnd w:id="586"/>
        <w:r w:rsidR="000276EB" w:rsidDel="00A72820">
          <w:rPr>
            <w:rStyle w:val="CommentReference"/>
          </w:rPr>
          <w:commentReference w:id="586"/>
        </w:r>
      </w:del>
    </w:p>
    <w:p w14:paraId="3A77EDB3" w14:textId="266E00BF" w:rsidR="00EF5252" w:rsidRPr="00B61A48" w:rsidDel="00A72820" w:rsidRDefault="00EF5252">
      <w:pPr>
        <w:pStyle w:val="ListParagraph"/>
        <w:rPr>
          <w:del w:id="587" w:author="Zhao, Jie (Beijing)" w:date="2016-08-22T15:42:00Z"/>
        </w:rPr>
        <w:pPrChange w:id="588" w:author="Zhao, Jie (Beijing)" w:date="2016-08-22T15:44:00Z">
          <w:pPr>
            <w:pStyle w:val="ListParagraph"/>
            <w:numPr>
              <w:numId w:val="38"/>
            </w:numPr>
            <w:ind w:left="1800" w:firstLineChars="0" w:hanging="720"/>
          </w:pPr>
        </w:pPrChange>
      </w:pPr>
      <w:del w:id="589" w:author="Zhao, Jie (Beijing)" w:date="2016-08-22T15:42:00Z">
        <w:r w:rsidRPr="00B61A48" w:rsidDel="00A72820">
          <w:delText>(prepare the cohort data for descriptive stats): 01 prepare cohort for descriptive stats</w:delText>
        </w:r>
      </w:del>
    </w:p>
    <w:p w14:paraId="25E6BBAE" w14:textId="7FFF5FD4" w:rsidR="00EF5252" w:rsidRPr="00B61A48" w:rsidDel="00A72820" w:rsidRDefault="00EF5252">
      <w:pPr>
        <w:pStyle w:val="ListParagraph"/>
        <w:rPr>
          <w:del w:id="590" w:author="Zhao, Jie (Beijing)" w:date="2016-08-22T15:42:00Z"/>
        </w:rPr>
        <w:pPrChange w:id="591" w:author="Zhao, Jie (Beijing)" w:date="2016-08-22T15:44:00Z">
          <w:pPr>
            <w:pStyle w:val="ListParagraph"/>
            <w:numPr>
              <w:numId w:val="38"/>
            </w:numPr>
            <w:ind w:left="1800" w:firstLineChars="0" w:hanging="720"/>
          </w:pPr>
        </w:pPrChange>
      </w:pPr>
      <w:del w:id="592" w:author="Zhao, Jie (Beijing)" w:date="2016-08-22T15:42:00Z">
        <w:r w:rsidRPr="00B61A48" w:rsidDel="00A72820">
          <w:delText xml:space="preserve">(create the descriptive stats): 02 create descriptive </w:delText>
        </w:r>
        <w:commentRangeStart w:id="593"/>
        <w:r w:rsidRPr="00B61A48" w:rsidDel="00A72820">
          <w:delText>stats</w:delText>
        </w:r>
      </w:del>
      <w:commentRangeEnd w:id="593"/>
      <w:r w:rsidR="00BF3A62">
        <w:rPr>
          <w:rStyle w:val="CommentReference"/>
        </w:rPr>
        <w:commentReference w:id="593"/>
      </w:r>
    </w:p>
    <w:commentRangeEnd w:id="570"/>
    <w:p w14:paraId="1FBAB8E9" w14:textId="030C5350" w:rsidR="00EF5252" w:rsidRPr="00EF5252" w:rsidRDefault="000E6AB1">
      <w:pPr>
        <w:pStyle w:val="ListParagraph"/>
        <w:numPr>
          <w:ilvl w:val="0"/>
          <w:numId w:val="1"/>
        </w:numPr>
        <w:ind w:firstLineChars="0"/>
        <w:pPrChange w:id="594" w:author="Zhao, Jie (Beijing)" w:date="2016-08-22T15:44:00Z">
          <w:pPr>
            <w:pStyle w:val="ListParagraph"/>
            <w:ind w:left="643" w:firstLineChars="0" w:firstLine="0"/>
          </w:pPr>
        </w:pPrChange>
      </w:pPr>
      <w:del w:id="595" w:author="Zhao, Jie (Beijing)" w:date="2016-08-22T15:42:00Z">
        <w:r w:rsidDel="00A72820">
          <w:rPr>
            <w:rStyle w:val="CommentReference"/>
          </w:rPr>
          <w:commentReference w:id="570"/>
        </w:r>
      </w:del>
    </w:p>
    <w:p w14:paraId="59548D0C" w14:textId="77777777" w:rsidR="008A609D" w:rsidRDefault="00111422" w:rsidP="003C71AA">
      <w:pPr>
        <w:pStyle w:val="ListParagraph"/>
        <w:numPr>
          <w:ilvl w:val="0"/>
          <w:numId w:val="5"/>
        </w:numPr>
        <w:ind w:firstLineChars="0"/>
      </w:pPr>
      <w:r w:rsidRPr="00EF5252">
        <w:t>Preparing</w:t>
      </w:r>
      <w:r w:rsidR="008A609D" w:rsidRPr="00EF5252">
        <w:rPr>
          <w:rFonts w:hint="eastAsia"/>
        </w:rPr>
        <w:t xml:space="preserve"> model data for </w:t>
      </w:r>
      <w:del w:id="596" w:author="Lichao Wang" w:date="2016-08-18T13:48:00Z">
        <w:r w:rsidR="008A609D" w:rsidRPr="00EF5252" w:rsidDel="004C3F8F">
          <w:rPr>
            <w:rFonts w:hint="eastAsia"/>
          </w:rPr>
          <w:delText xml:space="preserve">Cmp </w:delText>
        </w:r>
      </w:del>
      <w:ins w:id="597" w:author="Lichao Wang" w:date="2016-08-18T13:48:00Z">
        <w:r w:rsidR="004C3F8F">
          <w:t>the other 4</w:t>
        </w:r>
        <w:r w:rsidR="004C3F8F" w:rsidRPr="00EF5252">
          <w:rPr>
            <w:rFonts w:hint="eastAsia"/>
          </w:rPr>
          <w:t xml:space="preserve"> </w:t>
        </w:r>
      </w:ins>
      <w:r w:rsidR="008A609D" w:rsidRPr="00EF5252">
        <w:rPr>
          <w:rFonts w:hint="eastAsia"/>
        </w:rPr>
        <w:t>cohorts</w:t>
      </w:r>
    </w:p>
    <w:p w14:paraId="1BB3ED5D" w14:textId="77777777" w:rsidR="003C71AA" w:rsidRPr="00B61A48" w:rsidRDefault="003C71AA" w:rsidP="003C71AA">
      <w:pPr>
        <w:pStyle w:val="ListParagraph"/>
        <w:numPr>
          <w:ilvl w:val="0"/>
          <w:numId w:val="41"/>
        </w:numPr>
        <w:ind w:firstLineChars="0"/>
      </w:pPr>
      <w:r w:rsidRPr="00B61A48">
        <w:t xml:space="preserve">results -- </w:t>
      </w:r>
      <w:r>
        <w:t>F:\Jie\MS\04_Delivery\2</w:t>
      </w:r>
      <w:r w:rsidRPr="00B61A48">
        <w:t>2_ExtractModelData4Cmp\03 Results</w:t>
      </w:r>
    </w:p>
    <w:p w14:paraId="60A5C0C1" w14:textId="77777777" w:rsidR="003C71AA" w:rsidRDefault="003C71AA" w:rsidP="003C71AA">
      <w:pPr>
        <w:pStyle w:val="ListParagraph"/>
        <w:numPr>
          <w:ilvl w:val="0"/>
          <w:numId w:val="41"/>
        </w:numPr>
        <w:ind w:firstLineChars="0"/>
      </w:pPr>
      <w:r w:rsidRPr="00B61A48">
        <w:t xml:space="preserve">code -- </w:t>
      </w:r>
      <w:r>
        <w:t>F:\Jie\MS\04_Delivery\2</w:t>
      </w:r>
      <w:r w:rsidRPr="00B61A48">
        <w:t xml:space="preserve">2_ExtractModelData4Cmp\02 </w:t>
      </w:r>
      <w:commentRangeStart w:id="598"/>
      <w:r w:rsidRPr="00B61A48">
        <w:t>Code</w:t>
      </w:r>
      <w:commentRangeEnd w:id="598"/>
      <w:r w:rsidR="00193C8B">
        <w:rPr>
          <w:rStyle w:val="CommentReference"/>
        </w:rPr>
        <w:commentReference w:id="598"/>
      </w:r>
    </w:p>
    <w:p w14:paraId="4BE5A6D9" w14:textId="1326D752" w:rsidR="00AF0663" w:rsidRDefault="00AF0663">
      <w:pPr>
        <w:pStyle w:val="ListParagraph"/>
        <w:numPr>
          <w:ilvl w:val="0"/>
          <w:numId w:val="54"/>
        </w:numPr>
        <w:ind w:firstLineChars="0"/>
        <w:rPr>
          <w:ins w:id="599" w:author="Zhao, Jie (Beijing)" w:date="2016-08-22T15:48:00Z"/>
        </w:rPr>
        <w:pPrChange w:id="600" w:author="Zhao, Jie (Beijing)" w:date="2016-08-22T15:48:00Z">
          <w:pPr>
            <w:pStyle w:val="ListParagraph"/>
            <w:numPr>
              <w:numId w:val="41"/>
            </w:numPr>
            <w:ind w:left="1003" w:firstLineChars="0" w:hanging="360"/>
          </w:pPr>
        </w:pPrChange>
      </w:pPr>
      <w:ins w:id="601" w:author="Zhao, Jie (Beijing)" w:date="2016-08-22T15:48:00Z">
        <w:r>
          <w:t>generate the data for model</w:t>
        </w:r>
      </w:ins>
    </w:p>
    <w:p w14:paraId="443EC001" w14:textId="70130576" w:rsidR="00AF0663" w:rsidRDefault="00AF0663" w:rsidP="00AF0663">
      <w:pPr>
        <w:pStyle w:val="ListParagraph"/>
        <w:ind w:left="1440" w:firstLineChars="0" w:firstLine="0"/>
        <w:rPr>
          <w:ins w:id="602" w:author="Zhao, Jie (Beijing)" w:date="2016-08-22T15:48:00Z"/>
        </w:rPr>
      </w:pPr>
      <w:ins w:id="603" w:author="Zhao, Jie (Beijing)" w:date="2016-08-22T15:48:00Z">
        <w:r>
          <w:t>change the directory and file name of input file (i.e. line 5 of the code “F:\Jie\MS\04_Delivery\2</w:t>
        </w:r>
        <w:r w:rsidRPr="00A8680E">
          <w:t>2_ExtractModelData4Cmp\02 Code</w:t>
        </w:r>
        <w:r>
          <w:t>\scripts\GenDataFromRaw.R”) into:</w:t>
        </w:r>
      </w:ins>
    </w:p>
    <w:p w14:paraId="3658B2CB" w14:textId="77777777" w:rsidR="00AF0663" w:rsidRDefault="00AF0663" w:rsidP="00AF0663">
      <w:pPr>
        <w:pStyle w:val="ListParagraph"/>
        <w:ind w:left="1440" w:firstLineChars="0" w:firstLine="0"/>
        <w:rPr>
          <w:ins w:id="604" w:author="Zhao, Jie (Beijing)" w:date="2016-08-23T16:09:00Z"/>
        </w:rPr>
      </w:pPr>
      <w:ins w:id="605" w:author="Zhao, Jie (Beijing)" w:date="2016-08-22T15:48:00Z">
        <w:r>
          <w:t>“</w:t>
        </w:r>
        <w:r w:rsidRPr="00A527B6">
          <w:t>F:\Jie\MS\04_Delivery\01_DescriptiveStats\01</w:t>
        </w:r>
        <w:r>
          <w:t xml:space="preserve"> </w:t>
        </w:r>
        <w:r w:rsidRPr="00A527B6">
          <w:t>Data</w:t>
        </w:r>
        <w:r>
          <w:t>\</w:t>
        </w:r>
        <w:r w:rsidRPr="00A527B6">
          <w:t xml:space="preserve"> MS_decsupp_analset_20160701</w:t>
        </w:r>
        <w:r>
          <w:t>.csv”</w:t>
        </w:r>
      </w:ins>
    </w:p>
    <w:p w14:paraId="63C26313" w14:textId="688E07AD" w:rsidR="00E0097B" w:rsidRDefault="00E0097B" w:rsidP="00AF0663">
      <w:pPr>
        <w:pStyle w:val="ListParagraph"/>
        <w:ind w:left="1440" w:firstLineChars="0" w:firstLine="0"/>
        <w:rPr>
          <w:ins w:id="606" w:author="Zhao, Jie (Beijing)" w:date="2016-08-22T15:48:00Z"/>
        </w:rPr>
      </w:pPr>
      <w:ins w:id="607" w:author="Zhao, Jie (Beijing)" w:date="2016-08-23T16:09:00Z">
        <w:r>
          <w:t>This input is the raw data from Ray</w:t>
        </w:r>
      </w:ins>
    </w:p>
    <w:p w14:paraId="03CFD3B7" w14:textId="48C1551B" w:rsidR="00AF0663" w:rsidRDefault="00AF0663" w:rsidP="00AF0663">
      <w:pPr>
        <w:pStyle w:val="ListParagraph"/>
        <w:ind w:left="1440" w:firstLineChars="0" w:firstLine="0"/>
        <w:rPr>
          <w:ins w:id="608" w:author="Zhao, Jie (Beijing)" w:date="2016-08-22T15:48:00Z"/>
        </w:rPr>
      </w:pPr>
      <w:ins w:id="609" w:author="Zhao, Jie (Beijing)" w:date="2016-08-22T15:48:00Z">
        <w:r>
          <w:t>Change the directory of the input file (i.e. line 35 of the code “F:\Jie\MS\04_Delivery\2</w:t>
        </w:r>
        <w:r w:rsidRPr="00A8680E">
          <w:t>2_ExtractModelData4Cmp\02 Code</w:t>
        </w:r>
        <w:r>
          <w:t>\</w:t>
        </w:r>
        <w:r w:rsidRPr="00A527B6">
          <w:t xml:space="preserve"> </w:t>
        </w:r>
        <w:r>
          <w:t>scripts\GenDataFromRaw.R”) into:</w:t>
        </w:r>
      </w:ins>
    </w:p>
    <w:p w14:paraId="56F9CF46" w14:textId="653DB023" w:rsidR="00AF0663" w:rsidRDefault="00AF0663" w:rsidP="00AF0663">
      <w:pPr>
        <w:pStyle w:val="ListParagraph"/>
        <w:ind w:left="1440" w:firstLineChars="0" w:firstLine="0"/>
        <w:rPr>
          <w:ins w:id="610" w:author="Zhao, Jie (Beijing)" w:date="2016-08-22T15:48:00Z"/>
        </w:rPr>
      </w:pPr>
      <w:ins w:id="611" w:author="Zhao, Jie (Beijing)" w:date="2016-08-22T15:48:00Z">
        <w:r>
          <w:t>“</w:t>
        </w:r>
      </w:ins>
      <w:ins w:id="612" w:author="Zhao, Jie (Beijing)" w:date="2016-08-22T15:55:00Z">
        <w:r w:rsidR="00EA39D5" w:rsidRPr="00EA39D5">
          <w:t>F:\Jie\MS\04_Delivery\22_ExtractModelData4Cmp\01 Data\2016-07-25 09.29.06</w:t>
        </w:r>
      </w:ins>
      <w:ins w:id="613" w:author="Zhao, Jie (Beijing)" w:date="2016-08-22T15:48:00Z">
        <w:r>
          <w:t>”</w:t>
        </w:r>
      </w:ins>
    </w:p>
    <w:p w14:paraId="51E0A040" w14:textId="24BF606E" w:rsidR="003C71AA" w:rsidRDefault="00E0097B" w:rsidP="00AF0663">
      <w:pPr>
        <w:pStyle w:val="ListParagraph"/>
        <w:ind w:left="1003" w:firstLineChars="0" w:firstLine="0"/>
        <w:rPr>
          <w:ins w:id="614" w:author="Zhao, Jie (Beijing)" w:date="2016-08-24T10:36:00Z"/>
        </w:rPr>
      </w:pPr>
      <w:ins w:id="615" w:author="Zhao, Jie (Beijing)" w:date="2016-08-23T16:10:00Z">
        <w:r>
          <w:t>T</w:t>
        </w:r>
        <w:r>
          <w:rPr>
            <w:rFonts w:hint="eastAsia"/>
          </w:rPr>
          <w:t xml:space="preserve">his </w:t>
        </w:r>
        <w:r>
          <w:t xml:space="preserve">input is the </w:t>
        </w:r>
      </w:ins>
      <w:ins w:id="616" w:author="Zhao, Jie (Beijing)" w:date="2016-08-23T16:12:00Z">
        <w:r w:rsidR="002B1EB9">
          <w:t>model</w:t>
        </w:r>
      </w:ins>
      <w:ins w:id="617" w:author="Zhao, Jie (Beijing)" w:date="2016-08-23T16:10:00Z">
        <w:r w:rsidR="002B1EB9">
          <w:t xml:space="preserve"> data based on the previous method </w:t>
        </w:r>
      </w:ins>
      <w:ins w:id="618" w:author="Zhao, Jie (Beijing)" w:date="2016-08-23T16:12:00Z">
        <w:r w:rsidR="002B1EB9">
          <w:t>–</w:t>
        </w:r>
      </w:ins>
      <w:bookmarkStart w:id="619" w:name="OLE_LINK10"/>
      <w:bookmarkStart w:id="620" w:name="OLE_LINK11"/>
      <w:ins w:id="621" w:author="Zhao, Jie (Beijing)" w:date="2016-08-24T19:29:00Z">
        <w:r w:rsidR="00C476E1">
          <w:t>“F:\Jie\MS\04_Delivery\1</w:t>
        </w:r>
        <w:r w:rsidR="00C476E1" w:rsidRPr="00A8680E">
          <w:t>2_ExtractModelData4Cmp\02 Code</w:t>
        </w:r>
        <w:r w:rsidR="00C476E1">
          <w:t>\main.R”</w:t>
        </w:r>
      </w:ins>
      <w:bookmarkEnd w:id="619"/>
      <w:bookmarkEnd w:id="620"/>
      <w:ins w:id="622" w:author="Zhao, Jie (Beijing)" w:date="2016-08-23T16:12:00Z">
        <w:r w:rsidR="002B1EB9">
          <w:t>. Please note that the only useful information of this input is the record_num which is used to select cohort</w:t>
        </w:r>
      </w:ins>
      <w:ins w:id="623" w:author="Zhao, Jie (Beijing)" w:date="2016-08-23T16:10:00Z">
        <w:r>
          <w:t xml:space="preserve"> </w:t>
        </w:r>
      </w:ins>
    </w:p>
    <w:p w14:paraId="6B61BEC1" w14:textId="73143F6B" w:rsidR="00D65FDA" w:rsidRDefault="00D65FDA">
      <w:pPr>
        <w:pStyle w:val="ListParagraph"/>
        <w:numPr>
          <w:ilvl w:val="0"/>
          <w:numId w:val="54"/>
        </w:numPr>
        <w:ind w:firstLineChars="0"/>
        <w:rPr>
          <w:ins w:id="624" w:author="Zhao, Jie (Beijing)" w:date="2016-08-24T10:36:00Z"/>
        </w:rPr>
        <w:pPrChange w:id="625" w:author="Zhao, Jie (Beijing)" w:date="2016-08-24T10:36:00Z">
          <w:pPr>
            <w:pStyle w:val="ListParagraph"/>
            <w:ind w:left="1003" w:firstLineChars="0" w:firstLine="0"/>
          </w:pPr>
        </w:pPrChange>
      </w:pPr>
      <w:ins w:id="626" w:author="Zhao, Jie (Beijing)" w:date="2016-08-24T10:36:00Z">
        <w:r>
          <w:t>QC</w:t>
        </w:r>
      </w:ins>
    </w:p>
    <w:p w14:paraId="501360B2" w14:textId="6896E098" w:rsidR="00AE4E59" w:rsidRDefault="00AE4E59">
      <w:pPr>
        <w:pStyle w:val="ListParagraph"/>
        <w:numPr>
          <w:ilvl w:val="0"/>
          <w:numId w:val="59"/>
        </w:numPr>
        <w:ind w:firstLineChars="0"/>
        <w:rPr>
          <w:ins w:id="627" w:author="Zhao, Jie (Beijing)" w:date="2016-08-24T21:46:00Z"/>
        </w:rPr>
        <w:pPrChange w:id="628" w:author="Zhao, Jie (Beijing)" w:date="2016-08-24T21:55:00Z">
          <w:pPr>
            <w:pStyle w:val="ListParagraph"/>
            <w:numPr>
              <w:numId w:val="54"/>
            </w:numPr>
            <w:ind w:left="1363" w:firstLineChars="0" w:hanging="360"/>
          </w:pPr>
        </w:pPrChange>
      </w:pPr>
      <w:ins w:id="629" w:author="Zhao, Jie (Beijing)" w:date="2016-08-24T21:46:00Z">
        <w:r>
          <w:t>change the directory of input file (i.e. line 120 of the code “F:\Jie\MS\04_Delivery\2</w:t>
        </w:r>
        <w:r w:rsidRPr="00A8680E">
          <w:t>2_ExtractModelData4Cmp\02 Code</w:t>
        </w:r>
        <w:r>
          <w:t>\main.R”) into:</w:t>
        </w:r>
      </w:ins>
    </w:p>
    <w:p w14:paraId="12716BAD" w14:textId="4CC3E1C0" w:rsidR="00AE4E59" w:rsidRDefault="00AE4E59">
      <w:pPr>
        <w:pStyle w:val="ListParagraph"/>
        <w:ind w:left="1363" w:firstLineChars="0" w:firstLine="0"/>
        <w:rPr>
          <w:ins w:id="630" w:author="Zhao, Jie (Beijing)" w:date="2016-08-24T21:46:00Z"/>
        </w:rPr>
        <w:pPrChange w:id="631" w:author="Zhao, Jie (Beijing)" w:date="2016-08-24T21:46:00Z">
          <w:pPr>
            <w:pStyle w:val="ListParagraph"/>
            <w:numPr>
              <w:numId w:val="54"/>
            </w:numPr>
            <w:ind w:left="1363" w:firstLineChars="0" w:hanging="360"/>
          </w:pPr>
        </w:pPrChange>
      </w:pPr>
      <w:bookmarkStart w:id="632" w:name="OLE_LINK12"/>
      <w:bookmarkStart w:id="633" w:name="_GoBack"/>
      <w:ins w:id="634" w:author="Zhao, Jie (Beijing)" w:date="2016-08-24T21:46:00Z">
        <w:r>
          <w:t>“</w:t>
        </w:r>
      </w:ins>
      <w:ins w:id="635" w:author="Zhao, Jie (Beijing)" w:date="2016-08-24T21:50:00Z">
        <w:r w:rsidR="001E28F0" w:rsidRPr="001E28F0">
          <w:t>F:\Jie\MS\04_Delivery\11_DescriptiveStats\03 Results\2016-07-19 01.52.43</w:t>
        </w:r>
        <w:r w:rsidR="001E28F0">
          <w:rPr>
            <w:rFonts w:hint="eastAsia"/>
          </w:rPr>
          <w:t>\</w:t>
        </w:r>
      </w:ins>
      <w:ins w:id="636" w:author="Zhao, Jie (Beijing)" w:date="2016-08-24T21:46:00Z">
        <w:r>
          <w:t>”</w:t>
        </w:r>
        <w:bookmarkEnd w:id="632"/>
        <w:bookmarkEnd w:id="633"/>
      </w:ins>
    </w:p>
    <w:p w14:paraId="5C4EA4C1" w14:textId="243C8B9D" w:rsidR="00AE4E59" w:rsidRDefault="00AE4E59">
      <w:pPr>
        <w:pStyle w:val="ListParagraph"/>
        <w:ind w:left="1363" w:firstLineChars="0" w:firstLine="0"/>
        <w:rPr>
          <w:ins w:id="637" w:author="Zhao, Jie (Beijing)" w:date="2016-08-24T21:46:00Z"/>
        </w:rPr>
        <w:pPrChange w:id="638" w:author="Zhao, Jie (Beijing)" w:date="2016-08-24T21:46:00Z">
          <w:pPr>
            <w:pStyle w:val="ListParagraph"/>
            <w:numPr>
              <w:numId w:val="54"/>
            </w:numPr>
            <w:ind w:left="1363" w:firstLineChars="0" w:hanging="360"/>
          </w:pPr>
        </w:pPrChange>
      </w:pPr>
      <w:ins w:id="639" w:author="Zhao, Jie (Beijing)" w:date="2016-08-24T21:46:00Z">
        <w:r>
          <w:t>This input is the result of the cohort data of Lichao’s version for the descriptive stats</w:t>
        </w:r>
      </w:ins>
    </w:p>
    <w:p w14:paraId="340FDA32" w14:textId="63A14EFD" w:rsidR="00D65FDA" w:rsidRDefault="00D65FDA">
      <w:pPr>
        <w:pStyle w:val="ListParagraph"/>
        <w:numPr>
          <w:ilvl w:val="0"/>
          <w:numId w:val="59"/>
        </w:numPr>
        <w:ind w:firstLineChars="0"/>
        <w:rPr>
          <w:ins w:id="640" w:author="Zhao, Jie (Beijing)" w:date="2016-08-24T10:37:00Z"/>
        </w:rPr>
        <w:pPrChange w:id="641" w:author="Zhao, Jie (Beijing)" w:date="2016-08-24T21:55:00Z">
          <w:pPr>
            <w:pStyle w:val="ListParagraph"/>
            <w:numPr>
              <w:numId w:val="54"/>
            </w:numPr>
            <w:ind w:left="1363" w:firstLineChars="0" w:hanging="360"/>
          </w:pPr>
        </w:pPrChange>
      </w:pPr>
      <w:ins w:id="642" w:author="Zhao, Jie (Beijing)" w:date="2016-08-24T10:37:00Z">
        <w:r>
          <w:lastRenderedPageBreak/>
          <w:t xml:space="preserve">change the input file (i.e. line </w:t>
        </w:r>
        <w:r w:rsidR="00F461F6">
          <w:t>128</w:t>
        </w:r>
        <w:r>
          <w:t xml:space="preserve"> of the code “F:\Jie\MS\04_Delivery\2</w:t>
        </w:r>
        <w:r w:rsidRPr="00A8680E">
          <w:t>2_ExtractModelData4Cmp\02 Code</w:t>
        </w:r>
        <w:r>
          <w:t>\main.R”) into:</w:t>
        </w:r>
      </w:ins>
    </w:p>
    <w:p w14:paraId="5F327AA4" w14:textId="00555BA0" w:rsidR="00D65FDA" w:rsidRDefault="00D65FDA">
      <w:pPr>
        <w:pStyle w:val="ListParagraph"/>
        <w:ind w:left="1363" w:firstLineChars="0" w:firstLine="0"/>
        <w:rPr>
          <w:ins w:id="643" w:author="Zhao, Jie (Beijing)" w:date="2016-08-24T10:37:00Z"/>
        </w:rPr>
        <w:pPrChange w:id="644" w:author="Zhao, Jie (Beijing)" w:date="2016-08-24T10:37:00Z">
          <w:pPr>
            <w:pStyle w:val="ListParagraph"/>
            <w:numPr>
              <w:numId w:val="54"/>
            </w:numPr>
            <w:ind w:left="1363" w:firstLineChars="0" w:hanging="360"/>
          </w:pPr>
        </w:pPrChange>
      </w:pPr>
      <w:ins w:id="645" w:author="Zhao, Jie (Beijing)" w:date="2016-08-24T10:37:00Z">
        <w:r>
          <w:t>“</w:t>
        </w:r>
      </w:ins>
      <w:ins w:id="646" w:author="Zhao, Jie (Beijing)" w:date="2016-08-24T10:52:00Z">
        <w:r w:rsidR="00F461F6" w:rsidRPr="00F461F6">
          <w:t>F:\Jie\MS\04_</w:t>
        </w:r>
        <w:r w:rsidR="00F461F6">
          <w:t xml:space="preserve">Delivery\01_DescriptiveStats\01 </w:t>
        </w:r>
        <w:r w:rsidR="00F461F6" w:rsidRPr="00F461F6">
          <w:t>Data</w:t>
        </w:r>
      </w:ins>
      <w:ins w:id="647" w:author="Zhao, Jie (Beijing)" w:date="2016-08-24T10:37:00Z">
        <w:r>
          <w:t>\</w:t>
        </w:r>
      </w:ins>
      <w:ins w:id="648" w:author="Zhao, Jie (Beijing)" w:date="2016-08-24T10:52:00Z">
        <w:r w:rsidR="00F461F6" w:rsidRPr="00F461F6">
          <w:t xml:space="preserve"> MS_decsupp_analset_20160701</w:t>
        </w:r>
        <w:r w:rsidR="00F461F6">
          <w:rPr>
            <w:rFonts w:hint="eastAsia"/>
          </w:rPr>
          <w:t>.csv</w:t>
        </w:r>
      </w:ins>
      <w:ins w:id="649" w:author="Zhao, Jie (Beijing)" w:date="2016-08-24T10:37:00Z">
        <w:r>
          <w:t>”</w:t>
        </w:r>
      </w:ins>
    </w:p>
    <w:p w14:paraId="2E97D48C" w14:textId="4D537A61" w:rsidR="00D65FDA" w:rsidRDefault="00D65FDA">
      <w:pPr>
        <w:pStyle w:val="ListParagraph"/>
        <w:ind w:left="1363" w:firstLineChars="0" w:firstLine="0"/>
        <w:rPr>
          <w:ins w:id="650" w:author="Zhao, Jie (Beijing)" w:date="2016-08-24T10:37:00Z"/>
        </w:rPr>
        <w:pPrChange w:id="651" w:author="Zhao, Jie (Beijing)" w:date="2016-08-24T10:37:00Z">
          <w:pPr>
            <w:pStyle w:val="ListParagraph"/>
            <w:numPr>
              <w:numId w:val="54"/>
            </w:numPr>
            <w:ind w:left="1363" w:firstLineChars="0" w:hanging="360"/>
          </w:pPr>
        </w:pPrChange>
      </w:pPr>
      <w:ins w:id="652" w:author="Zhao, Jie (Beijing)" w:date="2016-08-24T10:37:00Z">
        <w:r>
          <w:t xml:space="preserve">This input is the </w:t>
        </w:r>
      </w:ins>
      <w:ins w:id="653" w:author="Zhao, Jie (Beijing)" w:date="2016-08-24T10:53:00Z">
        <w:r w:rsidR="00F461F6">
          <w:t>raw data from Ray</w:t>
        </w:r>
      </w:ins>
    </w:p>
    <w:p w14:paraId="11C1D914" w14:textId="093B7BBE" w:rsidR="00D65FDA" w:rsidRDefault="00D65FDA">
      <w:pPr>
        <w:pStyle w:val="ListParagraph"/>
        <w:numPr>
          <w:ilvl w:val="0"/>
          <w:numId w:val="59"/>
        </w:numPr>
        <w:ind w:firstLineChars="0"/>
        <w:rPr>
          <w:ins w:id="654" w:author="Zhao, Jie (Beijing)" w:date="2016-08-24T10:37:00Z"/>
        </w:rPr>
        <w:pPrChange w:id="655" w:author="Zhao, Jie (Beijing)" w:date="2016-08-24T21:55:00Z">
          <w:pPr>
            <w:pStyle w:val="ListParagraph"/>
            <w:numPr>
              <w:numId w:val="54"/>
            </w:numPr>
            <w:ind w:left="1363" w:firstLineChars="0" w:hanging="360"/>
          </w:pPr>
        </w:pPrChange>
      </w:pPr>
      <w:ins w:id="656" w:author="Zhao, Jie (Beijing)" w:date="2016-08-24T10:37:00Z">
        <w:r>
          <w:t>Change the directory of the input file (</w:t>
        </w:r>
        <w:r w:rsidR="00F461F6">
          <w:t>i.e. line 140</w:t>
        </w:r>
        <w:r>
          <w:t xml:space="preserve"> of the code “F:\Jie\MS\04_Delivery\2</w:t>
        </w:r>
        <w:r w:rsidRPr="00A8680E">
          <w:t>2_ExtractModelData4Cmp\02 Code</w:t>
        </w:r>
        <w:r>
          <w:t>\main.R”) into:</w:t>
        </w:r>
      </w:ins>
    </w:p>
    <w:p w14:paraId="54B17C0D" w14:textId="77777777" w:rsidR="00D65FDA" w:rsidRDefault="00D65FDA">
      <w:pPr>
        <w:pStyle w:val="ListParagraph"/>
        <w:ind w:left="1363" w:firstLineChars="0" w:firstLine="0"/>
        <w:rPr>
          <w:ins w:id="657" w:author="Zhao, Jie (Beijing)" w:date="2016-08-24T10:37:00Z"/>
        </w:rPr>
        <w:pPrChange w:id="658" w:author="Zhao, Jie (Beijing)" w:date="2016-08-24T10:37:00Z">
          <w:pPr>
            <w:pStyle w:val="ListParagraph"/>
            <w:numPr>
              <w:numId w:val="54"/>
            </w:numPr>
            <w:ind w:left="1363" w:firstLineChars="0" w:hanging="360"/>
          </w:pPr>
        </w:pPrChange>
      </w:pPr>
      <w:ins w:id="659" w:author="Zhao, Jie (Beijing)" w:date="2016-08-24T10:37:00Z">
        <w:r>
          <w:t>“F:\Jie\MS\04_Delivery\1</w:t>
        </w:r>
        <w:r w:rsidRPr="00A8680E">
          <w:t>1_DescriptiveStats\03 Results\2016-07-08 02.16.</w:t>
        </w:r>
        <w:commentRangeStart w:id="660"/>
        <w:r w:rsidRPr="00A8680E">
          <w:t>04</w:t>
        </w:r>
        <w:commentRangeEnd w:id="660"/>
        <w:r>
          <w:rPr>
            <w:rStyle w:val="CommentReference"/>
          </w:rPr>
          <w:commentReference w:id="660"/>
        </w:r>
        <w:r>
          <w:t>”</w:t>
        </w:r>
      </w:ins>
    </w:p>
    <w:p w14:paraId="424C6870" w14:textId="77777777" w:rsidR="00D65FDA" w:rsidRDefault="00D65FDA">
      <w:pPr>
        <w:pStyle w:val="ListParagraph"/>
        <w:ind w:left="1363" w:firstLineChars="0" w:firstLine="0"/>
        <w:rPr>
          <w:ins w:id="661" w:author="Zhao, Jie (Beijing)" w:date="2016-08-24T10:39:00Z"/>
        </w:rPr>
        <w:pPrChange w:id="662" w:author="Zhao, Jie (Beijing)" w:date="2016-08-24T10:37:00Z">
          <w:pPr>
            <w:pStyle w:val="ListParagraph"/>
            <w:numPr>
              <w:numId w:val="54"/>
            </w:numPr>
            <w:ind w:left="1363" w:firstLineChars="0" w:hanging="360"/>
          </w:pPr>
        </w:pPrChange>
      </w:pPr>
      <w:ins w:id="663" w:author="Zhao, Jie (Beijing)" w:date="2016-08-24T10:37:00Z">
        <w:r>
          <w:t>T</w:t>
        </w:r>
        <w:r>
          <w:rPr>
            <w:rFonts w:hint="eastAsia"/>
          </w:rPr>
          <w:t xml:space="preserve">he </w:t>
        </w:r>
        <w:r>
          <w:t>input is the result of cohort data of Jie’s version for descriptive stats</w:t>
        </w:r>
      </w:ins>
    </w:p>
    <w:p w14:paraId="4F9E5540" w14:textId="386F7FC8" w:rsidR="00D65FDA" w:rsidRDefault="00D65FDA">
      <w:pPr>
        <w:pStyle w:val="ListParagraph"/>
        <w:ind w:left="1363" w:firstLineChars="0" w:firstLine="0"/>
        <w:rPr>
          <w:ins w:id="664" w:author="Zhao, Jie (Beijing)" w:date="2016-08-24T10:37:00Z"/>
        </w:rPr>
        <w:pPrChange w:id="665" w:author="Zhao, Jie (Beijing)" w:date="2016-08-24T10:37:00Z">
          <w:pPr>
            <w:pStyle w:val="ListParagraph"/>
            <w:numPr>
              <w:numId w:val="54"/>
            </w:numPr>
            <w:ind w:left="1363" w:firstLineChars="0" w:hanging="360"/>
          </w:pPr>
        </w:pPrChange>
      </w:pPr>
    </w:p>
    <w:p w14:paraId="08396294" w14:textId="00B60467" w:rsidR="00D65FDA" w:rsidRDefault="00D65FDA">
      <w:pPr>
        <w:pStyle w:val="ListParagraph"/>
        <w:numPr>
          <w:ilvl w:val="0"/>
          <w:numId w:val="59"/>
        </w:numPr>
        <w:ind w:firstLineChars="0"/>
        <w:rPr>
          <w:ins w:id="666" w:author="Zhao, Jie (Beijing)" w:date="2016-08-24T10:37:00Z"/>
        </w:rPr>
        <w:pPrChange w:id="667" w:author="Zhao, Jie (Beijing)" w:date="2016-08-24T22:10:00Z">
          <w:pPr>
            <w:pStyle w:val="ListParagraph"/>
            <w:numPr>
              <w:numId w:val="54"/>
            </w:numPr>
            <w:ind w:left="1363" w:firstLineChars="0" w:hanging="360"/>
          </w:pPr>
        </w:pPrChange>
      </w:pPr>
      <w:ins w:id="668" w:author="Zhao, Jie (Beijing)" w:date="2016-08-24T10:37:00Z">
        <w:r>
          <w:t>Run “</w:t>
        </w:r>
        <w:r w:rsidRPr="00B44F8E">
          <w:t>QC4ModelDataBasedOnGenDataFromRaw</w:t>
        </w:r>
        <w:r>
          <w:t>.R”(in “F:\Jie\MS\04_Delivery\2</w:t>
        </w:r>
        <w:r w:rsidRPr="00701445">
          <w:t>2_ExtractModelData4Cmp\02 Code</w:t>
        </w:r>
        <w:r>
          <w:t>”):</w:t>
        </w:r>
      </w:ins>
    </w:p>
    <w:p w14:paraId="1C877194" w14:textId="6BF175F6" w:rsidR="00D65FDA" w:rsidRDefault="00D65FDA">
      <w:pPr>
        <w:pStyle w:val="ListParagraph"/>
        <w:ind w:left="1363" w:firstLineChars="0" w:firstLine="0"/>
        <w:rPr>
          <w:ins w:id="669" w:author="Zhao, Jie (Beijing)" w:date="2016-08-24T10:37:00Z"/>
        </w:rPr>
        <w:pPrChange w:id="670" w:author="Zhao, Jie (Beijing)" w:date="2016-08-24T10:37:00Z">
          <w:pPr>
            <w:pStyle w:val="ListParagraph"/>
            <w:numPr>
              <w:numId w:val="54"/>
            </w:numPr>
            <w:ind w:left="1363" w:firstLineChars="0" w:hanging="360"/>
          </w:pPr>
        </w:pPrChange>
      </w:pPr>
      <w:ins w:id="671" w:author="Zhao, Jie (Beijing)" w:date="2016-08-24T10:37:00Z">
        <w:r>
          <w:t>Change the input directory (i.e. line 4) into: “F:\Jie\MS\04_Delivery\2</w:t>
        </w:r>
        <w:r w:rsidRPr="00530020">
          <w:t>2_ExtractModelData4Cmp\03 Results\</w:t>
        </w:r>
      </w:ins>
      <w:ins w:id="672" w:author="Zhao, Jie (Beijing)" w:date="2016-08-24T10:46:00Z">
        <w:r w:rsidRPr="00D65FDA">
          <w:t xml:space="preserve"> 2016-08-08 05.39.00 </w:t>
        </w:r>
      </w:ins>
      <w:ins w:id="673" w:author="Zhao, Jie (Beijing)" w:date="2016-08-24T10:37:00Z">
        <w:r>
          <w:t>“</w:t>
        </w:r>
      </w:ins>
    </w:p>
    <w:p w14:paraId="131CFBE2" w14:textId="0806EA89" w:rsidR="00D65FDA" w:rsidRDefault="00D65FDA">
      <w:pPr>
        <w:pStyle w:val="ListParagraph"/>
        <w:ind w:left="1363" w:firstLineChars="0" w:firstLine="0"/>
        <w:rPr>
          <w:ins w:id="674" w:author="Zhao, Jie (Beijing)" w:date="2016-08-24T10:37:00Z"/>
        </w:rPr>
        <w:pPrChange w:id="675" w:author="Zhao, Jie (Beijing)" w:date="2016-08-24T10:37:00Z">
          <w:pPr>
            <w:pStyle w:val="ListParagraph"/>
            <w:numPr>
              <w:numId w:val="54"/>
            </w:numPr>
            <w:ind w:left="1363" w:firstLineChars="0" w:hanging="360"/>
          </w:pPr>
        </w:pPrChange>
      </w:pPr>
      <w:ins w:id="676" w:author="Zhao, Jie (Beijing)" w:date="2016-08-24T10:37:00Z">
        <w:r>
          <w:t>This input is the model data using the latest method</w:t>
        </w:r>
      </w:ins>
      <w:ins w:id="677" w:author="Zhao, Jie (Beijing)" w:date="2016-08-24T10:40:00Z">
        <w:r>
          <w:t xml:space="preserve"> </w:t>
        </w:r>
      </w:ins>
      <w:ins w:id="678" w:author="Zhao, Jie (Beijing)" w:date="2016-08-24T10:37:00Z">
        <w:r>
          <w:t>(based on genDataFromRaw.R) and without category merge.</w:t>
        </w:r>
      </w:ins>
    </w:p>
    <w:p w14:paraId="59F7BAA8" w14:textId="0AE97C8B" w:rsidR="00D65FDA" w:rsidRDefault="00D65FDA">
      <w:pPr>
        <w:pStyle w:val="ListParagraph"/>
        <w:numPr>
          <w:ilvl w:val="0"/>
          <w:numId w:val="59"/>
        </w:numPr>
        <w:ind w:firstLineChars="0"/>
        <w:rPr>
          <w:ins w:id="679" w:author="Zhao, Jie (Beijing)" w:date="2016-08-24T10:37:00Z"/>
        </w:rPr>
        <w:pPrChange w:id="680" w:author="Zhao, Jie (Beijing)" w:date="2016-08-24T22:10:00Z">
          <w:pPr>
            <w:pStyle w:val="ListParagraph"/>
            <w:numPr>
              <w:numId w:val="54"/>
            </w:numPr>
            <w:ind w:left="1363" w:firstLineChars="0" w:hanging="360"/>
          </w:pPr>
        </w:pPrChange>
      </w:pPr>
      <w:ins w:id="681" w:author="Zhao, Jie (Beijing)" w:date="2016-08-24T10:37:00Z">
        <w:r>
          <w:t>Change the input directory (i.e. line 5) into:</w:t>
        </w:r>
      </w:ins>
    </w:p>
    <w:p w14:paraId="0FC0A9A8" w14:textId="487FA286" w:rsidR="00D65FDA" w:rsidRDefault="00D65FDA">
      <w:pPr>
        <w:pStyle w:val="ListParagraph"/>
        <w:ind w:left="1363" w:firstLineChars="0" w:firstLine="0"/>
        <w:rPr>
          <w:ins w:id="682" w:author="Zhao, Jie (Beijing)" w:date="2016-08-24T10:37:00Z"/>
        </w:rPr>
        <w:pPrChange w:id="683" w:author="Zhao, Jie (Beijing)" w:date="2016-08-24T10:37:00Z">
          <w:pPr>
            <w:pStyle w:val="ListParagraph"/>
            <w:numPr>
              <w:numId w:val="54"/>
            </w:numPr>
            <w:ind w:left="1363" w:firstLineChars="0" w:hanging="360"/>
          </w:pPr>
        </w:pPrChange>
      </w:pPr>
      <w:ins w:id="684" w:author="Zhao, Jie (Beijing)" w:date="2016-08-24T10:37:00Z">
        <w:r w:rsidRPr="009E15B2">
          <w:t>F:\Jie\MS\04_Delivery\12_ExtractModelData4Cmp\03 Results\</w:t>
        </w:r>
      </w:ins>
      <w:ins w:id="685" w:author="Zhao, Jie (Beijing)" w:date="2016-08-24T10:45:00Z">
        <w:r w:rsidRPr="00D65FDA">
          <w:t xml:space="preserve"> 2016-08-08 06.41.05</w:t>
        </w:r>
      </w:ins>
    </w:p>
    <w:p w14:paraId="6D3957B6" w14:textId="77777777" w:rsidR="00D65FDA" w:rsidRDefault="00D65FDA">
      <w:pPr>
        <w:pStyle w:val="ListParagraph"/>
        <w:ind w:left="1363" w:firstLineChars="0" w:firstLine="0"/>
        <w:rPr>
          <w:ins w:id="686" w:author="Zhao, Jie (Beijing)" w:date="2016-08-24T10:58:00Z"/>
        </w:rPr>
        <w:pPrChange w:id="687" w:author="Zhao, Jie (Beijing)" w:date="2016-08-24T10:37:00Z">
          <w:pPr>
            <w:pStyle w:val="ListParagraph"/>
            <w:numPr>
              <w:numId w:val="54"/>
            </w:numPr>
            <w:ind w:left="1363" w:firstLineChars="0" w:hanging="360"/>
          </w:pPr>
        </w:pPrChange>
      </w:pPr>
      <w:ins w:id="688" w:author="Zhao, Jie (Beijing)" w:date="2016-08-24T10:37:00Z">
        <w:r>
          <w:t>T</w:t>
        </w:r>
        <w:r>
          <w:rPr>
            <w:rFonts w:hint="eastAsia"/>
          </w:rPr>
          <w:t xml:space="preserve">his </w:t>
        </w:r>
        <w:r>
          <w:t>input is the model data using the previous method(based on main.R) and without the category merge.</w:t>
        </w:r>
      </w:ins>
    </w:p>
    <w:p w14:paraId="33323202" w14:textId="4158FD44" w:rsidR="00F461F6" w:rsidRDefault="00F461F6">
      <w:pPr>
        <w:pStyle w:val="ListParagraph"/>
        <w:ind w:left="1363" w:firstLineChars="0" w:firstLine="0"/>
        <w:rPr>
          <w:ins w:id="689" w:author="Zhao, Jie (Beijing)" w:date="2016-08-24T10:37:00Z"/>
        </w:rPr>
        <w:pPrChange w:id="690" w:author="Zhao, Jie (Beijing)" w:date="2016-08-24T10:37:00Z">
          <w:pPr>
            <w:pStyle w:val="ListParagraph"/>
            <w:numPr>
              <w:numId w:val="54"/>
            </w:numPr>
            <w:ind w:left="1363" w:firstLineChars="0" w:hanging="360"/>
          </w:pPr>
        </w:pPrChange>
      </w:pPr>
      <w:ins w:id="691" w:author="Zhao, Jie (Beijing)" w:date="2016-08-24T10:58:00Z">
        <w:r>
          <w:t>There is a for loop</w:t>
        </w:r>
      </w:ins>
      <w:ins w:id="692" w:author="Zhao, Jie (Beijing)" w:date="2016-08-24T10:59:00Z">
        <w:r>
          <w:t xml:space="preserve"> (each for one cohort)</w:t>
        </w:r>
      </w:ins>
      <w:ins w:id="693" w:author="Zhao, Jie (Beijing)" w:date="2016-08-24T10:58:00Z">
        <w:r>
          <w:t xml:space="preserve"> when check if the qc passed</w:t>
        </w:r>
      </w:ins>
      <w:ins w:id="694" w:author="Zhao, Jie (Beijing)" w:date="2016-08-24T10:59:00Z">
        <w:r>
          <w:rPr>
            <w:rFonts w:hint="eastAsia"/>
          </w:rPr>
          <w:t>.</w:t>
        </w:r>
      </w:ins>
    </w:p>
    <w:p w14:paraId="5D6E7F3D" w14:textId="1D04DA60" w:rsidR="00D65FDA" w:rsidRPr="00B61A48" w:rsidRDefault="00D65FDA">
      <w:pPr>
        <w:ind w:left="840" w:firstLine="420"/>
        <w:pPrChange w:id="695" w:author="Zhao, Jie (Beijing)" w:date="2016-08-24T11:00:00Z">
          <w:pPr>
            <w:pStyle w:val="ListParagraph"/>
            <w:ind w:left="1003" w:firstLineChars="0" w:firstLine="0"/>
          </w:pPr>
        </w:pPrChange>
      </w:pPr>
      <w:ins w:id="696" w:author="Zhao, Jie (Beijing)" w:date="2016-08-24T10:37:00Z">
        <w:r>
          <w:t>I</w:t>
        </w:r>
        <w:r>
          <w:rPr>
            <w:rFonts w:hint="eastAsia"/>
          </w:rPr>
          <w:t>f</w:t>
        </w:r>
        <w:r>
          <w:t xml:space="preserve"> </w:t>
        </w:r>
        <w:r>
          <w:rPr>
            <w:rFonts w:hint="eastAsia"/>
          </w:rPr>
          <w:t xml:space="preserve">the qc code returns </w:t>
        </w:r>
      </w:ins>
      <w:ins w:id="697" w:author="Zhao, Jie (Beijing)" w:date="2016-08-24T10:59:00Z">
        <w:r w:rsidR="00F461F6">
          <w:t xml:space="preserve">5 </w:t>
        </w:r>
      </w:ins>
      <w:ins w:id="698" w:author="Zhao, Jie (Beijing)" w:date="2016-08-24T10:37:00Z">
        <w:r>
          <w:t>“TRUE”, then it means that the qc is passed.</w:t>
        </w:r>
      </w:ins>
    </w:p>
    <w:p w14:paraId="3170A5EC" w14:textId="77777777" w:rsidR="008A609D" w:rsidRPr="00B61A48" w:rsidRDefault="008A609D">
      <w:pPr>
        <w:pStyle w:val="ListParagraph"/>
        <w:numPr>
          <w:ilvl w:val="0"/>
          <w:numId w:val="5"/>
        </w:numPr>
        <w:ind w:firstLineChars="0"/>
        <w:pPrChange w:id="699" w:author="Zhao, Jie (Beijing)" w:date="2016-08-22T15:48:00Z">
          <w:pPr>
            <w:pStyle w:val="ListParagraph"/>
            <w:numPr>
              <w:numId w:val="40"/>
            </w:numPr>
            <w:ind w:left="643" w:firstLineChars="0" w:hanging="360"/>
          </w:pPr>
        </w:pPrChange>
      </w:pPr>
      <w:commentRangeStart w:id="700"/>
      <w:r w:rsidRPr="00EF5252">
        <w:rPr>
          <w:rFonts w:hint="eastAsia"/>
        </w:rPr>
        <w:t>InitModel</w:t>
      </w:r>
      <w:commentRangeEnd w:id="700"/>
      <w:r w:rsidR="00796390">
        <w:rPr>
          <w:rStyle w:val="CommentReference"/>
        </w:rPr>
        <w:commentReference w:id="700"/>
      </w:r>
      <w:r w:rsidRPr="00EF5252">
        <w:rPr>
          <w:rFonts w:hint="eastAsia"/>
        </w:rPr>
        <w:t xml:space="preserve"> and nonRegularizedGLM</w:t>
      </w:r>
    </w:p>
    <w:p w14:paraId="499A0D13" w14:textId="77777777" w:rsidR="00FE14E3" w:rsidRPr="00B61A48" w:rsidRDefault="00FE14E3" w:rsidP="00B428DC">
      <w:pPr>
        <w:pStyle w:val="ListParagraph"/>
        <w:numPr>
          <w:ilvl w:val="0"/>
          <w:numId w:val="27"/>
        </w:numPr>
        <w:ind w:firstLineChars="0"/>
      </w:pPr>
      <w:r w:rsidRPr="00B61A48">
        <w:t>R</w:t>
      </w:r>
      <w:r w:rsidRPr="00B61A48">
        <w:rPr>
          <w:rFonts w:hint="eastAsia"/>
        </w:rPr>
        <w:t xml:space="preserve">esults </w:t>
      </w:r>
      <w:r w:rsidRPr="00B61A48">
        <w:t xml:space="preserve">–F:\Jie\MS\04_Delivery\23_InitModel_NonRegulatizedGLM\03 </w:t>
      </w:r>
      <w:commentRangeStart w:id="701"/>
      <w:r w:rsidRPr="00B61A48">
        <w:t>Results</w:t>
      </w:r>
      <w:commentRangeEnd w:id="701"/>
      <w:r w:rsidR="008E7872">
        <w:rPr>
          <w:rStyle w:val="CommentReference"/>
        </w:rPr>
        <w:commentReference w:id="701"/>
      </w:r>
    </w:p>
    <w:p w14:paraId="35F4708A" w14:textId="77777777" w:rsidR="00FE14E3" w:rsidRPr="00B61A48" w:rsidRDefault="00FE14E3" w:rsidP="00B428DC">
      <w:pPr>
        <w:pStyle w:val="ListParagraph"/>
        <w:numPr>
          <w:ilvl w:val="0"/>
          <w:numId w:val="28"/>
        </w:numPr>
        <w:ind w:firstLineChars="0"/>
      </w:pPr>
      <w:r w:rsidRPr="00B61A48">
        <w:t>(InitModel with all the base variables): 2016-08-08 08.19.05</w:t>
      </w:r>
    </w:p>
    <w:p w14:paraId="7D8E216A" w14:textId="77777777" w:rsidR="00FE14E3" w:rsidRPr="00B61A48" w:rsidRDefault="00FE14E3" w:rsidP="00B428DC">
      <w:pPr>
        <w:pStyle w:val="ListParagraph"/>
        <w:numPr>
          <w:ilvl w:val="0"/>
          <w:numId w:val="28"/>
        </w:numPr>
        <w:ind w:firstLineChars="0"/>
      </w:pPr>
      <w:r w:rsidRPr="00B61A48">
        <w:t>(InitModel with top 10 variables): 2016-08-08 09.24.44</w:t>
      </w:r>
    </w:p>
    <w:p w14:paraId="50A4E40E" w14:textId="77777777" w:rsidR="00FE14E3" w:rsidRPr="00B61A48" w:rsidRDefault="00FE14E3" w:rsidP="00B428DC">
      <w:pPr>
        <w:pStyle w:val="ListParagraph"/>
        <w:numPr>
          <w:ilvl w:val="0"/>
          <w:numId w:val="28"/>
        </w:numPr>
        <w:ind w:firstLineChars="0"/>
      </w:pPr>
      <w:r w:rsidRPr="00B61A48">
        <w:t>(GLM with top 10 variables): 2016-08-11 06.51.00</w:t>
      </w:r>
    </w:p>
    <w:p w14:paraId="60CDD35D" w14:textId="77777777" w:rsidR="00FE14E3" w:rsidRPr="00B61A48" w:rsidRDefault="00FE14E3" w:rsidP="00B428DC">
      <w:pPr>
        <w:pStyle w:val="ListParagraph"/>
        <w:numPr>
          <w:ilvl w:val="0"/>
          <w:numId w:val="28"/>
        </w:numPr>
        <w:ind w:firstLineChars="0"/>
      </w:pPr>
      <w:r w:rsidRPr="00B61A48">
        <w:t>(InitModel with all the base variables + B2B): 2016-08-11 12.00.</w:t>
      </w:r>
      <w:commentRangeStart w:id="702"/>
      <w:r w:rsidRPr="00B61A48">
        <w:t>36</w:t>
      </w:r>
      <w:commentRangeEnd w:id="702"/>
      <w:r w:rsidR="00E827B1">
        <w:rPr>
          <w:rStyle w:val="CommentReference"/>
        </w:rPr>
        <w:commentReference w:id="702"/>
      </w:r>
    </w:p>
    <w:p w14:paraId="53326E4D" w14:textId="77777777" w:rsidR="00FE14E3" w:rsidRPr="00B61A48" w:rsidRDefault="00FE14E3" w:rsidP="00B428DC">
      <w:pPr>
        <w:pStyle w:val="ListParagraph"/>
        <w:numPr>
          <w:ilvl w:val="0"/>
          <w:numId w:val="28"/>
        </w:numPr>
        <w:ind w:firstLineChars="0"/>
      </w:pPr>
      <w:r w:rsidRPr="00B61A48">
        <w:t>(InitModel with top 10 variables + B2B): 2016-08-11 12.09.42</w:t>
      </w:r>
    </w:p>
    <w:p w14:paraId="50BE5FCE" w14:textId="77777777" w:rsidR="00FE14E3" w:rsidRPr="00B61A48" w:rsidRDefault="00FE14E3" w:rsidP="003C71AA">
      <w:pPr>
        <w:pStyle w:val="ListParagraph"/>
        <w:numPr>
          <w:ilvl w:val="0"/>
          <w:numId w:val="28"/>
        </w:numPr>
        <w:ind w:firstLineChars="0"/>
      </w:pPr>
      <w:r w:rsidRPr="00B61A48">
        <w:t>(GLM with top 10 variables + B2B): 2016-08-11 12.14.54</w:t>
      </w:r>
    </w:p>
    <w:p w14:paraId="326E47E4" w14:textId="77777777" w:rsidR="00FE14E3" w:rsidRDefault="00FE14E3" w:rsidP="00B428DC">
      <w:pPr>
        <w:pStyle w:val="ListParagraph"/>
        <w:numPr>
          <w:ilvl w:val="0"/>
          <w:numId w:val="27"/>
        </w:numPr>
        <w:ind w:firstLineChars="0"/>
      </w:pPr>
      <w:r w:rsidRPr="00B61A48">
        <w:t xml:space="preserve">code -- F:\Jie\MS\04_Delivery\23_InitModel_NonRegulatizedGLM\02 </w:t>
      </w:r>
      <w:commentRangeStart w:id="703"/>
      <w:r w:rsidRPr="00B61A48">
        <w:t>Code</w:t>
      </w:r>
      <w:commentRangeEnd w:id="703"/>
      <w:r w:rsidR="00440410">
        <w:rPr>
          <w:rStyle w:val="CommentReference"/>
        </w:rPr>
        <w:commentReference w:id="703"/>
      </w:r>
    </w:p>
    <w:p w14:paraId="234C4A69" w14:textId="40A3B6F8" w:rsidR="006607CD" w:rsidRDefault="006607CD">
      <w:pPr>
        <w:pStyle w:val="ListParagraph"/>
        <w:numPr>
          <w:ilvl w:val="0"/>
          <w:numId w:val="55"/>
        </w:numPr>
        <w:ind w:firstLineChars="0"/>
        <w:rPr>
          <w:ins w:id="704" w:author="Zhao, Jie (Beijing)" w:date="2016-08-22T16:14:00Z"/>
        </w:rPr>
        <w:pPrChange w:id="705" w:author="Zhao, Jie (Beijing)" w:date="2016-08-22T16:02:00Z">
          <w:pPr>
            <w:pStyle w:val="ListParagraph"/>
            <w:numPr>
              <w:numId w:val="27"/>
            </w:numPr>
            <w:ind w:left="1440" w:firstLineChars="0" w:hanging="360"/>
          </w:pPr>
        </w:pPrChange>
      </w:pPr>
      <w:ins w:id="706" w:author="Zhao, Jie (Beijing)" w:date="2016-08-22T16:02:00Z">
        <w:r>
          <w:t>initModel with the based variables:</w:t>
        </w:r>
      </w:ins>
      <w:ins w:id="707" w:author="Zhao, Jie (Beijing)" w:date="2016-08-22T16:20:00Z">
        <w:r w:rsidR="00EF63B3" w:rsidRPr="00EF63B3">
          <w:rPr>
            <w:rFonts w:hint="eastAsia"/>
          </w:rPr>
          <w:t xml:space="preserve"> </w:t>
        </w:r>
        <w:r w:rsidR="00EF63B3">
          <w:rPr>
            <w:rFonts w:hint="eastAsia"/>
          </w:rPr>
          <w:t>(</w:t>
        </w:r>
        <w:r w:rsidR="00EF63B3">
          <w:t>for B2Fir, B2Sec and BConti)</w:t>
        </w:r>
      </w:ins>
      <w:ins w:id="708" w:author="Zhao, Jie (Beijing)" w:date="2016-08-22T16:02:00Z">
        <w:r>
          <w:t xml:space="preserve"> </w:t>
        </w:r>
      </w:ins>
    </w:p>
    <w:p w14:paraId="36456FDA" w14:textId="6E4DD19C" w:rsidR="00466C36" w:rsidRDefault="00466C36">
      <w:pPr>
        <w:pStyle w:val="ListParagraph"/>
        <w:ind w:left="2160" w:firstLineChars="0" w:firstLine="0"/>
        <w:rPr>
          <w:ins w:id="709" w:author="Zhao, Jie (Beijing)" w:date="2016-08-22T16:02:00Z"/>
        </w:rPr>
        <w:pPrChange w:id="710" w:author="Zhao, Jie (Beijing)" w:date="2016-08-22T16:14:00Z">
          <w:pPr>
            <w:pStyle w:val="ListParagraph"/>
            <w:numPr>
              <w:numId w:val="27"/>
            </w:numPr>
            <w:ind w:left="1440" w:firstLineChars="0" w:hanging="360"/>
          </w:pPr>
        </w:pPrChange>
      </w:pPr>
      <w:ins w:id="711" w:author="Zhao, Jie (Beijing)" w:date="2016-08-22T16:14:00Z">
        <w:r>
          <w:t>use line 25 instead of line 26</w:t>
        </w:r>
      </w:ins>
    </w:p>
    <w:p w14:paraId="40CF6058" w14:textId="5A55FEC1" w:rsidR="006607CD" w:rsidRDefault="006607CD">
      <w:pPr>
        <w:pStyle w:val="ListParagraph"/>
        <w:ind w:leftChars="1084" w:left="2276" w:firstLineChars="0" w:firstLine="0"/>
        <w:rPr>
          <w:ins w:id="712" w:author="Zhao, Jie (Beijing)" w:date="2016-08-22T16:02:00Z"/>
        </w:rPr>
        <w:pPrChange w:id="713" w:author="Zhao, Jie (Beijing)" w:date="2016-08-22T16:04:00Z">
          <w:pPr>
            <w:pStyle w:val="ListParagraph"/>
            <w:ind w:left="1647" w:firstLineChars="0" w:firstLine="0"/>
          </w:pPr>
        </w:pPrChange>
      </w:pPr>
      <w:ins w:id="714" w:author="Zhao, Jie (Beijing)" w:date="2016-08-22T16:02:00Z">
        <w:r>
          <w:t>change the input directory (i.e. line 18 of the code “F:\Jie\MS\04_Delivery\2</w:t>
        </w:r>
        <w:r w:rsidRPr="00F04E22">
          <w:t>3_InitModel_NonRegulatizedGLM\02 Code\InitModel\scripts</w:t>
        </w:r>
        <w:r>
          <w:rPr>
            <w:rFonts w:hint="eastAsia"/>
          </w:rPr>
          <w:t>\</w:t>
        </w:r>
        <w:r w:rsidRPr="00F04E22">
          <w:t xml:space="preserve"> run__BooleanPredictor</w:t>
        </w:r>
        <w:r>
          <w:t>.R”) into :</w:t>
        </w:r>
      </w:ins>
    </w:p>
    <w:p w14:paraId="6EAFE905" w14:textId="6F12A212" w:rsidR="006607CD" w:rsidRDefault="006607CD">
      <w:pPr>
        <w:pStyle w:val="ListParagraph"/>
        <w:ind w:leftChars="1086" w:left="2281" w:firstLineChars="0" w:firstLine="0"/>
        <w:rPr>
          <w:ins w:id="715" w:author="Zhao, Jie (Beijing)" w:date="2016-08-23T16:13:00Z"/>
        </w:rPr>
        <w:pPrChange w:id="716" w:author="Zhao, Jie (Beijing)" w:date="2016-08-22T16:04:00Z">
          <w:pPr>
            <w:pStyle w:val="ListParagraph"/>
            <w:ind w:left="1440" w:firstLineChars="0" w:firstLine="0"/>
          </w:pPr>
        </w:pPrChange>
      </w:pPr>
      <w:ins w:id="717" w:author="Zhao, Jie (Beijing)" w:date="2016-08-22T16:02:00Z">
        <w:r>
          <w:t>“</w:t>
        </w:r>
      </w:ins>
      <w:ins w:id="718" w:author="Zhao, Jie (Beijing)" w:date="2016-08-22T16:06:00Z">
        <w:r w:rsidR="00466C36" w:rsidRPr="00466C36">
          <w:t>F:\Jie\MS\04_Delivery\23_InitModel_NonRegulatizedGLM\01 Data\2016-08-08 05.39.00</w:t>
        </w:r>
      </w:ins>
      <w:ins w:id="719" w:author="Zhao, Jie (Beijing)" w:date="2016-08-22T16:02:00Z">
        <w:r>
          <w:t>”</w:t>
        </w:r>
      </w:ins>
    </w:p>
    <w:p w14:paraId="7E49A422" w14:textId="1FA16F9F" w:rsidR="002B1EB9" w:rsidRDefault="002B1EB9">
      <w:pPr>
        <w:pStyle w:val="ListParagraph"/>
        <w:ind w:leftChars="1086" w:left="2281" w:firstLineChars="0" w:firstLine="0"/>
        <w:rPr>
          <w:ins w:id="720" w:author="Zhao, Jie (Beijing)" w:date="2016-08-22T16:02:00Z"/>
        </w:rPr>
        <w:pPrChange w:id="721" w:author="Zhao, Jie (Beijing)" w:date="2016-08-22T16:04:00Z">
          <w:pPr>
            <w:pStyle w:val="ListParagraph"/>
            <w:ind w:left="1440" w:firstLineChars="0" w:firstLine="0"/>
          </w:pPr>
        </w:pPrChange>
      </w:pPr>
      <w:ins w:id="722" w:author="Zhao, Jie (Beijing)" w:date="2016-08-23T16:14:00Z">
        <w:r>
          <w:t xml:space="preserve">This input is the model data which is based on the code in </w:t>
        </w:r>
      </w:ins>
      <w:ins w:id="723" w:author="Zhao, Jie (Beijing)" w:date="2016-08-24T18:08:00Z">
        <w:r w:rsidR="00B85C10">
          <w:t>….</w:t>
        </w:r>
      </w:ins>
    </w:p>
    <w:p w14:paraId="6D8B4D44" w14:textId="2E4B552B" w:rsidR="006607CD" w:rsidRPr="00B61A48" w:rsidRDefault="006607CD">
      <w:pPr>
        <w:ind w:leftChars="400" w:left="840"/>
        <w:rPr>
          <w:ins w:id="724" w:author="Zhao, Jie (Beijing)" w:date="2016-08-22T16:02:00Z"/>
        </w:rPr>
        <w:pPrChange w:id="725" w:author="Zhao, Jie (Beijing)" w:date="2016-08-22T16:04:00Z">
          <w:pPr/>
        </w:pPrChange>
      </w:pPr>
      <w:ins w:id="726" w:author="Zhao, Jie (Beijing)" w:date="2016-08-22T16:02:00Z">
        <w:r>
          <w:tab/>
        </w:r>
        <w:r>
          <w:tab/>
        </w:r>
        <w:r>
          <w:tab/>
        </w:r>
        <w:r w:rsidR="00466C36">
          <w:t>Change the line 36</w:t>
        </w:r>
        <w:r>
          <w:t xml:space="preserve"> into “main.arglist$bTopVarsOnly &lt;- F”</w:t>
        </w:r>
      </w:ins>
    </w:p>
    <w:p w14:paraId="14200BA3" w14:textId="06447AAF" w:rsidR="006607CD" w:rsidRDefault="006607CD">
      <w:pPr>
        <w:pStyle w:val="ListParagraph"/>
        <w:numPr>
          <w:ilvl w:val="0"/>
          <w:numId w:val="55"/>
        </w:numPr>
        <w:ind w:firstLineChars="0"/>
        <w:rPr>
          <w:ins w:id="727" w:author="Zhao, Jie (Beijing)" w:date="2016-08-22T16:15:00Z"/>
        </w:rPr>
        <w:pPrChange w:id="728" w:author="Zhao, Jie (Beijing)" w:date="2016-08-22T16:02:00Z">
          <w:pPr>
            <w:pStyle w:val="ListParagraph"/>
            <w:numPr>
              <w:numId w:val="27"/>
            </w:numPr>
            <w:ind w:left="1440" w:firstLineChars="0" w:hanging="360"/>
          </w:pPr>
        </w:pPrChange>
      </w:pPr>
      <w:ins w:id="729" w:author="Zhao, Jie (Beijing)" w:date="2016-08-22T16:04:00Z">
        <w:r>
          <w:t>i</w:t>
        </w:r>
      </w:ins>
      <w:ins w:id="730" w:author="Zhao, Jie (Beijing)" w:date="2016-08-22T16:02:00Z">
        <w:r>
          <w:t>nitModel with the top 10 variables selected from the above model.</w:t>
        </w:r>
      </w:ins>
      <w:ins w:id="731" w:author="Zhao, Jie (Beijing)" w:date="2016-08-22T16:20:00Z">
        <w:r w:rsidR="00EF63B3" w:rsidRPr="00EF63B3">
          <w:rPr>
            <w:rFonts w:hint="eastAsia"/>
          </w:rPr>
          <w:t xml:space="preserve"> </w:t>
        </w:r>
        <w:r w:rsidR="00EF63B3">
          <w:rPr>
            <w:rFonts w:hint="eastAsia"/>
          </w:rPr>
          <w:t>(</w:t>
        </w:r>
        <w:r w:rsidR="00EF63B3">
          <w:t>for B2Fir, B2Sec and BConti)</w:t>
        </w:r>
      </w:ins>
    </w:p>
    <w:p w14:paraId="44A3E85D" w14:textId="631B1DF6" w:rsidR="00466C36" w:rsidRPr="00466C36" w:rsidRDefault="00466C36">
      <w:pPr>
        <w:pStyle w:val="ListParagraph"/>
        <w:ind w:left="2160" w:firstLineChars="0" w:firstLine="0"/>
        <w:rPr>
          <w:ins w:id="732" w:author="Zhao, Jie (Beijing)" w:date="2016-08-22T16:02:00Z"/>
        </w:rPr>
        <w:pPrChange w:id="733" w:author="Zhao, Jie (Beijing)" w:date="2016-08-22T16:15:00Z">
          <w:pPr>
            <w:pStyle w:val="ListParagraph"/>
            <w:numPr>
              <w:numId w:val="27"/>
            </w:numPr>
            <w:ind w:left="1440" w:firstLineChars="0" w:hanging="360"/>
          </w:pPr>
        </w:pPrChange>
      </w:pPr>
      <w:ins w:id="734" w:author="Zhao, Jie (Beijing)" w:date="2016-08-22T16:15:00Z">
        <w:r>
          <w:lastRenderedPageBreak/>
          <w:t>use line 25 instead of line 26</w:t>
        </w:r>
      </w:ins>
    </w:p>
    <w:p w14:paraId="2C6B2F47" w14:textId="4A6D44E8" w:rsidR="006607CD" w:rsidRDefault="006607CD">
      <w:pPr>
        <w:pStyle w:val="ListParagraph"/>
        <w:ind w:leftChars="986" w:left="2071" w:firstLineChars="0" w:firstLine="0"/>
        <w:rPr>
          <w:ins w:id="735" w:author="Zhao, Jie (Beijing)" w:date="2016-08-22T16:02:00Z"/>
        </w:rPr>
        <w:pPrChange w:id="736" w:author="Zhao, Jie (Beijing)" w:date="2016-08-22T16:04:00Z">
          <w:pPr>
            <w:pStyle w:val="ListParagraph"/>
            <w:ind w:left="1440" w:firstLineChars="0" w:firstLine="0"/>
          </w:pPr>
        </w:pPrChange>
      </w:pPr>
      <w:ins w:id="737" w:author="Zhao, Jie (Beijing)" w:date="2016-08-22T16:02:00Z">
        <w:r>
          <w:t>change the input directory (i.e. line 7 of the code “</w:t>
        </w:r>
        <w:r w:rsidR="00466C36">
          <w:t>F:\Jie\MS\04_Delivery\</w:t>
        </w:r>
      </w:ins>
      <w:ins w:id="738" w:author="Zhao, Jie (Beijing)" w:date="2016-08-22T16:08:00Z">
        <w:r w:rsidR="00466C36">
          <w:t>2</w:t>
        </w:r>
        <w:r w:rsidR="00466C36" w:rsidRPr="00F04E22">
          <w:t>3_InitModel_NonRegulatizedGLM\02 Code\InitModel\scripts</w:t>
        </w:r>
        <w:r w:rsidR="00466C36">
          <w:rPr>
            <w:rFonts w:hint="eastAsia"/>
          </w:rPr>
          <w:t>\</w:t>
        </w:r>
        <w:r w:rsidR="00466C36" w:rsidRPr="00F04E22">
          <w:t xml:space="preserve"> run__BooleanPredictor</w:t>
        </w:r>
        <w:r w:rsidR="00466C36">
          <w:t>.R</w:t>
        </w:r>
      </w:ins>
      <w:ins w:id="739" w:author="Zhao, Jie (Beijing)" w:date="2016-08-22T16:02:00Z">
        <w:r>
          <w:t>”) into:</w:t>
        </w:r>
      </w:ins>
    </w:p>
    <w:p w14:paraId="27018013" w14:textId="34CAE357" w:rsidR="006607CD" w:rsidRDefault="006607CD">
      <w:pPr>
        <w:pStyle w:val="ListParagraph"/>
        <w:ind w:leftChars="986" w:left="2071" w:firstLineChars="0" w:firstLine="0"/>
        <w:rPr>
          <w:ins w:id="740" w:author="Zhao, Jie (Beijing)" w:date="2016-08-23T16:14:00Z"/>
        </w:rPr>
        <w:pPrChange w:id="741" w:author="Zhao, Jie (Beijing)" w:date="2016-08-22T16:04:00Z">
          <w:pPr>
            <w:pStyle w:val="ListParagraph"/>
            <w:ind w:left="1440" w:firstLineChars="0" w:firstLine="0"/>
          </w:pPr>
        </w:pPrChange>
      </w:pPr>
      <w:ins w:id="742" w:author="Zhao, Jie (Beijing)" w:date="2016-08-22T16:02:00Z">
        <w:r>
          <w:t>“</w:t>
        </w:r>
      </w:ins>
      <w:ins w:id="743" w:author="Zhao, Jie (Beijing)" w:date="2016-08-22T16:09:00Z">
        <w:r w:rsidR="00466C36" w:rsidRPr="00466C36">
          <w:t>F:\Jie\MS\04_Delivery\23_InitModel_NonRegulatizedGLM\01 Data\2016-08-08 05.39.00</w:t>
        </w:r>
      </w:ins>
      <w:ins w:id="744" w:author="Zhao, Jie (Beijing)" w:date="2016-08-22T16:02:00Z">
        <w:r>
          <w:t>”</w:t>
        </w:r>
      </w:ins>
    </w:p>
    <w:p w14:paraId="6A869F46" w14:textId="6C809E6B" w:rsidR="002B1EB9" w:rsidRDefault="002B1EB9">
      <w:pPr>
        <w:pStyle w:val="ListParagraph"/>
        <w:ind w:leftChars="986" w:left="2071" w:firstLineChars="0" w:firstLine="0"/>
        <w:rPr>
          <w:ins w:id="745" w:author="Zhao, Jie (Beijing)" w:date="2016-08-22T16:02:00Z"/>
        </w:rPr>
        <w:pPrChange w:id="746" w:author="Zhao, Jie (Beijing)" w:date="2016-08-22T16:04:00Z">
          <w:pPr>
            <w:pStyle w:val="ListParagraph"/>
            <w:ind w:left="1440" w:firstLineChars="0" w:firstLine="0"/>
          </w:pPr>
        </w:pPrChange>
      </w:pPr>
      <w:ins w:id="747" w:author="Zhao, Jie (Beijing)" w:date="2016-08-23T16:14:00Z">
        <w:r>
          <w:t xml:space="preserve">This input is the model data which is based on the code in </w:t>
        </w:r>
      </w:ins>
    </w:p>
    <w:p w14:paraId="7F9B251A" w14:textId="3D8D547D" w:rsidR="006607CD" w:rsidRDefault="00466C36">
      <w:pPr>
        <w:ind w:leftChars="786" w:left="1651" w:firstLine="420"/>
        <w:rPr>
          <w:ins w:id="748" w:author="Zhao, Jie (Beijing)" w:date="2016-08-22T16:02:00Z"/>
        </w:rPr>
        <w:pPrChange w:id="749" w:author="Zhao, Jie (Beijing)" w:date="2016-08-22T16:04:00Z">
          <w:pPr>
            <w:ind w:left="1020" w:firstLine="420"/>
          </w:pPr>
        </w:pPrChange>
      </w:pPr>
      <w:ins w:id="750" w:author="Zhao, Jie (Beijing)" w:date="2016-08-22T16:02:00Z">
        <w:r>
          <w:t>Change the line 36</w:t>
        </w:r>
        <w:r w:rsidR="006607CD">
          <w:t xml:space="preserve"> into </w:t>
        </w:r>
        <w:r w:rsidR="00B85C10">
          <w:t>“main.arglist$bTopVarsOnly &lt;- T</w:t>
        </w:r>
        <w:r w:rsidR="006607CD">
          <w:t>”</w:t>
        </w:r>
      </w:ins>
    </w:p>
    <w:p w14:paraId="7DEB4C3B" w14:textId="5A99F292" w:rsidR="006607CD" w:rsidRDefault="006607CD">
      <w:pPr>
        <w:ind w:leftChars="986" w:left="2071"/>
        <w:rPr>
          <w:ins w:id="751" w:author="Zhao, Jie (Beijing)" w:date="2016-08-22T16:02:00Z"/>
        </w:rPr>
        <w:pPrChange w:id="752" w:author="Zhao, Jie (Beijing)" w:date="2016-08-22T16:04:00Z">
          <w:pPr>
            <w:ind w:left="1440"/>
          </w:pPr>
        </w:pPrChange>
      </w:pPr>
      <w:ins w:id="753" w:author="Zhao, Jie (Beijing)" w:date="2016-08-22T16:02:00Z">
        <w:r>
          <w:t xml:space="preserve">Change the input directory (i.e. line </w:t>
        </w:r>
      </w:ins>
      <w:ins w:id="754" w:author="Zhao, Jie (Beijing)" w:date="2016-08-22T16:09:00Z">
        <w:r w:rsidR="00466C36">
          <w:t xml:space="preserve">39 </w:t>
        </w:r>
      </w:ins>
      <w:ins w:id="755" w:author="Zhao, Jie (Beijing)" w:date="2016-08-22T16:02:00Z">
        <w:r>
          <w:t>of the code “</w:t>
        </w:r>
        <w:r w:rsidR="00466C36">
          <w:t>F:\Jie\MS\04_Delivery\2</w:t>
        </w:r>
        <w:r w:rsidRPr="00F04E22">
          <w:t>3_InitModel_NonRegulatizedGLM\02 Code\InitModel\scripts</w:t>
        </w:r>
        <w:r>
          <w:rPr>
            <w:rFonts w:hint="eastAsia"/>
          </w:rPr>
          <w:t>\</w:t>
        </w:r>
        <w:r w:rsidRPr="00F04E22">
          <w:t xml:space="preserve"> run__BooleanPredictor</w:t>
        </w:r>
        <w:r>
          <w:t>.R”) into:</w:t>
        </w:r>
      </w:ins>
    </w:p>
    <w:p w14:paraId="46D861F4" w14:textId="38207735" w:rsidR="006607CD" w:rsidRDefault="006607CD">
      <w:pPr>
        <w:pStyle w:val="ListParagraph"/>
        <w:ind w:leftChars="986" w:left="2071" w:firstLineChars="0" w:firstLine="0"/>
        <w:rPr>
          <w:ins w:id="756" w:author="Zhao, Jie (Beijing)" w:date="2016-08-23T16:15:00Z"/>
        </w:rPr>
        <w:pPrChange w:id="757" w:author="Zhao, Jie (Beijing)" w:date="2016-08-22T16:04:00Z">
          <w:pPr>
            <w:pStyle w:val="ListParagraph"/>
            <w:ind w:left="1440" w:firstLineChars="0" w:firstLine="0"/>
          </w:pPr>
        </w:pPrChange>
      </w:pPr>
      <w:ins w:id="758" w:author="Zhao, Jie (Beijing)" w:date="2016-08-22T16:02:00Z">
        <w:r>
          <w:t>“</w:t>
        </w:r>
        <w:r w:rsidR="00466C36">
          <w:t>F:\Jie\MS\04_Delivery\2</w:t>
        </w:r>
        <w:r w:rsidRPr="0004503B">
          <w:t>3_InitModel_NonRegulatizedGLM\03 Results</w:t>
        </w:r>
        <w:r>
          <w:t>\</w:t>
        </w:r>
      </w:ins>
      <w:ins w:id="759" w:author="Zhao, Jie (Beijing)" w:date="2016-08-22T16:10:00Z">
        <w:r w:rsidR="00466C36" w:rsidRPr="00B61A48">
          <w:t>2016-08-08 08.19.05</w:t>
        </w:r>
      </w:ins>
      <w:ins w:id="760" w:author="Zhao, Jie (Beijing)" w:date="2016-08-22T16:02:00Z">
        <w:r>
          <w:t>”</w:t>
        </w:r>
      </w:ins>
    </w:p>
    <w:p w14:paraId="44C71C5D" w14:textId="31D6BBC9" w:rsidR="002B1EB9" w:rsidRDefault="002B1EB9">
      <w:pPr>
        <w:pStyle w:val="ListParagraph"/>
        <w:ind w:leftChars="986" w:left="2071" w:firstLineChars="0" w:firstLine="0"/>
        <w:rPr>
          <w:ins w:id="761" w:author="Zhao, Jie (Beijing)" w:date="2016-08-22T16:02:00Z"/>
        </w:rPr>
        <w:pPrChange w:id="762" w:author="Zhao, Jie (Beijing)" w:date="2016-08-22T16:04:00Z">
          <w:pPr>
            <w:pStyle w:val="ListParagraph"/>
            <w:ind w:left="1440" w:firstLineChars="0" w:firstLine="0"/>
          </w:pPr>
        </w:pPrChange>
      </w:pPr>
      <w:ins w:id="763" w:author="Zhao, Jie (Beijing)" w:date="2016-08-23T16:15:00Z">
        <w:r>
          <w:t xml:space="preserve">This input is the result of InitModel with the base variables based on the code in </w:t>
        </w:r>
      </w:ins>
    </w:p>
    <w:p w14:paraId="7632A47B" w14:textId="409599C0" w:rsidR="006607CD" w:rsidRDefault="006607CD">
      <w:pPr>
        <w:pStyle w:val="ListParagraph"/>
        <w:numPr>
          <w:ilvl w:val="0"/>
          <w:numId w:val="55"/>
        </w:numPr>
        <w:ind w:firstLineChars="0"/>
        <w:rPr>
          <w:ins w:id="764" w:author="Zhao, Jie (Beijing)" w:date="2016-08-22T16:15:00Z"/>
        </w:rPr>
        <w:pPrChange w:id="765" w:author="Zhao, Jie (Beijing)" w:date="2016-08-22T16:02:00Z">
          <w:pPr>
            <w:pStyle w:val="ListParagraph"/>
            <w:numPr>
              <w:numId w:val="27"/>
            </w:numPr>
            <w:ind w:left="1440" w:firstLineChars="0" w:hanging="360"/>
          </w:pPr>
        </w:pPrChange>
      </w:pPr>
      <w:ins w:id="766" w:author="Zhao, Jie (Beijing)" w:date="2016-08-22T16:02:00Z">
        <w:r>
          <w:t>Non-regularized glm with the top 10 variables.</w:t>
        </w:r>
      </w:ins>
      <w:ins w:id="767" w:author="Zhao, Jie (Beijing)" w:date="2016-08-22T16:20:00Z">
        <w:r w:rsidR="00EF63B3">
          <w:t xml:space="preserve"> </w:t>
        </w:r>
        <w:bookmarkStart w:id="768" w:name="OLE_LINK6"/>
        <w:bookmarkStart w:id="769" w:name="OLE_LINK7"/>
        <w:r w:rsidR="00EF63B3">
          <w:rPr>
            <w:rFonts w:hint="eastAsia"/>
          </w:rPr>
          <w:t>(</w:t>
        </w:r>
        <w:r w:rsidR="00EF63B3">
          <w:t>for B2Fir, B2Sec and BConti)</w:t>
        </w:r>
      </w:ins>
      <w:bookmarkEnd w:id="768"/>
      <w:bookmarkEnd w:id="769"/>
    </w:p>
    <w:p w14:paraId="225956E9" w14:textId="7ADD8CB7" w:rsidR="00466C36" w:rsidRPr="00466C36" w:rsidRDefault="00466C36">
      <w:pPr>
        <w:pStyle w:val="ListParagraph"/>
        <w:ind w:left="2160" w:firstLineChars="0" w:firstLine="0"/>
        <w:rPr>
          <w:ins w:id="770" w:author="Zhao, Jie (Beijing)" w:date="2016-08-22T16:02:00Z"/>
        </w:rPr>
        <w:pPrChange w:id="771" w:author="Zhao, Jie (Beijing)" w:date="2016-08-22T16:15:00Z">
          <w:pPr>
            <w:pStyle w:val="ListParagraph"/>
            <w:numPr>
              <w:numId w:val="27"/>
            </w:numPr>
            <w:ind w:left="1440" w:firstLineChars="0" w:hanging="360"/>
          </w:pPr>
        </w:pPrChange>
      </w:pPr>
      <w:ins w:id="772" w:author="Zhao, Jie (Beijing)" w:date="2016-08-22T16:15:00Z">
        <w:r>
          <w:t>use line 25 instead of line 26</w:t>
        </w:r>
      </w:ins>
    </w:p>
    <w:p w14:paraId="0FDCF088" w14:textId="77777777" w:rsidR="006607CD" w:rsidRDefault="006607CD">
      <w:pPr>
        <w:pStyle w:val="ListParagraph"/>
        <w:ind w:leftChars="986" w:left="2071" w:firstLineChars="0" w:firstLine="0"/>
        <w:rPr>
          <w:ins w:id="773" w:author="Zhao, Jie (Beijing)" w:date="2016-08-22T16:02:00Z"/>
        </w:rPr>
        <w:pPrChange w:id="774" w:author="Zhao, Jie (Beijing)" w:date="2016-08-22T16:04:00Z">
          <w:pPr>
            <w:pStyle w:val="ListParagraph"/>
            <w:ind w:left="1440" w:firstLineChars="0" w:firstLine="0"/>
          </w:pPr>
        </w:pPrChange>
      </w:pPr>
      <w:ins w:id="775" w:author="Zhao, Jie (Beijing)" w:date="2016-08-22T16:02:00Z">
        <w:r>
          <w:t>Change the input directory (i.e. line 36 of the code “</w:t>
        </w:r>
        <w:r w:rsidRPr="00F04E22">
          <w:t>F:\Jie\MS\04_Delivery\03_InitModel_NonRegulatizedGLM\02 Code\</w:t>
        </w:r>
        <w:r w:rsidRPr="0004503B">
          <w:t xml:space="preserve"> Non_RegularizedGLM</w:t>
        </w:r>
        <w:r>
          <w:rPr>
            <w:rFonts w:hint="eastAsia"/>
          </w:rPr>
          <w:t>\scripts\main.</w:t>
        </w:r>
        <w:r>
          <w:t>R”) into :</w:t>
        </w:r>
      </w:ins>
    </w:p>
    <w:p w14:paraId="4BC8B870" w14:textId="58A93E6B" w:rsidR="003C71AA" w:rsidRDefault="00466C36">
      <w:pPr>
        <w:pStyle w:val="ListParagraph"/>
        <w:ind w:leftChars="986" w:left="2071" w:firstLineChars="0" w:firstLine="0"/>
        <w:rPr>
          <w:ins w:id="776" w:author="Zhao, Jie (Beijing)" w:date="2016-08-23T16:16:00Z"/>
        </w:rPr>
        <w:pPrChange w:id="777" w:author="Zhao, Jie (Beijing)" w:date="2016-08-22T16:04:00Z">
          <w:pPr>
            <w:pStyle w:val="ListParagraph"/>
            <w:ind w:left="1440" w:firstLineChars="0" w:firstLine="0"/>
          </w:pPr>
        </w:pPrChange>
      </w:pPr>
      <w:ins w:id="778" w:author="Zhao, Jie (Beijing)" w:date="2016-08-22T16:02:00Z">
        <w:r>
          <w:t>F:\Jie\MS\04_Delivery\2</w:t>
        </w:r>
        <w:r w:rsidR="006607CD" w:rsidRPr="0004503B">
          <w:t>3_InitModel_NonRegulatizedGLM\03 Results</w:t>
        </w:r>
        <w:r w:rsidR="006607CD">
          <w:t>\</w:t>
        </w:r>
      </w:ins>
      <w:ins w:id="779" w:author="Zhao, Jie (Beijing)" w:date="2016-08-22T16:10:00Z">
        <w:r w:rsidRPr="00B61A48">
          <w:t>2016-08-08 09.24.44</w:t>
        </w:r>
      </w:ins>
    </w:p>
    <w:p w14:paraId="3C0F9E0A" w14:textId="0C95341B" w:rsidR="002B1EB9" w:rsidRDefault="002B1EB9">
      <w:pPr>
        <w:pStyle w:val="ListParagraph"/>
        <w:ind w:leftChars="986" w:left="2071" w:firstLineChars="0" w:firstLine="0"/>
        <w:rPr>
          <w:ins w:id="780" w:author="Zhao, Jie (Beijing)" w:date="2016-08-22T16:11:00Z"/>
        </w:rPr>
        <w:pPrChange w:id="781" w:author="Zhao, Jie (Beijing)" w:date="2016-08-22T16:04:00Z">
          <w:pPr>
            <w:pStyle w:val="ListParagraph"/>
            <w:ind w:left="1440" w:firstLineChars="0" w:firstLine="0"/>
          </w:pPr>
        </w:pPrChange>
      </w:pPr>
      <w:ins w:id="782" w:author="Zhao, Jie (Beijing)" w:date="2016-08-23T16:16:00Z">
        <w:r>
          <w:t xml:space="preserve">This input is the result of InitModel with top 10 variables based on the code in </w:t>
        </w:r>
      </w:ins>
    </w:p>
    <w:p w14:paraId="21915302" w14:textId="56C5BCB3" w:rsidR="00466C36" w:rsidRDefault="00466C36" w:rsidP="00466C36">
      <w:pPr>
        <w:pStyle w:val="ListParagraph"/>
        <w:numPr>
          <w:ilvl w:val="0"/>
          <w:numId w:val="55"/>
        </w:numPr>
        <w:ind w:firstLineChars="0"/>
        <w:rPr>
          <w:ins w:id="783" w:author="Zhao, Jie (Beijing)" w:date="2016-08-22T16:15:00Z"/>
        </w:rPr>
      </w:pPr>
      <w:ins w:id="784" w:author="Zhao, Jie (Beijing)" w:date="2016-08-22T16:11:00Z">
        <w:r>
          <w:t>initModel with the based variables</w:t>
        </w:r>
      </w:ins>
      <w:ins w:id="785" w:author="Zhao, Jie (Beijing)" w:date="2016-08-22T16:19:00Z">
        <w:r w:rsidR="00EF63B3">
          <w:t xml:space="preserve"> (especially for B2B)</w:t>
        </w:r>
      </w:ins>
      <w:ins w:id="786" w:author="Zhao, Jie (Beijing)" w:date="2016-08-22T16:11:00Z">
        <w:r>
          <w:t xml:space="preserve">: </w:t>
        </w:r>
      </w:ins>
    </w:p>
    <w:p w14:paraId="116FAA2E" w14:textId="51BFABCC" w:rsidR="00466C36" w:rsidRDefault="00466C36">
      <w:pPr>
        <w:pStyle w:val="ListParagraph"/>
        <w:ind w:left="2160" w:firstLineChars="0" w:firstLine="0"/>
        <w:rPr>
          <w:ins w:id="787" w:author="Zhao, Jie (Beijing)" w:date="2016-08-22T16:11:00Z"/>
        </w:rPr>
        <w:pPrChange w:id="788" w:author="Zhao, Jie (Beijing)" w:date="2016-08-22T16:15:00Z">
          <w:pPr>
            <w:pStyle w:val="ListParagraph"/>
            <w:numPr>
              <w:numId w:val="55"/>
            </w:numPr>
            <w:ind w:left="2160" w:firstLineChars="0" w:hanging="720"/>
          </w:pPr>
        </w:pPrChange>
      </w:pPr>
      <w:ins w:id="789" w:author="Zhao, Jie (Beijing)" w:date="2016-08-22T16:15:00Z">
        <w:r>
          <w:t>use line 26 instead of line 25</w:t>
        </w:r>
      </w:ins>
    </w:p>
    <w:p w14:paraId="5F2A3CC8" w14:textId="77777777" w:rsidR="00466C36" w:rsidRDefault="00466C36" w:rsidP="00466C36">
      <w:pPr>
        <w:pStyle w:val="ListParagraph"/>
        <w:ind w:leftChars="1084" w:left="2276" w:firstLineChars="0" w:firstLine="0"/>
        <w:rPr>
          <w:ins w:id="790" w:author="Zhao, Jie (Beijing)" w:date="2016-08-22T16:11:00Z"/>
        </w:rPr>
      </w:pPr>
      <w:ins w:id="791" w:author="Zhao, Jie (Beijing)" w:date="2016-08-22T16:11:00Z">
        <w:r>
          <w:t>change the input directory (i.e. line 18 of the code “F:\Jie\MS\04_Delivery\2</w:t>
        </w:r>
        <w:r w:rsidRPr="00F04E22">
          <w:t>3_InitModel_NonRegulatizedGLM\02 Code\InitModel\scripts</w:t>
        </w:r>
        <w:r>
          <w:rPr>
            <w:rFonts w:hint="eastAsia"/>
          </w:rPr>
          <w:t>\</w:t>
        </w:r>
        <w:r w:rsidRPr="00F04E22">
          <w:t xml:space="preserve"> run__BooleanPredictor</w:t>
        </w:r>
        <w:r>
          <w:t>.R”) into :</w:t>
        </w:r>
      </w:ins>
    </w:p>
    <w:p w14:paraId="726AA250" w14:textId="77777777" w:rsidR="00466C36" w:rsidRDefault="00466C36" w:rsidP="00466C36">
      <w:pPr>
        <w:pStyle w:val="ListParagraph"/>
        <w:ind w:leftChars="1086" w:left="2281" w:firstLineChars="0" w:firstLine="0"/>
        <w:rPr>
          <w:ins w:id="792" w:author="Zhao, Jie (Beijing)" w:date="2016-08-23T16:17:00Z"/>
        </w:rPr>
      </w:pPr>
      <w:ins w:id="793" w:author="Zhao, Jie (Beijing)" w:date="2016-08-22T16:11:00Z">
        <w:r>
          <w:t>“</w:t>
        </w:r>
        <w:r w:rsidRPr="00466C36">
          <w:t>F:\Jie\MS\04_Delivery\23_InitModel_NonRegulatizedGLM\01 Data\2016-08-08 05.39.00</w:t>
        </w:r>
        <w:r>
          <w:t>”</w:t>
        </w:r>
      </w:ins>
    </w:p>
    <w:p w14:paraId="16516D7B" w14:textId="54634668" w:rsidR="002B1EB9" w:rsidRDefault="002B1EB9" w:rsidP="00466C36">
      <w:pPr>
        <w:pStyle w:val="ListParagraph"/>
        <w:ind w:leftChars="1086" w:left="2281" w:firstLineChars="0" w:firstLine="0"/>
        <w:rPr>
          <w:ins w:id="794" w:author="Zhao, Jie (Beijing)" w:date="2016-08-22T16:11:00Z"/>
        </w:rPr>
      </w:pPr>
      <w:ins w:id="795" w:author="Zhao, Jie (Beijing)" w:date="2016-08-23T16:17:00Z">
        <w:r>
          <w:t xml:space="preserve">This input is the model data based on the code in </w:t>
        </w:r>
      </w:ins>
    </w:p>
    <w:p w14:paraId="7FE1D936" w14:textId="77777777" w:rsidR="00466C36" w:rsidRPr="00B61A48" w:rsidRDefault="00466C36" w:rsidP="00466C36">
      <w:pPr>
        <w:ind w:leftChars="400" w:left="840"/>
        <w:rPr>
          <w:ins w:id="796" w:author="Zhao, Jie (Beijing)" w:date="2016-08-22T16:11:00Z"/>
        </w:rPr>
      </w:pPr>
      <w:ins w:id="797" w:author="Zhao, Jie (Beijing)" w:date="2016-08-22T16:11:00Z">
        <w:r>
          <w:tab/>
        </w:r>
        <w:r>
          <w:tab/>
        </w:r>
        <w:r>
          <w:tab/>
          <w:t>Change the line 36 into “main.arglist$bTopVarsOnly &lt;- F”</w:t>
        </w:r>
      </w:ins>
    </w:p>
    <w:p w14:paraId="1656DA17" w14:textId="3CF2B0E8" w:rsidR="00466C36" w:rsidRDefault="00466C36" w:rsidP="00466C36">
      <w:pPr>
        <w:pStyle w:val="ListParagraph"/>
        <w:numPr>
          <w:ilvl w:val="0"/>
          <w:numId w:val="55"/>
        </w:numPr>
        <w:ind w:firstLineChars="0"/>
        <w:rPr>
          <w:ins w:id="798" w:author="Zhao, Jie (Beijing)" w:date="2016-08-22T16:16:00Z"/>
        </w:rPr>
      </w:pPr>
      <w:ins w:id="799" w:author="Zhao, Jie (Beijing)" w:date="2016-08-22T16:11:00Z">
        <w:r>
          <w:t>initModel with the top 10 variables selected from the above model.</w:t>
        </w:r>
      </w:ins>
      <w:ins w:id="800" w:author="Zhao, Jie (Beijing)" w:date="2016-08-22T16:19:00Z">
        <w:r w:rsidR="00EF63B3">
          <w:t xml:space="preserve"> (especially for B2B)</w:t>
        </w:r>
      </w:ins>
    </w:p>
    <w:p w14:paraId="1FBD8B77" w14:textId="366BDFDD" w:rsidR="00EF63B3" w:rsidRDefault="00EF63B3">
      <w:pPr>
        <w:pStyle w:val="ListParagraph"/>
        <w:ind w:left="2160" w:firstLineChars="0" w:firstLine="0"/>
        <w:rPr>
          <w:ins w:id="801" w:author="Zhao, Jie (Beijing)" w:date="2016-08-22T16:11:00Z"/>
        </w:rPr>
        <w:pPrChange w:id="802" w:author="Zhao, Jie (Beijing)" w:date="2016-08-22T16:16:00Z">
          <w:pPr>
            <w:pStyle w:val="ListParagraph"/>
            <w:numPr>
              <w:numId w:val="55"/>
            </w:numPr>
            <w:ind w:left="2160" w:firstLineChars="0" w:hanging="720"/>
          </w:pPr>
        </w:pPrChange>
      </w:pPr>
      <w:ins w:id="803" w:author="Zhao, Jie (Beijing)" w:date="2016-08-22T16:16:00Z">
        <w:r>
          <w:t>Use line 26 instead of 25</w:t>
        </w:r>
      </w:ins>
    </w:p>
    <w:p w14:paraId="1CF9665F" w14:textId="77777777" w:rsidR="00466C36" w:rsidRDefault="00466C36" w:rsidP="00466C36">
      <w:pPr>
        <w:pStyle w:val="ListParagraph"/>
        <w:ind w:leftChars="986" w:left="2071" w:firstLineChars="0" w:firstLine="0"/>
        <w:rPr>
          <w:ins w:id="804" w:author="Zhao, Jie (Beijing)" w:date="2016-08-22T16:11:00Z"/>
        </w:rPr>
      </w:pPr>
      <w:ins w:id="805" w:author="Zhao, Jie (Beijing)" w:date="2016-08-22T16:11:00Z">
        <w:r>
          <w:t>change the input directory (i.e. line 7 of the code “F:\Jie\MS\04_Delivery\2</w:t>
        </w:r>
        <w:r w:rsidRPr="00F04E22">
          <w:t>3_InitModel_NonRegulatizedGLM\02 Code\InitModel\scripts</w:t>
        </w:r>
        <w:r>
          <w:rPr>
            <w:rFonts w:hint="eastAsia"/>
          </w:rPr>
          <w:t>\</w:t>
        </w:r>
        <w:r w:rsidRPr="00F04E22">
          <w:t xml:space="preserve"> run__BooleanPredictor</w:t>
        </w:r>
        <w:r>
          <w:t>.R”) into:</w:t>
        </w:r>
      </w:ins>
    </w:p>
    <w:p w14:paraId="26D8FEF7" w14:textId="77777777" w:rsidR="00466C36" w:rsidRDefault="00466C36" w:rsidP="00466C36">
      <w:pPr>
        <w:pStyle w:val="ListParagraph"/>
        <w:ind w:leftChars="986" w:left="2071" w:firstLineChars="0" w:firstLine="0"/>
        <w:rPr>
          <w:ins w:id="806" w:author="Zhao, Jie (Beijing)" w:date="2016-08-22T16:11:00Z"/>
        </w:rPr>
      </w:pPr>
      <w:ins w:id="807" w:author="Zhao, Jie (Beijing)" w:date="2016-08-22T16:11:00Z">
        <w:r>
          <w:t>“</w:t>
        </w:r>
        <w:r w:rsidRPr="00466C36">
          <w:t>F:\Jie\MS\04_Delivery\23_InitModel_NonRegulatizedGLM\01 Data\2016-08-08 05.39.00</w:t>
        </w:r>
        <w:r>
          <w:t>”</w:t>
        </w:r>
      </w:ins>
    </w:p>
    <w:p w14:paraId="6DBA02E6" w14:textId="77777777" w:rsidR="00466C36" w:rsidRDefault="00466C36" w:rsidP="00466C36">
      <w:pPr>
        <w:ind w:leftChars="786" w:left="1651" w:firstLine="420"/>
        <w:rPr>
          <w:ins w:id="808" w:author="Zhao, Jie (Beijing)" w:date="2016-08-22T16:11:00Z"/>
        </w:rPr>
      </w:pPr>
      <w:ins w:id="809" w:author="Zhao, Jie (Beijing)" w:date="2016-08-22T16:11:00Z">
        <w:r>
          <w:t>Change the line 36 into “main.arglist$bTopVarsOnly &lt;- F”</w:t>
        </w:r>
      </w:ins>
    </w:p>
    <w:p w14:paraId="140E221A" w14:textId="77777777" w:rsidR="00466C36" w:rsidRDefault="00466C36" w:rsidP="00466C36">
      <w:pPr>
        <w:ind w:leftChars="986" w:left="2071"/>
        <w:rPr>
          <w:ins w:id="810" w:author="Zhao, Jie (Beijing)" w:date="2016-08-22T16:11:00Z"/>
        </w:rPr>
      </w:pPr>
      <w:ins w:id="811" w:author="Zhao, Jie (Beijing)" w:date="2016-08-22T16:11:00Z">
        <w:r>
          <w:t xml:space="preserve">Change the input directory (i.e. line 39 of the code </w:t>
        </w:r>
        <w:r>
          <w:lastRenderedPageBreak/>
          <w:t>“F:\Jie\MS\04_Delivery\2</w:t>
        </w:r>
        <w:r w:rsidRPr="00F04E22">
          <w:t>3_InitModel_NonRegulatizedGLM\02 Code\InitModel\scripts</w:t>
        </w:r>
        <w:r>
          <w:rPr>
            <w:rFonts w:hint="eastAsia"/>
          </w:rPr>
          <w:t>\</w:t>
        </w:r>
        <w:r w:rsidRPr="00F04E22">
          <w:t xml:space="preserve"> run__BooleanPredictor</w:t>
        </w:r>
        <w:r>
          <w:t>.R”) into:</w:t>
        </w:r>
      </w:ins>
    </w:p>
    <w:p w14:paraId="7D3EEC53" w14:textId="63615356" w:rsidR="00466C36" w:rsidRDefault="00466C36" w:rsidP="00466C36">
      <w:pPr>
        <w:pStyle w:val="ListParagraph"/>
        <w:ind w:leftChars="986" w:left="2071" w:firstLineChars="0" w:firstLine="0"/>
        <w:rPr>
          <w:ins w:id="812" w:author="Zhao, Jie (Beijing)" w:date="2016-08-22T16:11:00Z"/>
        </w:rPr>
      </w:pPr>
      <w:ins w:id="813" w:author="Zhao, Jie (Beijing)" w:date="2016-08-22T16:11:00Z">
        <w:r>
          <w:t>“F:\Jie\MS\04_Delivery\2</w:t>
        </w:r>
        <w:r w:rsidRPr="0004503B">
          <w:t>3_InitModel_NonRegulatizedGLM\03 Results</w:t>
        </w:r>
        <w:r>
          <w:t>\</w:t>
        </w:r>
      </w:ins>
      <w:ins w:id="814" w:author="Zhao, Jie (Beijing)" w:date="2016-08-23T16:23:00Z">
        <w:r w:rsidR="002B1EB9" w:rsidRPr="002B1EB9">
          <w:t xml:space="preserve"> 2016-08-11 12.00.36</w:t>
        </w:r>
      </w:ins>
      <w:ins w:id="815" w:author="Zhao, Jie (Beijing)" w:date="2016-08-22T16:11:00Z">
        <w:r>
          <w:t>”</w:t>
        </w:r>
      </w:ins>
    </w:p>
    <w:p w14:paraId="71FD24C9" w14:textId="45799384" w:rsidR="00466C36" w:rsidRDefault="00466C36" w:rsidP="00466C36">
      <w:pPr>
        <w:pStyle w:val="ListParagraph"/>
        <w:numPr>
          <w:ilvl w:val="0"/>
          <w:numId w:val="55"/>
        </w:numPr>
        <w:ind w:firstLineChars="0"/>
        <w:rPr>
          <w:ins w:id="816" w:author="Zhao, Jie (Beijing)" w:date="2016-08-22T16:11:00Z"/>
        </w:rPr>
      </w:pPr>
      <w:ins w:id="817" w:author="Zhao, Jie (Beijing)" w:date="2016-08-22T16:11:00Z">
        <w:r>
          <w:t>Non-regularized glm with the top 10 variables.</w:t>
        </w:r>
      </w:ins>
      <w:ins w:id="818" w:author="Zhao, Jie (Beijing)" w:date="2016-08-22T16:19:00Z">
        <w:r w:rsidR="00EF63B3">
          <w:t xml:space="preserve"> (especially for B2B)</w:t>
        </w:r>
      </w:ins>
    </w:p>
    <w:p w14:paraId="6377F3EE" w14:textId="77777777" w:rsidR="00EF63B3" w:rsidRDefault="00466C36" w:rsidP="00466C36">
      <w:pPr>
        <w:pStyle w:val="ListParagraph"/>
        <w:ind w:leftChars="986" w:left="2071" w:firstLineChars="0" w:firstLine="0"/>
        <w:rPr>
          <w:ins w:id="819" w:author="Zhao, Jie (Beijing)" w:date="2016-08-22T16:17:00Z"/>
        </w:rPr>
      </w:pPr>
      <w:ins w:id="820" w:author="Zhao, Jie (Beijing)" w:date="2016-08-22T16:11:00Z">
        <w:r>
          <w:t>Change the input directory (i.e. line 36 of the code “</w:t>
        </w:r>
        <w:r w:rsidRPr="00F04E22">
          <w:t>F:\Jie\MS\04_Delivery\0</w:t>
        </w:r>
      </w:ins>
    </w:p>
    <w:p w14:paraId="17791DF2" w14:textId="0BD5D8B7" w:rsidR="00466C36" w:rsidRDefault="00466C36" w:rsidP="00466C36">
      <w:pPr>
        <w:pStyle w:val="ListParagraph"/>
        <w:ind w:leftChars="986" w:left="2071" w:firstLineChars="0" w:firstLine="0"/>
        <w:rPr>
          <w:ins w:id="821" w:author="Zhao, Jie (Beijing)" w:date="2016-08-22T16:11:00Z"/>
        </w:rPr>
      </w:pPr>
      <w:ins w:id="822" w:author="Zhao, Jie (Beijing)" w:date="2016-08-22T16:11:00Z">
        <w:r w:rsidRPr="00F04E22">
          <w:t>3_InitModel_NonRegulatizedGLM\02 Code\</w:t>
        </w:r>
        <w:r w:rsidRPr="0004503B">
          <w:t xml:space="preserve"> Non_RegularizedGLM</w:t>
        </w:r>
        <w:r>
          <w:rPr>
            <w:rFonts w:hint="eastAsia"/>
          </w:rPr>
          <w:t>\scripts\main.</w:t>
        </w:r>
        <w:r>
          <w:t>R”) into :</w:t>
        </w:r>
      </w:ins>
    </w:p>
    <w:p w14:paraId="6FCC7FC9" w14:textId="092AA8D8" w:rsidR="00466C36" w:rsidRPr="00B61A48" w:rsidRDefault="00466C36">
      <w:pPr>
        <w:pStyle w:val="ListParagraph"/>
        <w:ind w:left="2160" w:firstLineChars="0" w:firstLine="0"/>
        <w:pPrChange w:id="823" w:author="Zhao, Jie (Beijing)" w:date="2016-08-22T16:11:00Z">
          <w:pPr>
            <w:pStyle w:val="ListParagraph"/>
            <w:ind w:left="1440" w:firstLineChars="0" w:firstLine="0"/>
          </w:pPr>
        </w:pPrChange>
      </w:pPr>
      <w:ins w:id="824" w:author="Zhao, Jie (Beijing)" w:date="2016-08-22T16:11:00Z">
        <w:r>
          <w:t>F:\Jie\MS\04_Delivery\2</w:t>
        </w:r>
        <w:r w:rsidRPr="0004503B">
          <w:t>3_InitModel_NonRegulatizedGLM\03 Results</w:t>
        </w:r>
        <w:r>
          <w:t>\</w:t>
        </w:r>
      </w:ins>
      <w:ins w:id="825" w:author="Zhao, Jie (Beijing)" w:date="2016-08-23T16:24:00Z">
        <w:r w:rsidR="002B1EB9" w:rsidRPr="002B1EB9">
          <w:t xml:space="preserve"> 2016-08-11 12.09.42</w:t>
        </w:r>
      </w:ins>
    </w:p>
    <w:p w14:paraId="6E588CE2" w14:textId="2692E9E2" w:rsidR="008A609D" w:rsidRPr="00B61A48" w:rsidRDefault="00C169B7">
      <w:pPr>
        <w:pStyle w:val="ListParagraph"/>
        <w:numPr>
          <w:ilvl w:val="0"/>
          <w:numId w:val="5"/>
        </w:numPr>
        <w:ind w:firstLineChars="0"/>
        <w:pPrChange w:id="826" w:author="Zhao, Jie (Beijing)" w:date="2016-08-22T15:49:00Z">
          <w:pPr>
            <w:pStyle w:val="ListParagraph"/>
            <w:numPr>
              <w:numId w:val="40"/>
            </w:numPr>
            <w:ind w:left="643" w:firstLineChars="0" w:hanging="360"/>
          </w:pPr>
        </w:pPrChange>
      </w:pPr>
      <w:ins w:id="827" w:author="Wang, Lichao (London)" w:date="2016-08-19T11:16:00Z">
        <w:r>
          <w:t>Results in Step 3) above put into tables</w:t>
        </w:r>
      </w:ins>
      <w:del w:id="828" w:author="Wang, Lichao (London)" w:date="2016-08-19T11:15:00Z">
        <w:r w:rsidR="008A609D" w:rsidRPr="00EF5252" w:rsidDel="0009560E">
          <w:rPr>
            <w:rFonts w:hint="eastAsia"/>
          </w:rPr>
          <w:delText xml:space="preserve">Modelling </w:delText>
        </w:r>
      </w:del>
      <w:del w:id="829" w:author="Wang, Lichao (London)" w:date="2016-08-19T11:16:00Z">
        <w:r w:rsidR="008A609D" w:rsidRPr="00EF5252" w:rsidDel="00C169B7">
          <w:rPr>
            <w:rFonts w:hint="eastAsia"/>
          </w:rPr>
          <w:delText>result</w:delText>
        </w:r>
      </w:del>
      <w:del w:id="830" w:author="Wang, Lichao (London)" w:date="2016-08-19T11:15:00Z">
        <w:r w:rsidR="008A609D" w:rsidRPr="00EF5252" w:rsidDel="0009560E">
          <w:rPr>
            <w:rFonts w:hint="eastAsia"/>
          </w:rPr>
          <w:delText>s</w:delText>
        </w:r>
      </w:del>
      <w:r w:rsidR="008A609D" w:rsidRPr="00EF5252">
        <w:rPr>
          <w:rFonts w:hint="eastAsia"/>
        </w:rPr>
        <w:t xml:space="preserve"> for </w:t>
      </w:r>
      <w:del w:id="831" w:author="Wang, Lichao (London)" w:date="2016-08-19T11:13:00Z">
        <w:r w:rsidR="008A609D" w:rsidRPr="00EF5252" w:rsidDel="007D4BBE">
          <w:rPr>
            <w:rFonts w:hint="eastAsia"/>
          </w:rPr>
          <w:delText>the composite</w:delText>
        </w:r>
      </w:del>
      <w:ins w:id="832" w:author="Wang, Lichao (London)" w:date="2016-08-19T11:13:00Z">
        <w:r w:rsidR="007D4BBE">
          <w:t xml:space="preserve"> the other 4</w:t>
        </w:r>
      </w:ins>
      <w:r w:rsidR="008A609D" w:rsidRPr="00EF5252">
        <w:rPr>
          <w:rFonts w:hint="eastAsia"/>
        </w:rPr>
        <w:t xml:space="preserve"> cohort</w:t>
      </w:r>
      <w:ins w:id="833" w:author="Wang, Lichao (London)" w:date="2016-08-19T11:13:00Z">
        <w:r w:rsidR="007D4BBE">
          <w:t>s</w:t>
        </w:r>
      </w:ins>
    </w:p>
    <w:tbl>
      <w:tblPr>
        <w:tblW w:w="6300" w:type="dxa"/>
        <w:tblLook w:val="04A0" w:firstRow="1" w:lastRow="0" w:firstColumn="1" w:lastColumn="0" w:noHBand="0" w:noVBand="1"/>
      </w:tblPr>
      <w:tblGrid>
        <w:gridCol w:w="6300"/>
      </w:tblGrid>
      <w:tr w:rsidR="00B428DC" w:rsidRPr="00B61A48" w14:paraId="52712F35" w14:textId="77777777" w:rsidTr="00AF0663">
        <w:trPr>
          <w:trHeight w:val="288"/>
        </w:trPr>
        <w:tc>
          <w:tcPr>
            <w:tcW w:w="6300" w:type="dxa"/>
            <w:tcBorders>
              <w:top w:val="nil"/>
              <w:left w:val="nil"/>
              <w:bottom w:val="nil"/>
              <w:right w:val="nil"/>
            </w:tcBorders>
            <w:shd w:val="clear" w:color="auto" w:fill="auto"/>
            <w:noWrap/>
            <w:vAlign w:val="bottom"/>
            <w:hideMark/>
          </w:tcPr>
          <w:p w14:paraId="56219F07" w14:textId="77777777" w:rsidR="00B428DC" w:rsidRPr="00B61A48" w:rsidRDefault="00B428DC" w:rsidP="00B428DC">
            <w:pPr>
              <w:pStyle w:val="ListParagraph"/>
              <w:widowControl/>
              <w:numPr>
                <w:ilvl w:val="0"/>
                <w:numId w:val="31"/>
              </w:numPr>
              <w:ind w:firstLineChars="0"/>
              <w:jc w:val="left"/>
              <w:rPr>
                <w:rFonts w:ascii="宋体" w:eastAsia="宋体" w:hAnsi="宋体" w:cs="宋体"/>
                <w:color w:val="000000"/>
                <w:kern w:val="0"/>
                <w:sz w:val="22"/>
              </w:rPr>
            </w:pPr>
            <w:r w:rsidRPr="00EF5252">
              <w:rPr>
                <w:rFonts w:hint="eastAsia"/>
              </w:rPr>
              <w:t>results</w:t>
            </w:r>
            <w:r w:rsidRPr="00B61A48">
              <w:rPr>
                <w:rFonts w:ascii="宋体" w:eastAsia="宋体" w:hAnsi="宋体" w:cs="宋体" w:hint="eastAsia"/>
                <w:color w:val="000000"/>
                <w:kern w:val="0"/>
                <w:sz w:val="22"/>
              </w:rPr>
              <w:t xml:space="preserve"> </w:t>
            </w:r>
            <w:r w:rsidRPr="00B61A48">
              <w:rPr>
                <w:rFonts w:ascii="宋体" w:eastAsia="宋体" w:hAnsi="宋体" w:cs="宋体"/>
                <w:color w:val="000000"/>
                <w:kern w:val="0"/>
                <w:sz w:val="22"/>
              </w:rPr>
              <w:t>–</w:t>
            </w:r>
            <w:r w:rsidRPr="00B61A48">
              <w:rPr>
                <w:rFonts w:ascii="宋体" w:eastAsia="宋体" w:hAnsi="宋体" w:cs="宋体" w:hint="eastAsia"/>
                <w:color w:val="000000"/>
                <w:kern w:val="0"/>
                <w:sz w:val="22"/>
              </w:rPr>
              <w:t xml:space="preserve"> </w:t>
            </w:r>
          </w:p>
          <w:p w14:paraId="62DEC328" w14:textId="55847DF2" w:rsidR="00B428DC" w:rsidRPr="00212F9A" w:rsidRDefault="00B428DC" w:rsidP="002A751B">
            <w:pPr>
              <w:pStyle w:val="ListParagraph"/>
              <w:widowControl/>
              <w:numPr>
                <w:ilvl w:val="0"/>
                <w:numId w:val="34"/>
              </w:numPr>
              <w:ind w:firstLineChars="0"/>
              <w:jc w:val="left"/>
              <w:rPr>
                <w:ins w:id="834" w:author="Wang, Lichao (London)" w:date="2016-08-19T11:16:00Z"/>
                <w:rFonts w:ascii="宋体" w:eastAsia="宋体" w:hAnsi="宋体" w:cs="宋体"/>
                <w:color w:val="000000"/>
                <w:kern w:val="0"/>
                <w:sz w:val="22"/>
                <w:rPrChange w:id="835" w:author="Wang, Lichao (London)" w:date="2016-08-19T11:16:00Z">
                  <w:rPr>
                    <w:ins w:id="836" w:author="Wang, Lichao (London)" w:date="2016-08-19T11:16:00Z"/>
                  </w:rPr>
                </w:rPrChange>
              </w:rPr>
            </w:pPr>
            <w:r w:rsidRPr="00EF5252">
              <w:t>F:\Jie\MS\04_Delivery\24_FinalTables\03 Results</w:t>
            </w:r>
            <w:ins w:id="837" w:author="Wang, Lichao (London)" w:date="2016-08-19T11:14:00Z">
              <w:r w:rsidR="002A751B">
                <w:t>\</w:t>
              </w:r>
              <w:r w:rsidR="002A751B" w:rsidRPr="002A751B">
                <w:t>2016-08-10 13.10.01</w:t>
              </w:r>
              <w:r w:rsidR="00FD3978">
                <w:t xml:space="preserve"> (corresponding to i, ii, iii above)</w:t>
              </w:r>
            </w:ins>
          </w:p>
          <w:p w14:paraId="6CE49AAC" w14:textId="491B7664" w:rsidR="00212F9A" w:rsidRPr="00B61A48" w:rsidRDefault="00212F9A" w:rsidP="00212F9A">
            <w:pPr>
              <w:pStyle w:val="ListParagraph"/>
              <w:widowControl/>
              <w:numPr>
                <w:ilvl w:val="0"/>
                <w:numId w:val="34"/>
              </w:numPr>
              <w:ind w:firstLineChars="0"/>
              <w:jc w:val="left"/>
              <w:rPr>
                <w:rFonts w:ascii="宋体" w:eastAsia="宋体" w:hAnsi="宋体" w:cs="宋体"/>
                <w:color w:val="000000"/>
                <w:kern w:val="0"/>
                <w:sz w:val="22"/>
              </w:rPr>
            </w:pPr>
            <w:ins w:id="838" w:author="Wang, Lichao (London)" w:date="2016-08-19T11:16:00Z">
              <w:r w:rsidRPr="00EF5252">
                <w:t>F:\Jie\MS\04_Delivery\24_FinalTables\03 Results</w:t>
              </w:r>
              <w:r>
                <w:t>\</w:t>
              </w:r>
              <w:r w:rsidRPr="00212F9A">
                <w:t>2016-08-11 12.18.09</w:t>
              </w:r>
              <w:r>
                <w:t xml:space="preserve"> (corresponding to iv, v</w:t>
              </w:r>
            </w:ins>
            <w:ins w:id="839" w:author="Wang, Lichao (London)" w:date="2016-08-19T11:17:00Z">
              <w:r>
                <w:t>,</w:t>
              </w:r>
            </w:ins>
            <w:ins w:id="840" w:author="Wang, Lichao (London)" w:date="2016-08-19T11:16:00Z">
              <w:r>
                <w:t xml:space="preserve"> vi above)</w:t>
              </w:r>
            </w:ins>
          </w:p>
          <w:p w14:paraId="16F1B9CA" w14:textId="77777777" w:rsidR="00B428DC" w:rsidRPr="00B61A48" w:rsidRDefault="00B428DC" w:rsidP="00B428DC">
            <w:pPr>
              <w:pStyle w:val="ListParagraph"/>
              <w:widowControl/>
              <w:numPr>
                <w:ilvl w:val="0"/>
                <w:numId w:val="34"/>
              </w:numPr>
              <w:ind w:firstLineChars="0"/>
              <w:jc w:val="left"/>
              <w:rPr>
                <w:rFonts w:ascii="宋体" w:eastAsia="宋体" w:hAnsi="宋体" w:cs="宋体"/>
                <w:color w:val="FF0000"/>
                <w:kern w:val="0"/>
                <w:sz w:val="22"/>
              </w:rPr>
            </w:pPr>
            <w:r w:rsidRPr="003C71AA">
              <w:rPr>
                <w:color w:val="FF0000"/>
              </w:rPr>
              <w:t>Tables for delivery: Lichao added</w:t>
            </w:r>
          </w:p>
        </w:tc>
      </w:tr>
      <w:tr w:rsidR="00B428DC" w:rsidRPr="003B39F7" w14:paraId="63A46CA3" w14:textId="77777777" w:rsidTr="00AF0663">
        <w:trPr>
          <w:trHeight w:val="288"/>
        </w:trPr>
        <w:tc>
          <w:tcPr>
            <w:tcW w:w="6300" w:type="dxa"/>
            <w:tcBorders>
              <w:top w:val="nil"/>
              <w:left w:val="nil"/>
              <w:bottom w:val="nil"/>
              <w:right w:val="nil"/>
            </w:tcBorders>
            <w:shd w:val="clear" w:color="auto" w:fill="auto"/>
            <w:noWrap/>
            <w:vAlign w:val="bottom"/>
            <w:hideMark/>
          </w:tcPr>
          <w:p w14:paraId="44498429" w14:textId="4A4948DA" w:rsidR="00B428DC" w:rsidRPr="00AF0663" w:rsidRDefault="00B428DC" w:rsidP="00AF0663">
            <w:pPr>
              <w:pStyle w:val="ListParagraph"/>
              <w:widowControl/>
              <w:numPr>
                <w:ilvl w:val="0"/>
                <w:numId w:val="31"/>
              </w:numPr>
              <w:ind w:firstLineChars="0"/>
              <w:jc w:val="left"/>
              <w:rPr>
                <w:ins w:id="841" w:author="Zhao, Jie (Beijing)" w:date="2016-08-22T15:45:00Z"/>
                <w:rFonts w:ascii="宋体" w:eastAsia="宋体" w:hAnsi="宋体" w:cs="宋体"/>
                <w:color w:val="000000"/>
                <w:kern w:val="0"/>
                <w:sz w:val="22"/>
                <w:rPrChange w:id="842" w:author="Zhao, Jie (Beijing)" w:date="2016-08-22T15:45:00Z">
                  <w:rPr>
                    <w:ins w:id="843" w:author="Zhao, Jie (Beijing)" w:date="2016-08-22T15:45:00Z"/>
                  </w:rPr>
                </w:rPrChange>
              </w:rPr>
            </w:pPr>
            <w:r w:rsidRPr="00EF5252">
              <w:rPr>
                <w:rFonts w:hint="eastAsia"/>
              </w:rPr>
              <w:t xml:space="preserve">code </w:t>
            </w:r>
            <w:r w:rsidRPr="00B61A48">
              <w:rPr>
                <w:rFonts w:ascii="宋体" w:eastAsia="宋体" w:hAnsi="宋体" w:cs="宋体" w:hint="eastAsia"/>
                <w:color w:val="000000"/>
                <w:kern w:val="0"/>
                <w:sz w:val="22"/>
              </w:rPr>
              <w:t xml:space="preserve">-- </w:t>
            </w:r>
            <w:r w:rsidRPr="00EF5252">
              <w:t>F:\Jie\MS\04_Delivery\24_FinalTables\02 Code</w:t>
            </w:r>
          </w:p>
          <w:p w14:paraId="205DD1E0" w14:textId="77777777" w:rsidR="00CF53FC" w:rsidRDefault="00CF53FC">
            <w:pPr>
              <w:pStyle w:val="ListParagraph"/>
              <w:numPr>
                <w:ilvl w:val="0"/>
                <w:numId w:val="56"/>
              </w:numPr>
              <w:ind w:firstLineChars="0"/>
              <w:rPr>
                <w:ins w:id="844" w:author="Zhao, Jie (Beijing)" w:date="2016-08-23T16:27:00Z"/>
              </w:rPr>
              <w:pPrChange w:id="845" w:author="Zhao, Jie (Beijing)" w:date="2016-08-23T16:27:00Z">
                <w:pPr>
                  <w:pStyle w:val="ListParagraph"/>
                  <w:ind w:left="1080" w:firstLineChars="0" w:firstLine="0"/>
                </w:pPr>
              </w:pPrChange>
            </w:pPr>
            <w:ins w:id="846" w:author="Zhao, Jie (Beijing)" w:date="2016-08-23T16:27:00Z">
              <w:r>
                <w:t>for B2Fir, B2Sec and BConti</w:t>
              </w:r>
            </w:ins>
          </w:p>
          <w:p w14:paraId="3842A1F1" w14:textId="67C99690" w:rsidR="00CF53FC" w:rsidRDefault="00CF53FC">
            <w:pPr>
              <w:pStyle w:val="ListParagraph"/>
              <w:numPr>
                <w:ilvl w:val="0"/>
                <w:numId w:val="58"/>
              </w:numPr>
              <w:ind w:firstLineChars="0"/>
              <w:rPr>
                <w:ins w:id="847" w:author="Zhao, Jie (Beijing)" w:date="2016-08-23T16:26:00Z"/>
              </w:rPr>
              <w:pPrChange w:id="848" w:author="Zhao, Jie (Beijing)" w:date="2016-08-24T11:18:00Z">
                <w:pPr>
                  <w:pStyle w:val="ListParagraph"/>
                  <w:ind w:left="1080" w:firstLineChars="0" w:firstLine="0"/>
                </w:pPr>
              </w:pPrChange>
            </w:pPr>
            <w:ins w:id="849" w:author="Zhao, Jie (Beijing)" w:date="2016-08-23T16:26:00Z">
              <w:r>
                <w:t>change the input directory (i.e. line 4 of the code “</w:t>
              </w:r>
              <w:r w:rsidRPr="0099337E">
                <w:t>F:\Jie\MS\04_Deli</w:t>
              </w:r>
              <w:r>
                <w:t>very\24</w:t>
              </w:r>
              <w:r w:rsidRPr="0099337E">
                <w:t>_FinalTables\02 Code</w:t>
              </w:r>
              <w:r>
                <w:t>\</w:t>
              </w:r>
              <w:r w:rsidRPr="0099337E">
                <w:t>createFinalTables</w:t>
              </w:r>
              <w:r>
                <w:t>.R) into:</w:t>
              </w:r>
            </w:ins>
          </w:p>
          <w:p w14:paraId="6F4B646D" w14:textId="5F79B881" w:rsidR="00CF53FC" w:rsidRDefault="00CF53FC" w:rsidP="00CF53FC">
            <w:pPr>
              <w:pStyle w:val="ListParagraph"/>
              <w:ind w:left="1080" w:firstLineChars="0" w:firstLine="0"/>
              <w:rPr>
                <w:ins w:id="850" w:author="Zhao, Jie (Beijing)" w:date="2016-08-23T16:26:00Z"/>
              </w:rPr>
            </w:pPr>
            <w:ins w:id="851" w:author="Zhao, Jie (Beijing)" w:date="2016-08-23T16:26:00Z">
              <w:r>
                <w:t>“F:\Jie\MS\04_Delivery\2</w:t>
              </w:r>
              <w:r w:rsidRPr="0099337E">
                <w:t>4_FinalTables\01 Data</w:t>
              </w:r>
              <w:r>
                <w:rPr>
                  <w:rFonts w:hint="eastAsia"/>
                </w:rPr>
                <w:t>\</w:t>
              </w:r>
            </w:ins>
            <w:ins w:id="852" w:author="Zhao, Jie (Beijing)" w:date="2016-08-23T16:28:00Z">
              <w:r>
                <w:t xml:space="preserve"> </w:t>
              </w:r>
              <w:r w:rsidRPr="00CF53FC">
                <w:t>2016-08-08 08.19.05</w:t>
              </w:r>
            </w:ins>
            <w:ins w:id="853" w:author="Zhao, Jie (Beijing)" w:date="2016-08-23T16:26:00Z">
              <w:r>
                <w:t>”</w:t>
              </w:r>
            </w:ins>
          </w:p>
          <w:p w14:paraId="3A58AD8C" w14:textId="77777777" w:rsidR="00CF53FC" w:rsidRDefault="00CF53FC" w:rsidP="00CF53FC">
            <w:pPr>
              <w:pStyle w:val="ListParagraph"/>
              <w:ind w:left="1080" w:firstLineChars="0" w:firstLine="0"/>
              <w:rPr>
                <w:ins w:id="854" w:author="Zhao, Jie (Beijing)" w:date="2016-08-23T16:26:00Z"/>
              </w:rPr>
            </w:pPr>
            <w:ins w:id="855" w:author="Zhao, Jie (Beijing)" w:date="2016-08-23T16:26:00Z">
              <w:r>
                <w:t>This input is the result of InitModel with base variables based on the code in</w:t>
              </w:r>
            </w:ins>
          </w:p>
          <w:p w14:paraId="7706A8C0" w14:textId="34ECDC2D" w:rsidR="00CF53FC" w:rsidRDefault="00CF53FC">
            <w:pPr>
              <w:pStyle w:val="ListParagraph"/>
              <w:numPr>
                <w:ilvl w:val="0"/>
                <w:numId w:val="58"/>
              </w:numPr>
              <w:ind w:firstLineChars="0"/>
              <w:rPr>
                <w:ins w:id="856" w:author="Zhao, Jie (Beijing)" w:date="2016-08-23T16:26:00Z"/>
              </w:rPr>
              <w:pPrChange w:id="857" w:author="Zhao, Jie (Beijing)" w:date="2016-08-24T11:18:00Z">
                <w:pPr>
                  <w:pStyle w:val="ListParagraph"/>
                  <w:ind w:left="1080" w:firstLineChars="0" w:firstLine="0"/>
                </w:pPr>
              </w:pPrChange>
            </w:pPr>
            <w:ins w:id="858" w:author="Zhao, Jie (Beijing)" w:date="2016-08-23T16:26:00Z">
              <w:r>
                <w:t>change the input directory (i.e. line 7 of the code “</w:t>
              </w:r>
              <w:r w:rsidRPr="0099337E">
                <w:t>F:\Jie\MS\04_Deli</w:t>
              </w:r>
              <w:r>
                <w:t>very\2</w:t>
              </w:r>
              <w:r w:rsidRPr="0099337E">
                <w:t>4_FinalTables\02 Code</w:t>
              </w:r>
              <w:r>
                <w:t>\</w:t>
              </w:r>
              <w:r w:rsidRPr="0099337E">
                <w:t>createFinalTables</w:t>
              </w:r>
              <w:r>
                <w:t>.R” ) into:</w:t>
              </w:r>
            </w:ins>
          </w:p>
          <w:p w14:paraId="5584C63C" w14:textId="6BCE7B21" w:rsidR="00CF53FC" w:rsidRDefault="00CF53FC" w:rsidP="00CF53FC">
            <w:pPr>
              <w:pStyle w:val="ListParagraph"/>
              <w:ind w:left="1080" w:firstLineChars="0" w:firstLine="0"/>
              <w:rPr>
                <w:ins w:id="859" w:author="Zhao, Jie (Beijing)" w:date="2016-08-23T16:26:00Z"/>
              </w:rPr>
            </w:pPr>
            <w:ins w:id="860" w:author="Zhao, Jie (Beijing)" w:date="2016-08-23T16:26:00Z">
              <w:r>
                <w:t>“F:\Jie\MS\04_Delivery\2</w:t>
              </w:r>
              <w:r w:rsidRPr="0099337E">
                <w:t>4_FinalTables\01 Data</w:t>
              </w:r>
              <w:r>
                <w:rPr>
                  <w:rFonts w:hint="eastAsia"/>
                </w:rPr>
                <w:t>\</w:t>
              </w:r>
            </w:ins>
            <w:ins w:id="861" w:author="Zhao, Jie (Beijing)" w:date="2016-08-23T16:29:00Z">
              <w:r>
                <w:t xml:space="preserve"> </w:t>
              </w:r>
              <w:r w:rsidRPr="00CF53FC">
                <w:t>2016-08-08 09.24.44</w:t>
              </w:r>
            </w:ins>
            <w:ins w:id="862" w:author="Zhao, Jie (Beijing)" w:date="2016-08-23T16:26:00Z">
              <w:r>
                <w:t>”</w:t>
              </w:r>
            </w:ins>
          </w:p>
          <w:p w14:paraId="61B5C8A2" w14:textId="77777777" w:rsidR="00CF53FC" w:rsidRDefault="00CF53FC" w:rsidP="00CF53FC">
            <w:pPr>
              <w:pStyle w:val="ListParagraph"/>
              <w:ind w:left="1080" w:firstLineChars="0" w:firstLine="0"/>
              <w:rPr>
                <w:ins w:id="863" w:author="Zhao, Jie (Beijing)" w:date="2016-08-23T16:26:00Z"/>
              </w:rPr>
            </w:pPr>
            <w:ins w:id="864" w:author="Zhao, Jie (Beijing)" w:date="2016-08-23T16:26:00Z">
              <w:r>
                <w:t xml:space="preserve">This input is the result of the InitModel with the top 10 variables based on the code in </w:t>
              </w:r>
            </w:ins>
          </w:p>
          <w:p w14:paraId="15DECAB7" w14:textId="314CC0F4" w:rsidR="00CF53FC" w:rsidRDefault="00CF53FC">
            <w:pPr>
              <w:pStyle w:val="ListParagraph"/>
              <w:numPr>
                <w:ilvl w:val="0"/>
                <w:numId w:val="58"/>
              </w:numPr>
              <w:ind w:firstLineChars="0"/>
              <w:rPr>
                <w:ins w:id="865" w:author="Zhao, Jie (Beijing)" w:date="2016-08-23T16:26:00Z"/>
              </w:rPr>
              <w:pPrChange w:id="866" w:author="Zhao, Jie (Beijing)" w:date="2016-08-24T11:18:00Z">
                <w:pPr>
                  <w:pStyle w:val="ListParagraph"/>
                  <w:ind w:left="1080" w:firstLineChars="0" w:firstLine="0"/>
                </w:pPr>
              </w:pPrChange>
            </w:pPr>
            <w:ins w:id="867" w:author="Zhao, Jie (Beijing)" w:date="2016-08-23T16:26:00Z">
              <w:r>
                <w:t>change the input directory(i.e. line 9 of the code “F:\Jie\MS\04_Delivery\</w:t>
              </w:r>
            </w:ins>
            <w:ins w:id="868" w:author="Zhao, Jie (Beijing)" w:date="2016-08-23T16:30:00Z">
              <w:r>
                <w:t>2</w:t>
              </w:r>
            </w:ins>
            <w:ins w:id="869" w:author="Zhao, Jie (Beijing)" w:date="2016-08-23T16:26:00Z">
              <w:r w:rsidRPr="0099337E">
                <w:t>4_FinalTables\02 Code</w:t>
              </w:r>
              <w:r>
                <w:t>\</w:t>
              </w:r>
              <w:r w:rsidRPr="0099337E">
                <w:t>createFinalTables</w:t>
              </w:r>
              <w:r>
                <w:t>.R”) into:</w:t>
              </w:r>
            </w:ins>
          </w:p>
          <w:p w14:paraId="1F139C7C" w14:textId="22FA932A" w:rsidR="00CF53FC" w:rsidRDefault="00CF53FC" w:rsidP="00CF53FC">
            <w:pPr>
              <w:pStyle w:val="ListParagraph"/>
              <w:ind w:left="1020" w:firstLineChars="0" w:firstLine="60"/>
              <w:rPr>
                <w:ins w:id="870" w:author="Zhao, Jie (Beijing)" w:date="2016-08-23T16:26:00Z"/>
              </w:rPr>
            </w:pPr>
            <w:ins w:id="871" w:author="Zhao, Jie (Beijing)" w:date="2016-08-23T16:26:00Z">
              <w:r>
                <w:t>“F:\Jie\MS\04_Delivery\2</w:t>
              </w:r>
              <w:r w:rsidRPr="0099337E">
                <w:t>4_FinalTables\01 Data</w:t>
              </w:r>
              <w:r>
                <w:rPr>
                  <w:rFonts w:hint="eastAsia"/>
                </w:rPr>
                <w:t>\</w:t>
              </w:r>
            </w:ins>
            <w:ins w:id="872" w:author="Zhao, Jie (Beijing)" w:date="2016-08-23T16:30:00Z">
              <w:r>
                <w:t xml:space="preserve"> </w:t>
              </w:r>
              <w:r w:rsidRPr="00CF53FC">
                <w:t>2016-08-11 06.51.00</w:t>
              </w:r>
            </w:ins>
            <w:ins w:id="873" w:author="Zhao, Jie (Beijing)" w:date="2016-08-23T16:26:00Z">
              <w:r>
                <w:t>”</w:t>
              </w:r>
            </w:ins>
          </w:p>
          <w:p w14:paraId="5686B31F" w14:textId="4E66F7E5" w:rsidR="00AF0663" w:rsidRPr="00BC7085" w:rsidRDefault="00CF53FC" w:rsidP="00CF53FC">
            <w:pPr>
              <w:pStyle w:val="ListParagraph"/>
              <w:ind w:left="1440" w:firstLineChars="0" w:firstLine="0"/>
              <w:rPr>
                <w:ins w:id="874" w:author="Zhao, Jie (Beijing)" w:date="2016-08-22T15:45:00Z"/>
              </w:rPr>
            </w:pPr>
            <w:ins w:id="875" w:author="Zhao, Jie (Beijing)" w:date="2016-08-23T16:26:00Z">
              <w:r>
                <w:t>This input is the result of non-regularized glm with the top 10 variables based on the code in</w:t>
              </w:r>
            </w:ins>
          </w:p>
          <w:p w14:paraId="75584878" w14:textId="4DD35600" w:rsidR="00641F62" w:rsidRDefault="00641F62">
            <w:pPr>
              <w:pStyle w:val="ListParagraph"/>
              <w:numPr>
                <w:ilvl w:val="0"/>
                <w:numId w:val="58"/>
              </w:numPr>
              <w:ind w:firstLineChars="0"/>
              <w:rPr>
                <w:ins w:id="876" w:author="Zhao, Jie (Beijing)" w:date="2016-08-24T11:12:00Z"/>
              </w:rPr>
              <w:pPrChange w:id="877" w:author="Zhao, Jie (Beijing)" w:date="2016-08-24T11:18:00Z">
                <w:pPr>
                  <w:pStyle w:val="ListParagraph"/>
                  <w:ind w:left="1080" w:firstLineChars="0" w:firstLine="0"/>
                </w:pPr>
              </w:pPrChange>
            </w:pPr>
            <w:ins w:id="878" w:author="Zhao, Jie (Beijing)" w:date="2016-08-24T11:12:00Z">
              <w:r>
                <w:lastRenderedPageBreak/>
                <w:t>C</w:t>
              </w:r>
              <w:r>
                <w:rPr>
                  <w:rFonts w:hint="eastAsia"/>
                </w:rPr>
                <w:t xml:space="preserve">hange </w:t>
              </w:r>
              <w:r>
                <w:t>t</w:t>
              </w:r>
              <w:r w:rsidR="00D016B2">
                <w:t>he input directory (i.e. line 13</w:t>
              </w:r>
              <w:r>
                <w:t xml:space="preserve"> of the code </w:t>
              </w:r>
              <w:r w:rsidRPr="00165F25">
                <w:t xml:space="preserve"> </w:t>
              </w:r>
              <w:r>
                <w:t>“F:\Jie\MS\04_Delivery\2</w:t>
              </w:r>
              <w:r w:rsidRPr="0099337E">
                <w:t>4_FinalTables\02 Code</w:t>
              </w:r>
              <w:r>
                <w:t>\</w:t>
              </w:r>
              <w:r w:rsidRPr="0099337E">
                <w:t>createFinalTables</w:t>
              </w:r>
              <w:r>
                <w:t>.R”) into:</w:t>
              </w:r>
            </w:ins>
          </w:p>
          <w:p w14:paraId="56E1243F" w14:textId="7AED8C9D" w:rsidR="00641F62" w:rsidRDefault="00641F62" w:rsidP="00641F62">
            <w:pPr>
              <w:pStyle w:val="ListParagraph"/>
              <w:ind w:left="1080" w:firstLineChars="0" w:firstLine="0"/>
              <w:rPr>
                <w:ins w:id="879" w:author="Zhao, Jie (Beijing)" w:date="2016-08-24T11:12:00Z"/>
              </w:rPr>
            </w:pPr>
            <w:ins w:id="880" w:author="Zhao, Jie (Beijing)" w:date="2016-08-24T11:12:00Z">
              <w:r>
                <w:t>“F:\Jie\MS\04_Delivery\2</w:t>
              </w:r>
              <w:r w:rsidRPr="00165F25">
                <w:t>4_FinalTables\01 Data</w:t>
              </w:r>
              <w:r>
                <w:t>”</w:t>
              </w:r>
            </w:ins>
          </w:p>
          <w:p w14:paraId="16385A15" w14:textId="77777777" w:rsidR="00641F62" w:rsidRDefault="00641F62" w:rsidP="00641F62">
            <w:pPr>
              <w:pStyle w:val="ListParagraph"/>
              <w:ind w:left="1080" w:firstLineChars="0" w:firstLine="0"/>
              <w:rPr>
                <w:ins w:id="881" w:author="Zhao, Jie (Beijing)" w:date="2016-08-24T11:12:00Z"/>
              </w:rPr>
            </w:pPr>
            <w:ins w:id="882" w:author="Zhao, Jie (Beijing)" w:date="2016-08-24T11:12:00Z">
              <w:r>
                <w:t>This input is the directory of the lookup table of variables this version used.</w:t>
              </w:r>
            </w:ins>
          </w:p>
          <w:p w14:paraId="0AE49F44" w14:textId="208BFB06" w:rsidR="00641F62" w:rsidRDefault="00641F62">
            <w:pPr>
              <w:pStyle w:val="ListParagraph"/>
              <w:numPr>
                <w:ilvl w:val="0"/>
                <w:numId w:val="58"/>
              </w:numPr>
              <w:ind w:firstLineChars="0"/>
              <w:rPr>
                <w:ins w:id="883" w:author="Zhao, Jie (Beijing)" w:date="2016-08-24T11:12:00Z"/>
              </w:rPr>
              <w:pPrChange w:id="884" w:author="Zhao, Jie (Beijing)" w:date="2016-08-24T11:18:00Z">
                <w:pPr>
                  <w:pStyle w:val="ListParagraph"/>
                  <w:ind w:left="1080" w:firstLineChars="0" w:firstLine="0"/>
                </w:pPr>
              </w:pPrChange>
            </w:pPr>
            <w:ins w:id="885" w:author="Zhao, Jie (Beijing)" w:date="2016-08-24T11:12:00Z">
              <w:r>
                <w:t>Change t</w:t>
              </w:r>
              <w:r w:rsidR="00D016B2">
                <w:t>he input file name (i.e. line 14</w:t>
              </w:r>
              <w:r>
                <w:t xml:space="preserve"> of the code “F:\Jie\MS\04_Delivery\2</w:t>
              </w:r>
              <w:r w:rsidRPr="0099337E">
                <w:t>4_FinalTables\02 Code</w:t>
              </w:r>
              <w:r>
                <w:t>\</w:t>
              </w:r>
              <w:r w:rsidRPr="0099337E">
                <w:t>createFinalTables</w:t>
              </w:r>
              <w:r>
                <w:t>.R”) into</w:t>
              </w:r>
              <w:r>
                <w:t>：</w:t>
              </w:r>
            </w:ins>
          </w:p>
          <w:p w14:paraId="7FBE99B0" w14:textId="4AA35812" w:rsidR="00641F62" w:rsidRDefault="00641F62" w:rsidP="00641F62">
            <w:pPr>
              <w:pStyle w:val="ListParagraph"/>
              <w:ind w:left="1080" w:firstLineChars="0" w:firstLine="0"/>
              <w:rPr>
                <w:ins w:id="886" w:author="Zhao, Jie (Beijing)" w:date="2016-08-24T11:12:00Z"/>
              </w:rPr>
            </w:pPr>
            <w:ins w:id="887" w:author="Zhao, Jie (Beijing)" w:date="2016-08-24T11:12:00Z">
              <w:r>
                <w:t>“lookup_20160816</w:t>
              </w:r>
              <w:r>
                <w:rPr>
                  <w:rFonts w:hint="eastAsia"/>
                </w:rPr>
                <w:t>.csv</w:t>
              </w:r>
              <w:r>
                <w:t>”</w:t>
              </w:r>
            </w:ins>
          </w:p>
          <w:p w14:paraId="4827842B" w14:textId="4E1AF8A9" w:rsidR="00AF0663" w:rsidRDefault="00641F62">
            <w:pPr>
              <w:pStyle w:val="ListParagraph"/>
              <w:widowControl/>
              <w:ind w:left="927" w:firstLineChars="0" w:firstLine="0"/>
              <w:jc w:val="left"/>
              <w:rPr>
                <w:ins w:id="888" w:author="Zhao, Jie (Beijing)" w:date="2016-08-23T16:32:00Z"/>
                <w:rFonts w:ascii="宋体" w:eastAsia="宋体" w:hAnsi="宋体" w:cs="宋体"/>
                <w:color w:val="000000"/>
                <w:kern w:val="0"/>
                <w:sz w:val="22"/>
              </w:rPr>
              <w:pPrChange w:id="889" w:author="Zhao, Jie (Beijing)" w:date="2016-08-22T15:45:00Z">
                <w:pPr>
                  <w:pStyle w:val="ListParagraph"/>
                  <w:widowControl/>
                  <w:numPr>
                    <w:numId w:val="31"/>
                  </w:numPr>
                  <w:ind w:left="927" w:firstLineChars="0" w:hanging="360"/>
                  <w:jc w:val="left"/>
                </w:pPr>
              </w:pPrChange>
            </w:pPr>
            <w:ins w:id="890" w:author="Zhao, Jie (Beijing)" w:date="2016-08-24T11:12:00Z">
              <w:r>
                <w:t>This input is the file name of the lookup table of the variables for this version.</w:t>
              </w:r>
            </w:ins>
          </w:p>
          <w:p w14:paraId="5B2CE044" w14:textId="59DB3E8A" w:rsidR="00CF53FC" w:rsidRPr="00CF53FC" w:rsidRDefault="00CF53FC">
            <w:pPr>
              <w:widowControl/>
              <w:jc w:val="left"/>
              <w:rPr>
                <w:rFonts w:ascii="宋体" w:eastAsia="宋体" w:hAnsi="宋体" w:cs="宋体"/>
                <w:color w:val="000000"/>
                <w:kern w:val="0"/>
                <w:sz w:val="22"/>
                <w:rPrChange w:id="891" w:author="Zhao, Jie (Beijing)" w:date="2016-08-23T16:32:00Z">
                  <w:rPr/>
                </w:rPrChange>
              </w:rPr>
              <w:pPrChange w:id="892" w:author="Zhao, Jie (Beijing)" w:date="2016-08-23T16:33:00Z">
                <w:pPr>
                  <w:pStyle w:val="ListParagraph"/>
                  <w:widowControl/>
                  <w:numPr>
                    <w:numId w:val="31"/>
                  </w:numPr>
                  <w:ind w:left="927" w:firstLineChars="0" w:hanging="360"/>
                  <w:jc w:val="left"/>
                </w:pPr>
              </w:pPrChange>
            </w:pPr>
            <w:ins w:id="893" w:author="Zhao, Jie (Beijing)" w:date="2016-08-23T16:32:00Z">
              <w:r>
                <w:rPr>
                  <w:rFonts w:ascii="宋体" w:eastAsia="宋体" w:hAnsi="宋体" w:cs="宋体" w:hint="eastAsia"/>
                  <w:color w:val="000000"/>
                  <w:kern w:val="0"/>
                  <w:sz w:val="22"/>
                </w:rPr>
                <w:t xml:space="preserve">2. </w:t>
              </w:r>
              <w:r>
                <w:rPr>
                  <w:rFonts w:ascii="宋体" w:eastAsia="宋体" w:hAnsi="宋体" w:cs="宋体"/>
                  <w:color w:val="000000"/>
                  <w:kern w:val="0"/>
                  <w:sz w:val="22"/>
                </w:rPr>
                <w:t>F</w:t>
              </w:r>
              <w:r>
                <w:rPr>
                  <w:rFonts w:ascii="宋体" w:eastAsia="宋体" w:hAnsi="宋体" w:cs="宋体" w:hint="eastAsia"/>
                  <w:color w:val="000000"/>
                  <w:kern w:val="0"/>
                  <w:sz w:val="22"/>
                </w:rPr>
                <w:t xml:space="preserve">or </w:t>
              </w:r>
              <w:r>
                <w:rPr>
                  <w:rFonts w:ascii="宋体" w:eastAsia="宋体" w:hAnsi="宋体" w:cs="宋体"/>
                  <w:color w:val="000000"/>
                  <w:kern w:val="0"/>
                  <w:sz w:val="22"/>
                </w:rPr>
                <w:t xml:space="preserve">B2B cohort (removing the </w:t>
              </w:r>
            </w:ins>
            <w:ins w:id="894" w:author="Zhao, Jie (Beijing)" w:date="2016-08-23T16:33:00Z">
              <w:r w:rsidR="00887E61">
                <w:rPr>
                  <w:rFonts w:ascii="宋体" w:eastAsia="宋体" w:hAnsi="宋体" w:cs="宋体"/>
                  <w:color w:val="000000"/>
                  <w:kern w:val="0"/>
                  <w:sz w:val="22"/>
                </w:rPr>
                <w:t xml:space="preserve">variables who </w:t>
              </w:r>
            </w:ins>
            <w:ins w:id="895" w:author="Zhao, Jie (Beijing)" w:date="2016-08-23T16:35:00Z">
              <w:r w:rsidR="00887E61">
                <w:rPr>
                  <w:rFonts w:ascii="宋体" w:eastAsia="宋体" w:hAnsi="宋体" w:cs="宋体"/>
                  <w:color w:val="000000"/>
                  <w:kern w:val="0"/>
                  <w:sz w:val="22"/>
                </w:rPr>
                <w:t>can be</w:t>
              </w:r>
            </w:ins>
            <w:ins w:id="896" w:author="Zhao, Jie (Beijing)" w:date="2016-08-23T16:33:00Z">
              <w:r>
                <w:rPr>
                  <w:rFonts w:ascii="宋体" w:eastAsia="宋体" w:hAnsi="宋体" w:cs="宋体"/>
                  <w:color w:val="000000"/>
                  <w:kern w:val="0"/>
                  <w:sz w:val="22"/>
                </w:rPr>
                <w:t xml:space="preserve"> </w:t>
              </w:r>
            </w:ins>
            <w:ins w:id="897" w:author="Zhao, Jie (Beijing)" w:date="2016-08-23T16:32:00Z">
              <w:r>
                <w:rPr>
                  <w:rFonts w:ascii="宋体" w:eastAsia="宋体" w:hAnsi="宋体" w:cs="宋体"/>
                  <w:color w:val="000000"/>
                  <w:kern w:val="0"/>
                  <w:sz w:val="22"/>
                </w:rPr>
                <w:t>complete</w:t>
              </w:r>
            </w:ins>
            <w:ins w:id="898" w:author="Zhao, Jie (Beijing)" w:date="2016-08-23T16:33:00Z">
              <w:r>
                <w:rPr>
                  <w:rFonts w:ascii="宋体" w:eastAsia="宋体" w:hAnsi="宋体" w:cs="宋体"/>
                  <w:color w:val="000000"/>
                  <w:kern w:val="0"/>
                  <w:sz w:val="22"/>
                </w:rPr>
                <w:t>ly</w:t>
              </w:r>
            </w:ins>
            <w:ins w:id="899" w:author="Zhao, Jie (Beijing)" w:date="2016-08-23T16:32:00Z">
              <w:r>
                <w:rPr>
                  <w:rFonts w:ascii="宋体" w:eastAsia="宋体" w:hAnsi="宋体" w:cs="宋体"/>
                  <w:color w:val="000000"/>
                  <w:kern w:val="0"/>
                  <w:sz w:val="22"/>
                </w:rPr>
                <w:t xml:space="preserve"> separated</w:t>
              </w:r>
            </w:ins>
            <w:ins w:id="900" w:author="Zhao, Jie (Beijing)" w:date="2016-08-23T16:33:00Z">
              <w:r>
                <w:rPr>
                  <w:rFonts w:ascii="宋体" w:eastAsia="宋体" w:hAnsi="宋体" w:cs="宋体"/>
                  <w:color w:val="000000"/>
                  <w:kern w:val="0"/>
                  <w:sz w:val="22"/>
                </w:rPr>
                <w:t xml:space="preserve"> </w:t>
              </w:r>
              <w:r>
                <w:rPr>
                  <w:rFonts w:ascii="宋体" w:eastAsia="宋体" w:hAnsi="宋体" w:cs="宋体" w:hint="eastAsia"/>
                  <w:color w:val="000000"/>
                  <w:kern w:val="0"/>
                  <w:sz w:val="22"/>
                </w:rPr>
                <w:t>by outcome</w:t>
              </w:r>
            </w:ins>
            <w:ins w:id="901" w:author="Zhao, Jie (Beijing)" w:date="2016-08-23T16:32:00Z">
              <w:r>
                <w:rPr>
                  <w:rFonts w:ascii="宋体" w:eastAsia="宋体" w:hAnsi="宋体" w:cs="宋体"/>
                  <w:color w:val="000000"/>
                  <w:kern w:val="0"/>
                  <w:sz w:val="22"/>
                </w:rPr>
                <w:t>)</w:t>
              </w:r>
            </w:ins>
          </w:p>
        </w:tc>
      </w:tr>
      <w:tr w:rsidR="00CF53FC" w:rsidRPr="00B61A48" w14:paraId="228B3F5C" w14:textId="77777777" w:rsidTr="00AF0663">
        <w:trPr>
          <w:trHeight w:val="288"/>
          <w:ins w:id="902" w:author="Zhao, Jie (Beijing)" w:date="2016-08-23T16:32:00Z"/>
        </w:trPr>
        <w:tc>
          <w:tcPr>
            <w:tcW w:w="6300" w:type="dxa"/>
            <w:tcBorders>
              <w:top w:val="nil"/>
              <w:left w:val="nil"/>
              <w:bottom w:val="nil"/>
              <w:right w:val="nil"/>
            </w:tcBorders>
            <w:shd w:val="clear" w:color="auto" w:fill="auto"/>
            <w:noWrap/>
            <w:vAlign w:val="bottom"/>
          </w:tcPr>
          <w:p w14:paraId="6B64CCFB" w14:textId="13CE9C24" w:rsidR="00CF53FC" w:rsidRDefault="00CF53FC">
            <w:pPr>
              <w:pStyle w:val="ListParagraph"/>
              <w:numPr>
                <w:ilvl w:val="0"/>
                <w:numId w:val="57"/>
              </w:numPr>
              <w:ind w:firstLineChars="0"/>
              <w:rPr>
                <w:ins w:id="903" w:author="Zhao, Jie (Beijing)" w:date="2016-08-23T16:32:00Z"/>
              </w:rPr>
              <w:pPrChange w:id="904" w:author="Zhao, Jie (Beijing)" w:date="2016-08-24T11:17:00Z">
                <w:pPr>
                  <w:pStyle w:val="ListParagraph"/>
                  <w:ind w:left="1440" w:firstLineChars="0" w:firstLine="0"/>
                </w:pPr>
              </w:pPrChange>
            </w:pPr>
            <w:ins w:id="905" w:author="Zhao, Jie (Beijing)" w:date="2016-08-23T16:32:00Z">
              <w:r>
                <w:lastRenderedPageBreak/>
                <w:t>change the input directory (i.e. line 4 of the code “</w:t>
              </w:r>
              <w:r w:rsidRPr="0099337E">
                <w:t>F:\Jie\MS\04_Deli</w:t>
              </w:r>
              <w:r>
                <w:t>very\24</w:t>
              </w:r>
              <w:r w:rsidRPr="0099337E">
                <w:t>_FinalTables\02 Code</w:t>
              </w:r>
              <w:r>
                <w:t>\</w:t>
              </w:r>
              <w:r w:rsidRPr="0099337E">
                <w:t>createFinalTables</w:t>
              </w:r>
              <w:r>
                <w:t>.R) into:</w:t>
              </w:r>
            </w:ins>
          </w:p>
          <w:p w14:paraId="1518BC50" w14:textId="7608BB61" w:rsidR="00CF53FC" w:rsidRDefault="00CF53FC" w:rsidP="00CF53FC">
            <w:pPr>
              <w:pStyle w:val="ListParagraph"/>
              <w:ind w:left="1080" w:firstLineChars="0" w:firstLine="0"/>
              <w:rPr>
                <w:ins w:id="906" w:author="Zhao, Jie (Beijing)" w:date="2016-08-23T16:32:00Z"/>
              </w:rPr>
            </w:pPr>
            <w:ins w:id="907" w:author="Zhao, Jie (Beijing)" w:date="2016-08-23T16:32:00Z">
              <w:r>
                <w:t>“F:\Jie\MS\04_Delivery\2</w:t>
              </w:r>
              <w:r w:rsidRPr="0099337E">
                <w:t>4_FinalTables\01 Data</w:t>
              </w:r>
              <w:r>
                <w:rPr>
                  <w:rFonts w:hint="eastAsia"/>
                </w:rPr>
                <w:t>\</w:t>
              </w:r>
              <w:r>
                <w:t xml:space="preserve"> </w:t>
              </w:r>
            </w:ins>
            <w:ins w:id="908" w:author="Zhao, Jie (Beijing)" w:date="2016-08-23T16:34:00Z">
              <w:r w:rsidRPr="00CF53FC">
                <w:t>2016-08-11 12.00.36</w:t>
              </w:r>
            </w:ins>
            <w:ins w:id="909" w:author="Zhao, Jie (Beijing)" w:date="2016-08-23T16:32:00Z">
              <w:r>
                <w:t>”</w:t>
              </w:r>
            </w:ins>
          </w:p>
          <w:p w14:paraId="70FCF7BD" w14:textId="77777777" w:rsidR="00CF53FC" w:rsidRDefault="00CF53FC" w:rsidP="00CF53FC">
            <w:pPr>
              <w:pStyle w:val="ListParagraph"/>
              <w:ind w:left="1080" w:firstLineChars="0" w:firstLine="0"/>
              <w:rPr>
                <w:ins w:id="910" w:author="Zhao, Jie (Beijing)" w:date="2016-08-23T16:32:00Z"/>
              </w:rPr>
            </w:pPr>
            <w:ins w:id="911" w:author="Zhao, Jie (Beijing)" w:date="2016-08-23T16:32:00Z">
              <w:r>
                <w:t>This input is the result of InitModel with base variables based on the code in</w:t>
              </w:r>
            </w:ins>
          </w:p>
          <w:p w14:paraId="33B91415" w14:textId="505F8C34" w:rsidR="00CF53FC" w:rsidRDefault="00CF53FC">
            <w:pPr>
              <w:pStyle w:val="ListParagraph"/>
              <w:numPr>
                <w:ilvl w:val="0"/>
                <w:numId w:val="57"/>
              </w:numPr>
              <w:ind w:firstLineChars="0"/>
              <w:rPr>
                <w:ins w:id="912" w:author="Zhao, Jie (Beijing)" w:date="2016-08-23T16:32:00Z"/>
              </w:rPr>
              <w:pPrChange w:id="913" w:author="Zhao, Jie (Beijing)" w:date="2016-08-24T11:17:00Z">
                <w:pPr>
                  <w:pStyle w:val="ListParagraph"/>
                  <w:ind w:left="1080" w:firstLineChars="0" w:firstLine="0"/>
                </w:pPr>
              </w:pPrChange>
            </w:pPr>
            <w:ins w:id="914" w:author="Zhao, Jie (Beijing)" w:date="2016-08-23T16:32:00Z">
              <w:r>
                <w:t>change the input directory (i.e. line 7 of the code “</w:t>
              </w:r>
              <w:r w:rsidRPr="0099337E">
                <w:t>F:\Jie\MS\04_Deli</w:t>
              </w:r>
              <w:r>
                <w:t>very\2</w:t>
              </w:r>
              <w:r w:rsidRPr="0099337E">
                <w:t>4_FinalTables\02 Code</w:t>
              </w:r>
              <w:r>
                <w:t>\</w:t>
              </w:r>
              <w:r w:rsidRPr="0099337E">
                <w:t>createFinalTables</w:t>
              </w:r>
              <w:r>
                <w:t>.R” ) into:</w:t>
              </w:r>
            </w:ins>
          </w:p>
          <w:p w14:paraId="5E443E5F" w14:textId="3ACE175A" w:rsidR="00CF53FC" w:rsidRDefault="00CF53FC" w:rsidP="00CF53FC">
            <w:pPr>
              <w:pStyle w:val="ListParagraph"/>
              <w:ind w:left="1080" w:firstLineChars="0" w:firstLine="0"/>
              <w:rPr>
                <w:ins w:id="915" w:author="Zhao, Jie (Beijing)" w:date="2016-08-23T16:32:00Z"/>
              </w:rPr>
            </w:pPr>
            <w:ins w:id="916" w:author="Zhao, Jie (Beijing)" w:date="2016-08-23T16:32:00Z">
              <w:r>
                <w:t>“F:\Jie\MS\04_Delivery\2</w:t>
              </w:r>
              <w:r w:rsidRPr="0099337E">
                <w:t>4_FinalTables\01 Data</w:t>
              </w:r>
              <w:r>
                <w:rPr>
                  <w:rFonts w:hint="eastAsia"/>
                </w:rPr>
                <w:t>\</w:t>
              </w:r>
              <w:r>
                <w:t xml:space="preserve"> </w:t>
              </w:r>
            </w:ins>
            <w:ins w:id="917" w:author="Zhao, Jie (Beijing)" w:date="2016-08-23T16:34:00Z">
              <w:r w:rsidRPr="00CF53FC">
                <w:t>2016-08-11 12.09.42</w:t>
              </w:r>
            </w:ins>
            <w:ins w:id="918" w:author="Zhao, Jie (Beijing)" w:date="2016-08-23T16:32:00Z">
              <w:r>
                <w:t>”</w:t>
              </w:r>
            </w:ins>
          </w:p>
          <w:p w14:paraId="7B19AD0E" w14:textId="77777777" w:rsidR="00CF53FC" w:rsidRDefault="00CF53FC" w:rsidP="00CF53FC">
            <w:pPr>
              <w:pStyle w:val="ListParagraph"/>
              <w:ind w:left="1080" w:firstLineChars="0" w:firstLine="0"/>
              <w:rPr>
                <w:ins w:id="919" w:author="Zhao, Jie (Beijing)" w:date="2016-08-23T16:32:00Z"/>
              </w:rPr>
            </w:pPr>
            <w:ins w:id="920" w:author="Zhao, Jie (Beijing)" w:date="2016-08-23T16:32:00Z">
              <w:r>
                <w:t xml:space="preserve">This input is the result of the InitModel with the top 10 variables based on the code in </w:t>
              </w:r>
            </w:ins>
          </w:p>
          <w:p w14:paraId="2310FD88" w14:textId="33DA8324" w:rsidR="00CF53FC" w:rsidRDefault="00CF53FC">
            <w:pPr>
              <w:pStyle w:val="ListParagraph"/>
              <w:numPr>
                <w:ilvl w:val="0"/>
                <w:numId w:val="57"/>
              </w:numPr>
              <w:ind w:firstLineChars="0"/>
              <w:rPr>
                <w:ins w:id="921" w:author="Zhao, Jie (Beijing)" w:date="2016-08-23T16:32:00Z"/>
              </w:rPr>
              <w:pPrChange w:id="922" w:author="Zhao, Jie (Beijing)" w:date="2016-08-24T11:18:00Z">
                <w:pPr>
                  <w:pStyle w:val="ListParagraph"/>
                  <w:ind w:left="1080" w:firstLineChars="0" w:firstLine="0"/>
                </w:pPr>
              </w:pPrChange>
            </w:pPr>
            <w:ins w:id="923" w:author="Zhao, Jie (Beijing)" w:date="2016-08-23T16:32:00Z">
              <w:r>
                <w:t>change the input directory(i.e. line 9 of the code “F:\Jie\MS\04_Delivery\2</w:t>
              </w:r>
              <w:r w:rsidRPr="0099337E">
                <w:t>4_FinalTables\02 Code</w:t>
              </w:r>
              <w:r>
                <w:t>\</w:t>
              </w:r>
              <w:r w:rsidRPr="0099337E">
                <w:t>createFinalTables</w:t>
              </w:r>
              <w:r>
                <w:t>.R”) into:</w:t>
              </w:r>
            </w:ins>
          </w:p>
          <w:p w14:paraId="5DDAFF3B" w14:textId="7C5CD2E0" w:rsidR="00CF53FC" w:rsidRDefault="00CF53FC" w:rsidP="00CF53FC">
            <w:pPr>
              <w:pStyle w:val="ListParagraph"/>
              <w:ind w:left="1020" w:firstLineChars="0" w:firstLine="60"/>
              <w:rPr>
                <w:ins w:id="924" w:author="Zhao, Jie (Beijing)" w:date="2016-08-23T16:32:00Z"/>
              </w:rPr>
            </w:pPr>
            <w:ins w:id="925" w:author="Zhao, Jie (Beijing)" w:date="2016-08-23T16:32:00Z">
              <w:r>
                <w:t>“F:\Jie\MS\04_Delivery\2</w:t>
              </w:r>
              <w:r w:rsidRPr="0099337E">
                <w:t>4_FinalTables\01 Data</w:t>
              </w:r>
              <w:r>
                <w:rPr>
                  <w:rFonts w:hint="eastAsia"/>
                </w:rPr>
                <w:t>\</w:t>
              </w:r>
              <w:r>
                <w:t xml:space="preserve"> </w:t>
              </w:r>
            </w:ins>
            <w:ins w:id="926" w:author="Zhao, Jie (Beijing)" w:date="2016-08-23T16:35:00Z">
              <w:r w:rsidR="00316A5E" w:rsidRPr="00316A5E">
                <w:t>2016-08-11 12.14.54</w:t>
              </w:r>
            </w:ins>
            <w:ins w:id="927" w:author="Zhao, Jie (Beijing)" w:date="2016-08-23T16:32:00Z">
              <w:r>
                <w:t>”</w:t>
              </w:r>
            </w:ins>
          </w:p>
          <w:p w14:paraId="5CE3B28F" w14:textId="77777777" w:rsidR="00CF53FC" w:rsidRDefault="00CF53FC">
            <w:pPr>
              <w:pStyle w:val="ListParagraph"/>
              <w:widowControl/>
              <w:ind w:left="927" w:firstLineChars="0" w:firstLine="0"/>
              <w:jc w:val="left"/>
              <w:rPr>
                <w:ins w:id="928" w:author="Zhao, Jie (Beijing)" w:date="2016-08-24T11:11:00Z"/>
              </w:rPr>
              <w:pPrChange w:id="929" w:author="Zhao, Jie (Beijing)" w:date="2016-08-23T16:32:00Z">
                <w:pPr>
                  <w:pStyle w:val="ListParagraph"/>
                  <w:widowControl/>
                  <w:numPr>
                    <w:numId w:val="31"/>
                  </w:numPr>
                  <w:ind w:left="927" w:firstLineChars="0" w:hanging="360"/>
                  <w:jc w:val="left"/>
                </w:pPr>
              </w:pPrChange>
            </w:pPr>
            <w:ins w:id="930" w:author="Zhao, Jie (Beijing)" w:date="2016-08-23T16:32:00Z">
              <w:r>
                <w:t>This input is the result of non-regularized glm with the top 10 variables based on the code in</w:t>
              </w:r>
            </w:ins>
          </w:p>
          <w:p w14:paraId="2E86A745" w14:textId="3F69396C" w:rsidR="00C71D0E" w:rsidRDefault="00C71D0E">
            <w:pPr>
              <w:pStyle w:val="ListParagraph"/>
              <w:numPr>
                <w:ilvl w:val="0"/>
                <w:numId w:val="57"/>
              </w:numPr>
              <w:ind w:firstLineChars="0"/>
              <w:rPr>
                <w:ins w:id="931" w:author="Zhao, Jie (Beijing)" w:date="2016-08-24T11:11:00Z"/>
              </w:rPr>
              <w:pPrChange w:id="932" w:author="Zhao, Jie (Beijing)" w:date="2016-08-24T11:18:00Z">
                <w:pPr>
                  <w:pStyle w:val="ListParagraph"/>
                  <w:ind w:left="1080" w:firstLineChars="0" w:firstLine="0"/>
                </w:pPr>
              </w:pPrChange>
            </w:pPr>
            <w:ins w:id="933" w:author="Zhao, Jie (Beijing)" w:date="2016-08-24T11:11:00Z">
              <w:r>
                <w:t>C</w:t>
              </w:r>
              <w:r>
                <w:rPr>
                  <w:rFonts w:hint="eastAsia"/>
                </w:rPr>
                <w:t xml:space="preserve">hange </w:t>
              </w:r>
              <w:r>
                <w:t xml:space="preserve">the input directory (i.e. line 11 of the code </w:t>
              </w:r>
              <w:r w:rsidRPr="00165F25">
                <w:t xml:space="preserve"> </w:t>
              </w:r>
              <w:r>
                <w:t>“</w:t>
              </w:r>
              <w:r w:rsidR="00641F62">
                <w:t>F:\Jie\MS\04_Delivery\2</w:t>
              </w:r>
              <w:r w:rsidRPr="0099337E">
                <w:t>4_FinalTables\02 Code</w:t>
              </w:r>
              <w:r>
                <w:t>\</w:t>
              </w:r>
              <w:r w:rsidRPr="0099337E">
                <w:t>createFinalTables</w:t>
              </w:r>
              <w:r>
                <w:t>.R”) into:</w:t>
              </w:r>
            </w:ins>
          </w:p>
          <w:p w14:paraId="7ECBD801" w14:textId="1159B722" w:rsidR="00C71D0E" w:rsidRDefault="00C71D0E" w:rsidP="00C71D0E">
            <w:pPr>
              <w:pStyle w:val="ListParagraph"/>
              <w:ind w:left="1080" w:firstLineChars="0" w:firstLine="0"/>
              <w:rPr>
                <w:ins w:id="934" w:author="Zhao, Jie (Beijing)" w:date="2016-08-24T11:11:00Z"/>
              </w:rPr>
            </w:pPr>
            <w:ins w:id="935" w:author="Zhao, Jie (Beijing)" w:date="2016-08-24T11:11:00Z">
              <w:r>
                <w:t>“</w:t>
              </w:r>
              <w:r w:rsidR="00641F62">
                <w:t>F:\Jie\MS\04_Delivery\2</w:t>
              </w:r>
              <w:r w:rsidRPr="00165F25">
                <w:t>4_FinalTables\01 Data</w:t>
              </w:r>
              <w:r>
                <w:t>”</w:t>
              </w:r>
            </w:ins>
          </w:p>
          <w:p w14:paraId="6D2AABAD" w14:textId="77777777" w:rsidR="00C71D0E" w:rsidRDefault="00C71D0E" w:rsidP="00C71D0E">
            <w:pPr>
              <w:pStyle w:val="ListParagraph"/>
              <w:ind w:left="1080" w:firstLineChars="0" w:firstLine="0"/>
              <w:rPr>
                <w:ins w:id="936" w:author="Zhao, Jie (Beijing)" w:date="2016-08-24T11:11:00Z"/>
              </w:rPr>
            </w:pPr>
            <w:ins w:id="937" w:author="Zhao, Jie (Beijing)" w:date="2016-08-24T11:11:00Z">
              <w:r>
                <w:t>This input is the directory of the lookup table of variables this version used.</w:t>
              </w:r>
            </w:ins>
          </w:p>
          <w:p w14:paraId="1908FBDE" w14:textId="3CF5AC98" w:rsidR="00C71D0E" w:rsidRDefault="00C71D0E">
            <w:pPr>
              <w:pStyle w:val="ListParagraph"/>
              <w:numPr>
                <w:ilvl w:val="0"/>
                <w:numId w:val="57"/>
              </w:numPr>
              <w:ind w:firstLineChars="0"/>
              <w:rPr>
                <w:ins w:id="938" w:author="Zhao, Jie (Beijing)" w:date="2016-08-24T11:11:00Z"/>
              </w:rPr>
              <w:pPrChange w:id="939" w:author="Zhao, Jie (Beijing)" w:date="2016-08-24T11:18:00Z">
                <w:pPr>
                  <w:pStyle w:val="ListParagraph"/>
                  <w:ind w:left="1080" w:firstLineChars="0" w:firstLine="0"/>
                </w:pPr>
              </w:pPrChange>
            </w:pPr>
            <w:ins w:id="940" w:author="Zhao, Jie (Beijing)" w:date="2016-08-24T11:11:00Z">
              <w:r>
                <w:t>Change the input file name (i.e. line 12 of the code “</w:t>
              </w:r>
              <w:r w:rsidR="00641F62">
                <w:t>F:\Jie\MS\04_Delivery\2</w:t>
              </w:r>
              <w:r w:rsidRPr="0099337E">
                <w:t>4_FinalTables\02 Code</w:t>
              </w:r>
              <w:r>
                <w:t>\</w:t>
              </w:r>
              <w:r w:rsidRPr="0099337E">
                <w:t>createFinalTables</w:t>
              </w:r>
              <w:r>
                <w:t>.R”) into</w:t>
              </w:r>
              <w:r>
                <w:t>：</w:t>
              </w:r>
            </w:ins>
          </w:p>
          <w:p w14:paraId="08B33C68" w14:textId="3FCFA4EF" w:rsidR="00C71D0E" w:rsidRDefault="00C71D0E" w:rsidP="00C71D0E">
            <w:pPr>
              <w:pStyle w:val="ListParagraph"/>
              <w:ind w:left="1080" w:firstLineChars="0" w:firstLine="0"/>
              <w:rPr>
                <w:ins w:id="941" w:author="Zhao, Jie (Beijing)" w:date="2016-08-24T11:11:00Z"/>
              </w:rPr>
            </w:pPr>
            <w:ins w:id="942" w:author="Zhao, Jie (Beijing)" w:date="2016-08-24T11:11:00Z">
              <w:r>
                <w:lastRenderedPageBreak/>
                <w:t>“</w:t>
              </w:r>
              <w:r w:rsidR="00641F62">
                <w:t>lookup_20160816</w:t>
              </w:r>
              <w:r>
                <w:rPr>
                  <w:rFonts w:hint="eastAsia"/>
                </w:rPr>
                <w:t>.csv</w:t>
              </w:r>
              <w:r>
                <w:t>”</w:t>
              </w:r>
            </w:ins>
          </w:p>
          <w:p w14:paraId="7CB7642E" w14:textId="5F212391" w:rsidR="00C71D0E" w:rsidRPr="00EF5252" w:rsidRDefault="00C71D0E">
            <w:pPr>
              <w:pStyle w:val="ListParagraph"/>
              <w:widowControl/>
              <w:ind w:left="927" w:firstLineChars="0" w:firstLine="0"/>
              <w:jc w:val="left"/>
              <w:rPr>
                <w:ins w:id="943" w:author="Zhao, Jie (Beijing)" w:date="2016-08-23T16:32:00Z"/>
              </w:rPr>
              <w:pPrChange w:id="944" w:author="Zhao, Jie (Beijing)" w:date="2016-08-23T16:32:00Z">
                <w:pPr>
                  <w:pStyle w:val="ListParagraph"/>
                  <w:widowControl/>
                  <w:numPr>
                    <w:numId w:val="31"/>
                  </w:numPr>
                  <w:ind w:left="927" w:firstLineChars="0" w:hanging="360"/>
                  <w:jc w:val="left"/>
                </w:pPr>
              </w:pPrChange>
            </w:pPr>
            <w:ins w:id="945" w:author="Zhao, Jie (Beijing)" w:date="2016-08-24T11:11:00Z">
              <w:r>
                <w:t>This input is the file name of the lookup table of the variables for this version.</w:t>
              </w:r>
            </w:ins>
          </w:p>
        </w:tc>
      </w:tr>
    </w:tbl>
    <w:p w14:paraId="35E8A48C" w14:textId="77777777" w:rsidR="00B12B2A" w:rsidRDefault="007C1F42" w:rsidP="008A609D">
      <w:pPr>
        <w:ind w:firstLineChars="150" w:firstLine="315"/>
        <w:rPr>
          <w:ins w:id="946" w:author="Lichao Wang" w:date="2016-08-18T13:41:00Z"/>
        </w:rPr>
      </w:pPr>
      <w:ins w:id="947" w:author="Lichao Wang" w:date="2016-08-18T13:41:00Z">
        <w:r>
          <w:lastRenderedPageBreak/>
          <w:t xml:space="preserve">Missing: </w:t>
        </w:r>
      </w:ins>
    </w:p>
    <w:p w14:paraId="38FD67F3" w14:textId="77777777" w:rsidR="00F418C6" w:rsidRDefault="00F418C6">
      <w:pPr>
        <w:pStyle w:val="ListParagraph"/>
        <w:numPr>
          <w:ilvl w:val="0"/>
          <w:numId w:val="42"/>
        </w:numPr>
        <w:ind w:firstLineChars="0"/>
        <w:rPr>
          <w:ins w:id="948" w:author="Lichao Wang" w:date="2016-08-18T13:50:00Z"/>
        </w:rPr>
        <w:pPrChange w:id="949" w:author="Lichao Wang" w:date="2016-08-18T13:41:00Z">
          <w:pPr>
            <w:ind w:firstLineChars="150" w:firstLine="315"/>
          </w:pPr>
        </w:pPrChange>
      </w:pPr>
      <w:ins w:id="950" w:author="Lichao Wang" w:date="2016-08-18T13:50:00Z">
        <w:r>
          <w:t>Raw data and dictionary</w:t>
        </w:r>
      </w:ins>
    </w:p>
    <w:p w14:paraId="6C89ADFD" w14:textId="77777777" w:rsidR="008A609D" w:rsidRPr="00B61A48" w:rsidRDefault="00F418C6">
      <w:pPr>
        <w:pStyle w:val="ListParagraph"/>
        <w:numPr>
          <w:ilvl w:val="0"/>
          <w:numId w:val="42"/>
        </w:numPr>
        <w:ind w:firstLineChars="0"/>
        <w:pPrChange w:id="951" w:author="Lichao Wang" w:date="2016-08-18T13:41:00Z">
          <w:pPr>
            <w:ind w:firstLineChars="150" w:firstLine="315"/>
          </w:pPr>
        </w:pPrChange>
      </w:pPr>
      <w:ins w:id="952" w:author="Lichao Wang" w:date="2016-08-18T13:50:00Z">
        <w:r>
          <w:t>T</w:t>
        </w:r>
      </w:ins>
      <w:ins w:id="953" w:author="Lichao Wang" w:date="2016-08-18T13:41:00Z">
        <w:r w:rsidR="007C1F42">
          <w:t xml:space="preserve">he </w:t>
        </w:r>
      </w:ins>
      <w:ins w:id="954" w:author="Lichao Wang" w:date="2016-08-18T13:50:00Z">
        <w:r>
          <w:t xml:space="preserve">variable description </w:t>
        </w:r>
      </w:ins>
      <w:ins w:id="955" w:author="Lichao Wang" w:date="2016-08-18T13:41:00Z">
        <w:r w:rsidR="007C1F42">
          <w:t xml:space="preserve">lookup table. </w:t>
        </w:r>
      </w:ins>
    </w:p>
    <w:sectPr w:rsidR="008A609D" w:rsidRPr="00B61A48" w:rsidSect="00D9105C">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ichao Wang" w:date="2016-08-18T12:33:00Z" w:initials="L.W">
    <w:p w14:paraId="7B79FD24" w14:textId="77777777" w:rsidR="00C71D0E" w:rsidRDefault="00C71D0E">
      <w:pPr>
        <w:pStyle w:val="CommentText"/>
      </w:pPr>
      <w:r>
        <w:rPr>
          <w:rStyle w:val="CommentReference"/>
        </w:rPr>
        <w:annotationRef/>
      </w:r>
      <w:r>
        <w:t xml:space="preserve">This is the input to which code? A: Spark input. Put it to s3. </w:t>
      </w:r>
    </w:p>
  </w:comment>
  <w:comment w:id="7" w:author="Wang, Lichao (London)" w:date="2016-08-19T09:55:00Z" w:initials="WL(">
    <w:p w14:paraId="79F1A0C8" w14:textId="5DA9D37F" w:rsidR="00C71D0E" w:rsidRDefault="00C71D0E">
      <w:pPr>
        <w:pStyle w:val="CommentText"/>
      </w:pPr>
      <w:r>
        <w:rPr>
          <w:rStyle w:val="CommentReference"/>
        </w:rPr>
        <w:annotationRef/>
      </w:r>
      <w:r>
        <w:t>Result incorrect. Jie to fix.</w:t>
      </w:r>
    </w:p>
  </w:comment>
  <w:comment w:id="8" w:author="Lichao Wang" w:date="2016-08-18T12:17:00Z" w:initials="L.W">
    <w:p w14:paraId="11F14418" w14:textId="43F9E7C3" w:rsidR="00C71D0E" w:rsidRDefault="00C71D0E">
      <w:pPr>
        <w:pStyle w:val="CommentText"/>
      </w:pPr>
      <w:r>
        <w:rPr>
          <w:rStyle w:val="CommentReference"/>
        </w:rPr>
        <w:annotationRef/>
      </w:r>
      <w:r>
        <w:t xml:space="preserve">There are more than one scripts in here. Which one should the user run? A: 1), Create Jie’s: take the raw data, automatically merge some categories, produce 5 cohorts using the same criteria of merging, etc.; This code could produce two types of results, one with continuous variables intact and the other with continuous variables dichotomized; 2), Lichao’s version takes the output of Jie’s version (both results, with continuous variables intact and with them dichotomised) as the input, produces the ready cohort data for Spark descriptive stats code. </w:t>
      </w:r>
    </w:p>
  </w:comment>
  <w:comment w:id="10" w:author="Lichao Wang" w:date="2016-08-18T12:14:00Z" w:initials="L.W">
    <w:p w14:paraId="6FCE037D" w14:textId="77777777" w:rsidR="00C71D0E" w:rsidRDefault="00C71D0E">
      <w:pPr>
        <w:pStyle w:val="CommentText"/>
      </w:pPr>
      <w:r>
        <w:rPr>
          <w:rStyle w:val="CommentReference"/>
        </w:rPr>
        <w:annotationRef/>
      </w:r>
      <w:r>
        <w:t xml:space="preserve">This code uses the input data </w:t>
      </w:r>
      <w:r w:rsidRPr="00E35BBB">
        <w:t>2016-07-08 02.16.04</w:t>
      </w:r>
      <w:r>
        <w:t xml:space="preserve"> which seems to have been produced by some other code. What’s that code? We also need that code to re-produce it, right? We need to start from the raw input.</w:t>
      </w:r>
    </w:p>
  </w:comment>
  <w:comment w:id="25" w:author="Wang, Lichao (London)" w:date="2016-08-22T11:18:00Z" w:initials="WL(">
    <w:p w14:paraId="25CC7739" w14:textId="0E84A304" w:rsidR="00C71D0E" w:rsidRDefault="00C71D0E">
      <w:pPr>
        <w:pStyle w:val="CommentText"/>
      </w:pPr>
      <w:r>
        <w:rPr>
          <w:rStyle w:val="CommentReference"/>
        </w:rPr>
        <w:annotationRef/>
      </w:r>
      <w:r>
        <w:t xml:space="preserve">This input is the raw data from Ray. </w:t>
      </w:r>
    </w:p>
  </w:comment>
  <w:comment w:id="37" w:author="Wang, Lichao (London)" w:date="2016-08-22T11:19:00Z" w:initials="WL(">
    <w:p w14:paraId="5BF5DFCA" w14:textId="1C27B078" w:rsidR="00C71D0E" w:rsidRDefault="00C71D0E">
      <w:pPr>
        <w:pStyle w:val="CommentText"/>
      </w:pPr>
      <w:r>
        <w:rPr>
          <w:rStyle w:val="CommentReference"/>
        </w:rPr>
        <w:annotationRef/>
      </w:r>
      <w:r>
        <w:t>The input is from the above 1.1.b.i.1</w:t>
      </w:r>
    </w:p>
  </w:comment>
  <w:comment w:id="44" w:author="Lichao Wang" w:date="2016-08-18T12:21:00Z" w:initials="L.W">
    <w:p w14:paraId="4D68CA25" w14:textId="776105FE" w:rsidR="00C71D0E" w:rsidRDefault="00C71D0E">
      <w:pPr>
        <w:pStyle w:val="CommentText"/>
      </w:pPr>
      <w:r>
        <w:rPr>
          <w:rStyle w:val="CommentReference"/>
        </w:rPr>
        <w:annotationRef/>
      </w:r>
      <w:r>
        <w:rPr>
          <w:rStyle w:val="CommentReference"/>
        </w:rPr>
        <w:t xml:space="preserve">Several questions: 1), This code doesn’t seem to be producing the descriptive statistics. I remember the descriptive stats was produced by Spark code? A: fixed. 2), This code also uses some input, which is unclear how to obtain. A: the input is 1.1).a.i, which is the output of Lichao’s version of code in 1.1).b.i. </w:t>
      </w:r>
    </w:p>
  </w:comment>
  <w:comment w:id="50" w:author="Lichao Wang" w:date="2016-08-18T12:33:00Z" w:initials="L.W">
    <w:p w14:paraId="1E30C78F" w14:textId="77777777" w:rsidR="00C71D0E" w:rsidRDefault="00C71D0E" w:rsidP="00465B4A">
      <w:pPr>
        <w:pStyle w:val="CommentText"/>
      </w:pPr>
      <w:r>
        <w:rPr>
          <w:rStyle w:val="CommentReference"/>
        </w:rPr>
        <w:annotationRef/>
      </w:r>
      <w:r>
        <w:t xml:space="preserve">This is the input to which code? A: Spark input. Put it to s3. </w:t>
      </w:r>
    </w:p>
  </w:comment>
  <w:comment w:id="64" w:author="Lichao Wang" w:date="2016-08-18T12:37:00Z" w:initials="L.W">
    <w:p w14:paraId="481FD178" w14:textId="22F87A9B" w:rsidR="00C71D0E" w:rsidRDefault="00C71D0E">
      <w:pPr>
        <w:pStyle w:val="CommentText"/>
      </w:pPr>
      <w:r>
        <w:rPr>
          <w:rStyle w:val="CommentReference"/>
        </w:rPr>
        <w:annotationRef/>
      </w:r>
      <w:r>
        <w:t>Questions: 1), What’s the input to this code? 2), There’s also a code ‘</w:t>
      </w:r>
      <w:r w:rsidRPr="00D66AB1">
        <w:t>QcData4ModelUsingRayData.R</w:t>
      </w:r>
      <w:r>
        <w:t xml:space="preserve">’ in the folder. How to use it (i.e., how can a user know whether the result by the other code has passed QC or not)? A: main.R produces the result. To use </w:t>
      </w:r>
      <w:r w:rsidRPr="00D66AB1">
        <w:t>QcData4ModelUsingRayData</w:t>
      </w:r>
      <w:r>
        <w:t xml:space="preserve">.R, run the script, check the value of bEq at Line 359 and unmatchedRows at Line 366. In order to pass the QC, bEq needs to be True AND unmatchedRows needs to be empty. </w:t>
      </w:r>
    </w:p>
  </w:comment>
  <w:comment w:id="91" w:author="Wang, Lichao (London)" w:date="2016-08-22T11:23:00Z" w:initials="WL(">
    <w:p w14:paraId="036CB05A" w14:textId="2EBE0E85" w:rsidR="00C71D0E" w:rsidRDefault="00C71D0E">
      <w:pPr>
        <w:pStyle w:val="CommentText"/>
      </w:pPr>
      <w:r>
        <w:rPr>
          <w:rStyle w:val="CommentReference"/>
        </w:rPr>
        <w:annotationRef/>
      </w:r>
      <w:r>
        <w:t>Jie to add: what are these two input files? What data are they?</w:t>
      </w:r>
    </w:p>
  </w:comment>
  <w:comment w:id="111" w:author="Wang, Lichao (London)" w:date="2016-08-22T11:25:00Z" w:initials="WL(">
    <w:p w14:paraId="4CA2B7D1" w14:textId="55540238" w:rsidR="00C71D0E" w:rsidRDefault="00C71D0E">
      <w:pPr>
        <w:pStyle w:val="CommentText"/>
      </w:pPr>
      <w:r>
        <w:rPr>
          <w:rStyle w:val="CommentReference"/>
        </w:rPr>
        <w:annotationRef/>
      </w:r>
      <w:r>
        <w:t>Jie to add: what are these inputs?</w:t>
      </w:r>
    </w:p>
  </w:comment>
  <w:comment w:id="118" w:author="Lichao Wang" w:date="2016-08-18T13:26:00Z" w:initials="L.W">
    <w:p w14:paraId="07B3D53E" w14:textId="77777777" w:rsidR="00C71D0E" w:rsidRDefault="00C71D0E">
      <w:pPr>
        <w:pStyle w:val="CommentText"/>
      </w:pPr>
      <w:r>
        <w:rPr>
          <w:rStyle w:val="CommentReference"/>
        </w:rPr>
        <w:annotationRef/>
      </w:r>
      <w:r>
        <w:t xml:space="preserve">Lichao to add: which file contains what information. Same for the following. </w:t>
      </w:r>
    </w:p>
  </w:comment>
  <w:comment w:id="119" w:author="Wang, Lichao (London)" w:date="2016-08-19T10:30:00Z" w:initials="WL(">
    <w:p w14:paraId="557156CB" w14:textId="79C5FD9E" w:rsidR="00C71D0E" w:rsidRDefault="00C71D0E">
      <w:pPr>
        <w:pStyle w:val="CommentText"/>
      </w:pPr>
      <w:r>
        <w:rPr>
          <w:rStyle w:val="CommentReference"/>
        </w:rPr>
        <w:annotationRef/>
      </w:r>
      <w:r>
        <w:t xml:space="preserve">Here there’s one less variable than that in the descriptive stats above. That’s because two categories in baseline_edss_score are merged as their coefficients are similar. </w:t>
      </w:r>
    </w:p>
  </w:comment>
  <w:comment w:id="121" w:author="Wang, Lichao (London)" w:date="2016-08-19T10:35:00Z" w:initials="WL(">
    <w:p w14:paraId="0F8DB842" w14:textId="2C41DE09" w:rsidR="00C71D0E" w:rsidRDefault="00C71D0E" w:rsidP="003B279A">
      <w:pPr>
        <w:pStyle w:val="CommentText"/>
      </w:pPr>
      <w:r>
        <w:rPr>
          <w:rStyle w:val="CommentReference"/>
        </w:rPr>
        <w:annotationRef/>
      </w:r>
      <w:r>
        <w:t>Incorrect. Jie to correct. Status: corrected.</w:t>
      </w:r>
    </w:p>
  </w:comment>
  <w:comment w:id="123" w:author="Wang, Lichao (London)" w:date="2016-08-19T10:34:00Z" w:initials="WL(">
    <w:p w14:paraId="3F23F41B" w14:textId="47B56C2B" w:rsidR="00C71D0E" w:rsidRDefault="00C71D0E">
      <w:pPr>
        <w:pStyle w:val="CommentText"/>
      </w:pPr>
      <w:r>
        <w:rPr>
          <w:rStyle w:val="CommentReference"/>
        </w:rPr>
        <w:annotationRef/>
      </w:r>
      <w:r>
        <w:t xml:space="preserve">Incorrect. Jie to correct. Status: corrected. </w:t>
      </w:r>
    </w:p>
  </w:comment>
  <w:comment w:id="125" w:author="Wang, Lichao (London)" w:date="2016-08-19T10:34:00Z" w:initials="WL(">
    <w:p w14:paraId="7F11B1D9" w14:textId="0C718626" w:rsidR="00C71D0E" w:rsidRDefault="00C71D0E" w:rsidP="003B279A">
      <w:pPr>
        <w:pStyle w:val="CommentText"/>
      </w:pPr>
      <w:r>
        <w:rPr>
          <w:rStyle w:val="CommentReference"/>
        </w:rPr>
        <w:annotationRef/>
      </w:r>
      <w:r>
        <w:t>Incorrect. Jie to correct. Status: corrected.</w:t>
      </w:r>
    </w:p>
  </w:comment>
  <w:comment w:id="127" w:author="Wang, Lichao (London)" w:date="2016-08-19T10:35:00Z" w:initials="WL(">
    <w:p w14:paraId="1B1155B9" w14:textId="758469D5" w:rsidR="00C71D0E" w:rsidRDefault="00C71D0E">
      <w:pPr>
        <w:pStyle w:val="CommentText"/>
      </w:pPr>
      <w:r>
        <w:rPr>
          <w:rStyle w:val="CommentReference"/>
        </w:rPr>
        <w:annotationRef/>
      </w:r>
      <w:r>
        <w:t>Incorrect. Jie to correct. Status: corrected.</w:t>
      </w:r>
    </w:p>
  </w:comment>
  <w:comment w:id="129" w:author="Lichao Wang" w:date="2016-08-18T13:28:00Z" w:initials="L.W">
    <w:p w14:paraId="19086D8A" w14:textId="5BD16032" w:rsidR="00C71D0E" w:rsidRDefault="00C71D0E">
      <w:pPr>
        <w:pStyle w:val="CommentText"/>
      </w:pPr>
      <w:r>
        <w:rPr>
          <w:rStyle w:val="CommentReference"/>
        </w:rPr>
        <w:annotationRef/>
      </w:r>
      <w:r>
        <w:t>Lichao to: 1), tide the folder as some code files are not used; 2), What does InitModel do and what does NonRegularizedGLM do; NonReguarlized: 3 things: AUC of non-regularised, p-value of non-regularised, AUC of regularized (didn’t use in the delivery)</w:t>
      </w:r>
    </w:p>
  </w:comment>
  <w:comment w:id="193" w:author="Lichao Wang" w:date="2016-08-18T13:26:00Z" w:initials="L.W">
    <w:p w14:paraId="2BA618AA" w14:textId="77777777" w:rsidR="00C71D0E" w:rsidRDefault="00C71D0E" w:rsidP="0004503B">
      <w:pPr>
        <w:pStyle w:val="CommentText"/>
      </w:pPr>
      <w:r>
        <w:rPr>
          <w:rStyle w:val="CommentReference"/>
        </w:rPr>
        <w:annotationRef/>
      </w:r>
      <w:r>
        <w:t xml:space="preserve">Lichao to add: which file contains what information. Same for the following. </w:t>
      </w:r>
    </w:p>
  </w:comment>
  <w:comment w:id="213" w:author="Wang, Lichao (London)" w:date="2016-08-19T10:35:00Z" w:initials="WL(">
    <w:p w14:paraId="41DFF7E8" w14:textId="1C003E25" w:rsidR="00C71D0E" w:rsidRDefault="00C71D0E" w:rsidP="003B279A">
      <w:pPr>
        <w:pStyle w:val="CommentText"/>
      </w:pPr>
      <w:r>
        <w:rPr>
          <w:rStyle w:val="CommentReference"/>
        </w:rPr>
        <w:annotationRef/>
      </w:r>
      <w:r>
        <w:t>Incorrect. Jie to correct. Status: corrected</w:t>
      </w:r>
    </w:p>
  </w:comment>
  <w:comment w:id="223" w:author="Wang, Lichao (London)" w:date="2016-08-19T10:46:00Z" w:initials="WL(">
    <w:p w14:paraId="533233C2" w14:textId="3C1C5BC2" w:rsidR="00C71D0E" w:rsidRDefault="00C71D0E">
      <w:pPr>
        <w:pStyle w:val="CommentText"/>
      </w:pPr>
      <w:r>
        <w:rPr>
          <w:rStyle w:val="CommentReference"/>
        </w:rPr>
        <w:annotationRef/>
      </w:r>
      <w:r>
        <w:t xml:space="preserve">Lichao to change: </w:t>
      </w:r>
      <w:r w:rsidRPr="003B61E2">
        <w:t>2016-07-15 18.46.56</w:t>
      </w:r>
    </w:p>
  </w:comment>
  <w:comment w:id="225" w:author="Lichao Wang" w:date="2016-08-18T13:35:00Z" w:initials="L.W">
    <w:p w14:paraId="735EFB94" w14:textId="66F289EE" w:rsidR="00C71D0E" w:rsidRDefault="00C71D0E">
      <w:pPr>
        <w:pStyle w:val="CommentText"/>
      </w:pPr>
      <w:r>
        <w:rPr>
          <w:rStyle w:val="CommentReference"/>
        </w:rPr>
        <w:annotationRef/>
      </w:r>
      <w:r>
        <w:rPr>
          <w:rStyle w:val="CommentReference"/>
        </w:rPr>
        <w:annotationRef/>
      </w:r>
      <w:r>
        <w:t>input of the code</w:t>
      </w:r>
    </w:p>
  </w:comment>
  <w:comment w:id="226" w:author="Wang, Lichao (London)" w:date="2016-08-19T10:48:00Z" w:initials="WL(">
    <w:p w14:paraId="0B9CF1F5" w14:textId="6DA81682" w:rsidR="00C71D0E" w:rsidRDefault="00C71D0E">
      <w:pPr>
        <w:pStyle w:val="CommentText"/>
      </w:pPr>
      <w:r>
        <w:t xml:space="preserve">Not this code. </w:t>
      </w:r>
      <w:r>
        <w:rPr>
          <w:rStyle w:val="CommentReference"/>
        </w:rPr>
        <w:annotationRef/>
      </w:r>
      <w:r>
        <w:t xml:space="preserve">Jie to correct this code. </w:t>
      </w:r>
    </w:p>
  </w:comment>
  <w:comment w:id="234" w:author="Lichao Wang" w:date="2016-08-18T13:26:00Z" w:initials="L.W">
    <w:p w14:paraId="2585C22B" w14:textId="77777777" w:rsidR="00C71D0E" w:rsidRDefault="00C71D0E" w:rsidP="0099337E">
      <w:pPr>
        <w:pStyle w:val="CommentText"/>
      </w:pPr>
      <w:r>
        <w:rPr>
          <w:rStyle w:val="CommentReference"/>
        </w:rPr>
        <w:annotationRef/>
      </w:r>
      <w:r>
        <w:t xml:space="preserve">Lichao to add: which file contains what information. Same for the following. </w:t>
      </w:r>
    </w:p>
  </w:comment>
  <w:comment w:id="252" w:author="Wang, Lichao (London)" w:date="2016-08-19T10:35:00Z" w:initials="WL(">
    <w:p w14:paraId="1F4AED64" w14:textId="77777777" w:rsidR="00C71D0E" w:rsidRDefault="00C71D0E" w:rsidP="003B279A">
      <w:pPr>
        <w:pStyle w:val="CommentText"/>
      </w:pPr>
      <w:r>
        <w:rPr>
          <w:rStyle w:val="CommentReference"/>
        </w:rPr>
        <w:annotationRef/>
      </w:r>
      <w:r>
        <w:t xml:space="preserve">Incorrect. Jie to correct. </w:t>
      </w:r>
    </w:p>
  </w:comment>
  <w:comment w:id="265" w:author="Lichao Wang" w:date="2016-08-18T13:26:00Z" w:initials="L.W">
    <w:p w14:paraId="4474A4DF" w14:textId="77777777" w:rsidR="00C71D0E" w:rsidRDefault="00C71D0E" w:rsidP="0099337E">
      <w:pPr>
        <w:pStyle w:val="CommentText"/>
      </w:pPr>
      <w:r>
        <w:rPr>
          <w:rStyle w:val="CommentReference"/>
        </w:rPr>
        <w:annotationRef/>
      </w:r>
      <w:r>
        <w:t xml:space="preserve">Lichao to add: which file contains what information. Same for the following. </w:t>
      </w:r>
    </w:p>
  </w:comment>
  <w:comment w:id="267" w:author="Wang, Lichao (London)" w:date="2016-08-19T10:34:00Z" w:initials="WL(">
    <w:p w14:paraId="7E984B63" w14:textId="77777777" w:rsidR="00C71D0E" w:rsidRDefault="00C71D0E" w:rsidP="003B279A">
      <w:pPr>
        <w:pStyle w:val="CommentText"/>
      </w:pPr>
      <w:r>
        <w:rPr>
          <w:rStyle w:val="CommentReference"/>
        </w:rPr>
        <w:annotationRef/>
      </w:r>
      <w:r>
        <w:t xml:space="preserve">Incorrect. Jie to correct. </w:t>
      </w:r>
    </w:p>
  </w:comment>
  <w:comment w:id="289" w:author="Wang, Lichao (London)" w:date="2016-08-19T11:00:00Z" w:initials="WL(">
    <w:p w14:paraId="7ACA0D5B" w14:textId="2C2E0AF4" w:rsidR="00C71D0E" w:rsidRDefault="00C71D0E">
      <w:pPr>
        <w:pStyle w:val="CommentText"/>
      </w:pPr>
      <w:r>
        <w:rPr>
          <w:rStyle w:val="CommentReference"/>
        </w:rPr>
        <w:annotationRef/>
      </w:r>
      <w:r>
        <w:t xml:space="preserve">The folder also includes results for all other cohorts. </w:t>
      </w:r>
    </w:p>
  </w:comment>
  <w:comment w:id="291" w:author="Wang, Lichao (London)" w:date="2016-08-19T10:50:00Z" w:initials="WL(">
    <w:p w14:paraId="5EE6D143" w14:textId="64CBA965" w:rsidR="00C71D0E" w:rsidRDefault="00C71D0E">
      <w:pPr>
        <w:pStyle w:val="CommentText"/>
      </w:pPr>
      <w:r>
        <w:rPr>
          <w:rStyle w:val="CommentReference"/>
        </w:rPr>
        <w:annotationRef/>
      </w:r>
      <w:r>
        <w:t>There are redundant data. Jie to remove..status: removed.</w:t>
      </w:r>
    </w:p>
  </w:comment>
  <w:comment w:id="292" w:author="Wang, Lichao (London)" w:date="2016-08-19T09:37:00Z" w:initials="WL(">
    <w:p w14:paraId="550CC398" w14:textId="23EF2044" w:rsidR="00C71D0E" w:rsidRDefault="00C71D0E">
      <w:pPr>
        <w:pStyle w:val="CommentText"/>
      </w:pPr>
      <w:r>
        <w:rPr>
          <w:rStyle w:val="CommentReference"/>
        </w:rPr>
        <w:annotationRef/>
      </w:r>
      <w:r>
        <w:t>a bug to be fixed by Jie. Not this path. (status unknown)</w:t>
      </w:r>
    </w:p>
  </w:comment>
  <w:comment w:id="290" w:author="Lichao Wang" w:date="2016-08-18T13:39:00Z" w:initials="L.W">
    <w:p w14:paraId="1DE662AA" w14:textId="77777777" w:rsidR="00C71D0E" w:rsidRDefault="00C71D0E">
      <w:pPr>
        <w:pStyle w:val="CommentText"/>
      </w:pPr>
      <w:r>
        <w:rPr>
          <w:rStyle w:val="CommentReference"/>
        </w:rPr>
        <w:annotationRef/>
      </w:r>
      <w:r>
        <w:t>Same questions as above: input of the code, Spark code missing, etc.</w:t>
      </w:r>
    </w:p>
  </w:comment>
  <w:comment w:id="332" w:author="Wang, Lichao (London)" w:date="2016-08-19T09:45:00Z" w:initials="WL(">
    <w:p w14:paraId="34BD8642" w14:textId="03EBC2DC" w:rsidR="00C71D0E" w:rsidRDefault="00C71D0E">
      <w:pPr>
        <w:pStyle w:val="CommentText"/>
      </w:pPr>
      <w:r>
        <w:rPr>
          <w:rStyle w:val="CommentReference"/>
        </w:rPr>
        <w:annotationRef/>
      </w:r>
      <w:r>
        <w:t xml:space="preserve">Jie to check to make sure whether the code here is correct. Status: checked </w:t>
      </w:r>
    </w:p>
  </w:comment>
  <w:comment w:id="333" w:author="Wang, Lichao (London)" w:date="2016-08-19T09:47:00Z" w:initials="WL(">
    <w:p w14:paraId="66A9518F" w14:textId="7127E3BE" w:rsidR="00C71D0E" w:rsidRDefault="00C71D0E">
      <w:pPr>
        <w:pStyle w:val="CommentText"/>
      </w:pPr>
      <w:r>
        <w:rPr>
          <w:rStyle w:val="CommentReference"/>
        </w:rPr>
        <w:annotationRef/>
      </w:r>
      <w:r>
        <w:t xml:space="preserve">Jie to add: how to use the 4 scripts in this folder. Status: removed one script, added description for the other 3. </w:t>
      </w:r>
    </w:p>
  </w:comment>
  <w:comment w:id="380" w:author="Zhao, Jie (Beijing)" w:date="2016-08-22T14:29:00Z" w:initials="ZJ(">
    <w:p w14:paraId="460B2D1D" w14:textId="623A5220" w:rsidR="00C71D0E" w:rsidRDefault="00C71D0E">
      <w:pPr>
        <w:pStyle w:val="CommentText"/>
      </w:pPr>
      <w:r>
        <w:rPr>
          <w:rStyle w:val="CommentReference"/>
        </w:rPr>
        <w:annotationRef/>
      </w:r>
      <w:r>
        <w:t>J</w:t>
      </w:r>
      <w:r>
        <w:rPr>
          <w:rFonts w:hint="eastAsia"/>
        </w:rPr>
        <w:t>ie</w:t>
      </w:r>
      <w:r>
        <w:t xml:space="preserve"> to add the details later</w:t>
      </w:r>
    </w:p>
  </w:comment>
  <w:comment w:id="386" w:author="Wang, Lichao (London)" w:date="2016-08-22T11:50:00Z" w:initials="WL(">
    <w:p w14:paraId="7F4FC191" w14:textId="2E36F2FC" w:rsidR="00C71D0E" w:rsidRDefault="00C71D0E">
      <w:pPr>
        <w:pStyle w:val="CommentText"/>
      </w:pPr>
      <w:r>
        <w:rPr>
          <w:rStyle w:val="CommentReference"/>
        </w:rPr>
        <w:annotationRef/>
      </w:r>
      <w:r>
        <w:t>Jie to add: how exactly to use the QC code?</w:t>
      </w:r>
    </w:p>
  </w:comment>
  <w:comment w:id="401" w:author="Wang, Lichao (London)" w:date="2016-08-22T11:23:00Z" w:initials="WL(">
    <w:p w14:paraId="71A3DC0E" w14:textId="77777777" w:rsidR="00C71D0E" w:rsidRDefault="00C71D0E" w:rsidP="00CF56A6">
      <w:pPr>
        <w:pStyle w:val="CommentText"/>
      </w:pPr>
      <w:r>
        <w:rPr>
          <w:rStyle w:val="CommentReference"/>
        </w:rPr>
        <w:annotationRef/>
      </w:r>
      <w:r>
        <w:t>Jie to add: what are these two input files? What data are they?</w:t>
      </w:r>
    </w:p>
  </w:comment>
  <w:comment w:id="467" w:author="Wang, Lichao (London)" w:date="2016-08-19T09:49:00Z" w:initials="WL(">
    <w:p w14:paraId="028277D6" w14:textId="34AD2154" w:rsidR="00C71D0E" w:rsidRDefault="00C71D0E">
      <w:pPr>
        <w:pStyle w:val="CommentText"/>
      </w:pPr>
      <w:r>
        <w:rPr>
          <w:rStyle w:val="CommentReference"/>
        </w:rPr>
        <w:annotationRef/>
      </w:r>
      <w:r>
        <w:t xml:space="preserve">Lichao to remove unused scripts. </w:t>
      </w:r>
    </w:p>
  </w:comment>
  <w:comment w:id="323" w:author="Lichao Wang" w:date="2016-08-18T13:45:00Z" w:initials="L.W">
    <w:p w14:paraId="2A63DE03" w14:textId="77777777" w:rsidR="00C71D0E" w:rsidRDefault="00C71D0E">
      <w:pPr>
        <w:pStyle w:val="CommentText"/>
      </w:pPr>
      <w:r>
        <w:rPr>
          <w:rStyle w:val="CommentReference"/>
        </w:rPr>
        <w:annotationRef/>
      </w:r>
      <w:r>
        <w:t xml:space="preserve">Same problems as Step 1 above. </w:t>
      </w:r>
    </w:p>
  </w:comment>
  <w:comment w:id="567" w:author="Wang, Lichao (London)" w:date="2016-08-19T10:59:00Z" w:initials="WL(">
    <w:p w14:paraId="7C0BA0BF" w14:textId="39F75EC8" w:rsidR="00C71D0E" w:rsidRDefault="00C71D0E">
      <w:pPr>
        <w:pStyle w:val="CommentText"/>
      </w:pPr>
      <w:r>
        <w:rPr>
          <w:rStyle w:val="CommentReference"/>
        </w:rPr>
        <w:annotationRef/>
      </w:r>
      <w:r>
        <w:t xml:space="preserve">Jie to remove unused folder ‘21_xxxxx’. It’s in fact in the same folder as the cmp cohort with new cut-offs. </w:t>
      </w:r>
    </w:p>
  </w:comment>
  <w:comment w:id="582" w:author="Wang, Lichao (London)" w:date="2016-08-19T11:02:00Z" w:initials="WL(">
    <w:p w14:paraId="41EB8E4E" w14:textId="35531839" w:rsidR="00C71D0E" w:rsidRDefault="00C71D0E">
      <w:pPr>
        <w:pStyle w:val="CommentText"/>
      </w:pPr>
      <w:r>
        <w:rPr>
          <w:rStyle w:val="CommentReference"/>
        </w:rPr>
        <w:annotationRef/>
      </w:r>
      <w:r>
        <w:t xml:space="preserve">Lichao to change the bullet point format. </w:t>
      </w:r>
    </w:p>
  </w:comment>
  <w:comment w:id="586" w:author="Wang, Lichao (London)" w:date="2016-08-19T11:04:00Z" w:initials="WL(">
    <w:p w14:paraId="2F5DD741" w14:textId="54184EFD" w:rsidR="00C71D0E" w:rsidRDefault="00C71D0E">
      <w:pPr>
        <w:pStyle w:val="CommentText"/>
      </w:pPr>
      <w:r>
        <w:rPr>
          <w:rStyle w:val="CommentReference"/>
        </w:rPr>
        <w:annotationRef/>
      </w:r>
      <w:r>
        <w:t>Same as 2.1).b</w:t>
      </w:r>
    </w:p>
  </w:comment>
  <w:comment w:id="593" w:author="Wang, Lichao (London)" w:date="2016-08-22T11:57:00Z" w:initials="WL(">
    <w:p w14:paraId="0CE0BE33" w14:textId="1FD2B246" w:rsidR="00C71D0E" w:rsidRDefault="00C71D0E">
      <w:pPr>
        <w:pStyle w:val="CommentText"/>
      </w:pPr>
      <w:r>
        <w:rPr>
          <w:rStyle w:val="CommentReference"/>
        </w:rPr>
        <w:annotationRef/>
      </w:r>
      <w:r>
        <w:t>Lichao: to change the text in Section 1 for all cohorts;</w:t>
      </w:r>
    </w:p>
  </w:comment>
  <w:comment w:id="570" w:author="Lichao Wang" w:date="2016-08-18T13:46:00Z" w:initials="L.W">
    <w:p w14:paraId="5448F327" w14:textId="77777777" w:rsidR="00C71D0E" w:rsidRDefault="00C71D0E">
      <w:pPr>
        <w:pStyle w:val="CommentText"/>
      </w:pPr>
      <w:r>
        <w:rPr>
          <w:rStyle w:val="CommentReference"/>
        </w:rPr>
        <w:annotationRef/>
      </w:r>
      <w:r>
        <w:t>Similar problems for descriptive stats above;</w:t>
      </w:r>
    </w:p>
  </w:comment>
  <w:comment w:id="598" w:author="Wang, Lichao (London)" w:date="2016-08-19T11:06:00Z" w:initials="WL(">
    <w:p w14:paraId="5188A82D" w14:textId="217F6073" w:rsidR="00C71D0E" w:rsidRDefault="00C71D0E">
      <w:pPr>
        <w:pStyle w:val="CommentText"/>
      </w:pPr>
      <w:r>
        <w:rPr>
          <w:rStyle w:val="CommentReference"/>
        </w:rPr>
        <w:annotationRef/>
      </w:r>
      <w:r>
        <w:t xml:space="preserve">Jie to clarify how to use the 5 scripts. Status: not done yet. </w:t>
      </w:r>
    </w:p>
  </w:comment>
  <w:comment w:id="660" w:author="Wang, Lichao (London)" w:date="2016-08-22T11:23:00Z" w:initials="WL(">
    <w:p w14:paraId="72F19D73" w14:textId="77777777" w:rsidR="00C71D0E" w:rsidRDefault="00C71D0E" w:rsidP="00D65FDA">
      <w:pPr>
        <w:pStyle w:val="CommentText"/>
      </w:pPr>
      <w:r>
        <w:rPr>
          <w:rStyle w:val="CommentReference"/>
        </w:rPr>
        <w:annotationRef/>
      </w:r>
      <w:r>
        <w:t>Jie to add: what are these two input files? What data are they?</w:t>
      </w:r>
    </w:p>
  </w:comment>
  <w:comment w:id="700" w:author="Wang, Lichao (London)" w:date="2016-08-19T11:07:00Z" w:initials="WL(">
    <w:p w14:paraId="68316A72" w14:textId="4A83ADFC" w:rsidR="00C71D0E" w:rsidRDefault="00C71D0E">
      <w:pPr>
        <w:pStyle w:val="CommentText"/>
      </w:pPr>
      <w:r>
        <w:rPr>
          <w:rStyle w:val="CommentReference"/>
        </w:rPr>
        <w:annotationRef/>
      </w:r>
      <w:r>
        <w:t xml:space="preserve">Likchao to change the bullet points </w:t>
      </w:r>
    </w:p>
  </w:comment>
  <w:comment w:id="701" w:author="Wang, Lichao (London)" w:date="2016-08-19T11:09:00Z" w:initials="WL(">
    <w:p w14:paraId="7BE5BB82" w14:textId="75543222" w:rsidR="00C71D0E" w:rsidRDefault="00C71D0E">
      <w:pPr>
        <w:pStyle w:val="CommentText"/>
      </w:pPr>
      <w:r>
        <w:rPr>
          <w:rStyle w:val="CommentReference"/>
        </w:rPr>
        <w:annotationRef/>
      </w:r>
      <w:r>
        <w:t xml:space="preserve">Lichao to add: delivery uses B2B from iv, v and vi, and the other 3 cohorts from I, ii and iii. </w:t>
      </w:r>
    </w:p>
  </w:comment>
  <w:comment w:id="702" w:author="Wang, Lichao (London)" w:date="2016-08-19T11:08:00Z" w:initials="WL(">
    <w:p w14:paraId="64296798" w14:textId="2DCA6076" w:rsidR="00C71D0E" w:rsidRDefault="00C71D0E">
      <w:pPr>
        <w:pStyle w:val="CommentText"/>
      </w:pPr>
      <w:r>
        <w:rPr>
          <w:rStyle w:val="CommentReference"/>
        </w:rPr>
        <w:annotationRef/>
      </w:r>
      <w:r>
        <w:t xml:space="preserve">i is for all cohorts; iv is for B2B only; also iv. V. and vi remove 14 base variables; Lichao to add why. </w:t>
      </w:r>
    </w:p>
  </w:comment>
  <w:comment w:id="703" w:author="Wang, Lichao (London)" w:date="2016-08-19T11:12:00Z" w:initials="WL(">
    <w:p w14:paraId="3513DC99" w14:textId="4060BB34" w:rsidR="00C71D0E" w:rsidRDefault="00C71D0E">
      <w:pPr>
        <w:pStyle w:val="CommentText"/>
      </w:pPr>
      <w:r>
        <w:rPr>
          <w:rStyle w:val="CommentReference"/>
        </w:rPr>
        <w:annotationRef/>
      </w:r>
      <w:r>
        <w:t>Lichao to remove redundant 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79FD24" w15:done="0"/>
  <w15:commentEx w15:paraId="79F1A0C8" w15:done="0"/>
  <w15:commentEx w15:paraId="11F14418" w15:done="0"/>
  <w15:commentEx w15:paraId="6FCE037D" w15:done="0"/>
  <w15:commentEx w15:paraId="25CC7739" w15:done="0"/>
  <w15:commentEx w15:paraId="5BF5DFCA" w15:done="0"/>
  <w15:commentEx w15:paraId="4D68CA25" w15:done="0"/>
  <w15:commentEx w15:paraId="1E30C78F" w15:done="0"/>
  <w15:commentEx w15:paraId="481FD178" w15:done="0"/>
  <w15:commentEx w15:paraId="036CB05A" w15:done="0"/>
  <w15:commentEx w15:paraId="4CA2B7D1" w15:done="0"/>
  <w15:commentEx w15:paraId="07B3D53E" w15:done="0"/>
  <w15:commentEx w15:paraId="557156CB" w15:done="0"/>
  <w15:commentEx w15:paraId="0F8DB842" w15:done="0"/>
  <w15:commentEx w15:paraId="3F23F41B" w15:done="0"/>
  <w15:commentEx w15:paraId="7F11B1D9" w15:done="0"/>
  <w15:commentEx w15:paraId="1B1155B9" w15:done="0"/>
  <w15:commentEx w15:paraId="19086D8A" w15:done="0"/>
  <w15:commentEx w15:paraId="2BA618AA" w15:done="0"/>
  <w15:commentEx w15:paraId="41DFF7E8" w15:done="0"/>
  <w15:commentEx w15:paraId="533233C2" w15:done="0"/>
  <w15:commentEx w15:paraId="735EFB94" w15:done="0"/>
  <w15:commentEx w15:paraId="0B9CF1F5" w15:done="0"/>
  <w15:commentEx w15:paraId="2585C22B" w15:done="0"/>
  <w15:commentEx w15:paraId="1F4AED64" w15:done="0"/>
  <w15:commentEx w15:paraId="4474A4DF" w15:done="0"/>
  <w15:commentEx w15:paraId="7E984B63" w15:done="0"/>
  <w15:commentEx w15:paraId="7ACA0D5B" w15:done="0"/>
  <w15:commentEx w15:paraId="5EE6D143" w15:done="0"/>
  <w15:commentEx w15:paraId="550CC398" w15:done="0"/>
  <w15:commentEx w15:paraId="1DE662AA" w15:done="0"/>
  <w15:commentEx w15:paraId="34BD8642" w15:done="0"/>
  <w15:commentEx w15:paraId="66A9518F" w15:paraIdParent="34BD8642" w15:done="0"/>
  <w15:commentEx w15:paraId="460B2D1D" w15:done="0"/>
  <w15:commentEx w15:paraId="7F4FC191" w15:done="0"/>
  <w15:commentEx w15:paraId="71A3DC0E" w15:done="0"/>
  <w15:commentEx w15:paraId="028277D6" w15:done="0"/>
  <w15:commentEx w15:paraId="2A63DE03" w15:done="0"/>
  <w15:commentEx w15:paraId="7C0BA0BF" w15:done="0"/>
  <w15:commentEx w15:paraId="41EB8E4E" w15:done="0"/>
  <w15:commentEx w15:paraId="2F5DD741" w15:done="0"/>
  <w15:commentEx w15:paraId="0CE0BE33" w15:done="0"/>
  <w15:commentEx w15:paraId="5448F327" w15:done="0"/>
  <w15:commentEx w15:paraId="5188A82D" w15:done="0"/>
  <w15:commentEx w15:paraId="72F19D73" w15:done="0"/>
  <w15:commentEx w15:paraId="68316A72" w15:done="0"/>
  <w15:commentEx w15:paraId="7BE5BB82" w15:done="0"/>
  <w15:commentEx w15:paraId="64296798" w15:done="0"/>
  <w15:commentEx w15:paraId="3513DC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8E76F" w14:textId="77777777" w:rsidR="00CB6345" w:rsidRDefault="00CB6345" w:rsidP="00D62C52">
      <w:r>
        <w:separator/>
      </w:r>
    </w:p>
  </w:endnote>
  <w:endnote w:type="continuationSeparator" w:id="0">
    <w:p w14:paraId="2B7B3F48" w14:textId="77777777" w:rsidR="00CB6345" w:rsidRDefault="00CB6345" w:rsidP="00D6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D234B" w14:textId="77777777" w:rsidR="00CB6345" w:rsidRDefault="00CB6345" w:rsidP="00D62C52">
      <w:r>
        <w:separator/>
      </w:r>
    </w:p>
  </w:footnote>
  <w:footnote w:type="continuationSeparator" w:id="0">
    <w:p w14:paraId="0AC3390B" w14:textId="77777777" w:rsidR="00CB6345" w:rsidRDefault="00CB6345" w:rsidP="00D62C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0B3"/>
    <w:multiLevelType w:val="hybridMultilevel"/>
    <w:tmpl w:val="10944F4A"/>
    <w:lvl w:ilvl="0" w:tplc="D102C7BC">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0D4F0C"/>
    <w:multiLevelType w:val="hybridMultilevel"/>
    <w:tmpl w:val="F7EA5290"/>
    <w:lvl w:ilvl="0" w:tplc="C808627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268717F"/>
    <w:multiLevelType w:val="hybridMultilevel"/>
    <w:tmpl w:val="2E2C9B66"/>
    <w:lvl w:ilvl="0" w:tplc="4F3298B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2EA791C"/>
    <w:multiLevelType w:val="hybridMultilevel"/>
    <w:tmpl w:val="7C2ADCBA"/>
    <w:lvl w:ilvl="0" w:tplc="2F60E004">
      <w:start w:val="2"/>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092D348A"/>
    <w:multiLevelType w:val="hybridMultilevel"/>
    <w:tmpl w:val="48AC5FE2"/>
    <w:lvl w:ilvl="0" w:tplc="FF343C30">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9B40044"/>
    <w:multiLevelType w:val="hybridMultilevel"/>
    <w:tmpl w:val="229631C6"/>
    <w:lvl w:ilvl="0" w:tplc="3D1A925A">
      <w:start w:val="1"/>
      <w:numFmt w:val="low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6" w15:restartNumberingAfterBreak="0">
    <w:nsid w:val="0F6B3210"/>
    <w:multiLevelType w:val="hybridMultilevel"/>
    <w:tmpl w:val="556A34E2"/>
    <w:lvl w:ilvl="0" w:tplc="254AE02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11EA6304"/>
    <w:multiLevelType w:val="hybridMultilevel"/>
    <w:tmpl w:val="1BFE3E4C"/>
    <w:lvl w:ilvl="0" w:tplc="31A609AA">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16156B8F"/>
    <w:multiLevelType w:val="hybridMultilevel"/>
    <w:tmpl w:val="E68412FE"/>
    <w:lvl w:ilvl="0" w:tplc="C1CA08B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16421623"/>
    <w:multiLevelType w:val="hybridMultilevel"/>
    <w:tmpl w:val="B7F24D2E"/>
    <w:lvl w:ilvl="0" w:tplc="CB90CA7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16E172EF"/>
    <w:multiLevelType w:val="hybridMultilevel"/>
    <w:tmpl w:val="42704F10"/>
    <w:lvl w:ilvl="0" w:tplc="E64CAA0C">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BB01FC"/>
    <w:multiLevelType w:val="hybridMultilevel"/>
    <w:tmpl w:val="FA60E1C6"/>
    <w:lvl w:ilvl="0" w:tplc="77BCDB0C">
      <w:start w:val="1"/>
      <w:numFmt w:val="lowerLetter"/>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1B6C3C5F"/>
    <w:multiLevelType w:val="hybridMultilevel"/>
    <w:tmpl w:val="E0780BC4"/>
    <w:lvl w:ilvl="0" w:tplc="F1EC8C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1BC46916"/>
    <w:multiLevelType w:val="hybridMultilevel"/>
    <w:tmpl w:val="86700E82"/>
    <w:lvl w:ilvl="0" w:tplc="6770952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213367D7"/>
    <w:multiLevelType w:val="hybridMultilevel"/>
    <w:tmpl w:val="49BC0824"/>
    <w:lvl w:ilvl="0" w:tplc="17C8C10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24783C8F"/>
    <w:multiLevelType w:val="hybridMultilevel"/>
    <w:tmpl w:val="7A2C5984"/>
    <w:lvl w:ilvl="0" w:tplc="8156254E">
      <w:start w:val="1"/>
      <w:numFmt w:val="decimal"/>
      <w:lvlText w:val="%1）"/>
      <w:lvlJc w:val="left"/>
      <w:pPr>
        <w:ind w:left="643" w:hanging="360"/>
      </w:pPr>
      <w:rPr>
        <w:rFonts w:ascii="宋体" w:eastAsia="宋体" w:hAnsi="宋体" w:cs="宋体" w:hint="default"/>
        <w:color w:val="000000"/>
        <w:sz w:val="22"/>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6" w15:restartNumberingAfterBreak="0">
    <w:nsid w:val="26182948"/>
    <w:multiLevelType w:val="hybridMultilevel"/>
    <w:tmpl w:val="4FF4DCBC"/>
    <w:lvl w:ilvl="0" w:tplc="6A6079C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273F5D5F"/>
    <w:multiLevelType w:val="hybridMultilevel"/>
    <w:tmpl w:val="EE36396E"/>
    <w:lvl w:ilvl="0" w:tplc="C3DEB6C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276C086E"/>
    <w:multiLevelType w:val="hybridMultilevel"/>
    <w:tmpl w:val="1F6E2FFA"/>
    <w:lvl w:ilvl="0" w:tplc="9606082E">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81A2D8A"/>
    <w:multiLevelType w:val="hybridMultilevel"/>
    <w:tmpl w:val="8E96A08A"/>
    <w:lvl w:ilvl="0" w:tplc="A0C67C50">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0" w15:restartNumberingAfterBreak="0">
    <w:nsid w:val="2A5B2798"/>
    <w:multiLevelType w:val="hybridMultilevel"/>
    <w:tmpl w:val="BCA800EE"/>
    <w:lvl w:ilvl="0" w:tplc="6206FFB8">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DD747C9"/>
    <w:multiLevelType w:val="hybridMultilevel"/>
    <w:tmpl w:val="471C7BDE"/>
    <w:lvl w:ilvl="0" w:tplc="D388B9A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2" w15:restartNumberingAfterBreak="0">
    <w:nsid w:val="2F657625"/>
    <w:multiLevelType w:val="hybridMultilevel"/>
    <w:tmpl w:val="CFB6FDA0"/>
    <w:lvl w:ilvl="0" w:tplc="75280C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1B120CC"/>
    <w:multiLevelType w:val="hybridMultilevel"/>
    <w:tmpl w:val="39284630"/>
    <w:lvl w:ilvl="0" w:tplc="FCF4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1FC4D59"/>
    <w:multiLevelType w:val="hybridMultilevel"/>
    <w:tmpl w:val="DE0640AC"/>
    <w:lvl w:ilvl="0" w:tplc="D8722272">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15:restartNumberingAfterBreak="0">
    <w:nsid w:val="3BA15192"/>
    <w:multiLevelType w:val="hybridMultilevel"/>
    <w:tmpl w:val="283AA6FC"/>
    <w:lvl w:ilvl="0" w:tplc="40349E0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6" w15:restartNumberingAfterBreak="0">
    <w:nsid w:val="3E4A5FD1"/>
    <w:multiLevelType w:val="hybridMultilevel"/>
    <w:tmpl w:val="25CE9A88"/>
    <w:lvl w:ilvl="0" w:tplc="848EC1E6">
      <w:start w:val="1"/>
      <w:numFmt w:val="lowerLetter"/>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7" w15:restartNumberingAfterBreak="0">
    <w:nsid w:val="43195759"/>
    <w:multiLevelType w:val="hybridMultilevel"/>
    <w:tmpl w:val="542EF446"/>
    <w:lvl w:ilvl="0" w:tplc="6D28189A">
      <w:start w:val="1"/>
      <w:numFmt w:val="lowerRoman"/>
      <w:lvlText w:val="%1."/>
      <w:lvlJc w:val="left"/>
      <w:pPr>
        <w:ind w:left="2520" w:hanging="72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8" w15:restartNumberingAfterBreak="0">
    <w:nsid w:val="44AD6438"/>
    <w:multiLevelType w:val="hybridMultilevel"/>
    <w:tmpl w:val="9360367A"/>
    <w:lvl w:ilvl="0" w:tplc="44DE52D2">
      <w:start w:val="1"/>
      <w:numFmt w:val="decimal"/>
      <w:lvlText w:val="%1）"/>
      <w:lvlJc w:val="left"/>
      <w:pPr>
        <w:ind w:left="720" w:hanging="360"/>
      </w:pPr>
      <w:rPr>
        <w:rFonts w:ascii="宋体" w:eastAsia="宋体" w:hAnsi="宋体" w:cs="宋体"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457F5E61"/>
    <w:multiLevelType w:val="hybridMultilevel"/>
    <w:tmpl w:val="6C325A38"/>
    <w:lvl w:ilvl="0" w:tplc="EF460DA2">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48E12C21"/>
    <w:multiLevelType w:val="hybridMultilevel"/>
    <w:tmpl w:val="F7344348"/>
    <w:lvl w:ilvl="0" w:tplc="CBE4799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1" w15:restartNumberingAfterBreak="0">
    <w:nsid w:val="4ACD5564"/>
    <w:multiLevelType w:val="hybridMultilevel"/>
    <w:tmpl w:val="F7EA5290"/>
    <w:lvl w:ilvl="0" w:tplc="C808627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15:restartNumberingAfterBreak="0">
    <w:nsid w:val="4B2939DD"/>
    <w:multiLevelType w:val="hybridMultilevel"/>
    <w:tmpl w:val="295E537E"/>
    <w:lvl w:ilvl="0" w:tplc="4A04D75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4BC92B49"/>
    <w:multiLevelType w:val="hybridMultilevel"/>
    <w:tmpl w:val="858A7318"/>
    <w:lvl w:ilvl="0" w:tplc="78D03B0C">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4" w15:restartNumberingAfterBreak="0">
    <w:nsid w:val="4D9C102C"/>
    <w:multiLevelType w:val="hybridMultilevel"/>
    <w:tmpl w:val="8B583F32"/>
    <w:lvl w:ilvl="0" w:tplc="80BC11A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5" w15:restartNumberingAfterBreak="0">
    <w:nsid w:val="4DB27313"/>
    <w:multiLevelType w:val="hybridMultilevel"/>
    <w:tmpl w:val="01624E10"/>
    <w:lvl w:ilvl="0" w:tplc="182A481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15:restartNumberingAfterBreak="0">
    <w:nsid w:val="4FD26254"/>
    <w:multiLevelType w:val="hybridMultilevel"/>
    <w:tmpl w:val="42E25136"/>
    <w:lvl w:ilvl="0" w:tplc="7BE8E492">
      <w:start w:val="1"/>
      <w:numFmt w:val="upp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7" w15:restartNumberingAfterBreak="0">
    <w:nsid w:val="50BE5214"/>
    <w:multiLevelType w:val="hybridMultilevel"/>
    <w:tmpl w:val="EFD45556"/>
    <w:lvl w:ilvl="0" w:tplc="F15AB562">
      <w:start w:val="1"/>
      <w:numFmt w:val="decimal"/>
      <w:lvlText w:val="%1）"/>
      <w:lvlJc w:val="left"/>
      <w:pPr>
        <w:ind w:left="720" w:hanging="360"/>
      </w:pPr>
      <w:rPr>
        <w:rFonts w:ascii="宋体" w:eastAsia="宋体" w:hAnsi="宋体" w:cs="宋体"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50E24423"/>
    <w:multiLevelType w:val="hybridMultilevel"/>
    <w:tmpl w:val="6F6889E8"/>
    <w:lvl w:ilvl="0" w:tplc="E9867106">
      <w:start w:val="1"/>
      <w:numFmt w:val="low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9" w15:restartNumberingAfterBreak="0">
    <w:nsid w:val="52194368"/>
    <w:multiLevelType w:val="hybridMultilevel"/>
    <w:tmpl w:val="9DCADA08"/>
    <w:lvl w:ilvl="0" w:tplc="2596436A">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541E4773"/>
    <w:multiLevelType w:val="hybridMultilevel"/>
    <w:tmpl w:val="94ACF08E"/>
    <w:lvl w:ilvl="0" w:tplc="6EAAC936">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41" w15:restartNumberingAfterBreak="0">
    <w:nsid w:val="54E75B90"/>
    <w:multiLevelType w:val="hybridMultilevel"/>
    <w:tmpl w:val="18F82E76"/>
    <w:lvl w:ilvl="0" w:tplc="5E22C83C">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577315F1"/>
    <w:multiLevelType w:val="hybridMultilevel"/>
    <w:tmpl w:val="D3A634BC"/>
    <w:lvl w:ilvl="0" w:tplc="60A8A9D4">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5BAC1F8C"/>
    <w:multiLevelType w:val="hybridMultilevel"/>
    <w:tmpl w:val="2006D79C"/>
    <w:lvl w:ilvl="0" w:tplc="85966286">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60A90671"/>
    <w:multiLevelType w:val="hybridMultilevel"/>
    <w:tmpl w:val="58B8EAB8"/>
    <w:lvl w:ilvl="0" w:tplc="5A807BF8">
      <w:start w:val="1"/>
      <w:numFmt w:val="low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45" w15:restartNumberingAfterBreak="0">
    <w:nsid w:val="614433DC"/>
    <w:multiLevelType w:val="hybridMultilevel"/>
    <w:tmpl w:val="32986EE4"/>
    <w:lvl w:ilvl="0" w:tplc="F7A2986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6" w15:restartNumberingAfterBreak="0">
    <w:nsid w:val="62151AC3"/>
    <w:multiLevelType w:val="hybridMultilevel"/>
    <w:tmpl w:val="0B8E8804"/>
    <w:lvl w:ilvl="0" w:tplc="3856BD84">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7" w15:restartNumberingAfterBreak="0">
    <w:nsid w:val="651055C0"/>
    <w:multiLevelType w:val="hybridMultilevel"/>
    <w:tmpl w:val="8964445E"/>
    <w:lvl w:ilvl="0" w:tplc="38EC228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67172AB6"/>
    <w:multiLevelType w:val="hybridMultilevel"/>
    <w:tmpl w:val="281ABFB4"/>
    <w:lvl w:ilvl="0" w:tplc="9752947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9" w15:restartNumberingAfterBreak="0">
    <w:nsid w:val="68066AEE"/>
    <w:multiLevelType w:val="hybridMultilevel"/>
    <w:tmpl w:val="7E842E4E"/>
    <w:lvl w:ilvl="0" w:tplc="71E6209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50" w15:restartNumberingAfterBreak="0">
    <w:nsid w:val="6C3A33E6"/>
    <w:multiLevelType w:val="hybridMultilevel"/>
    <w:tmpl w:val="0DB67F50"/>
    <w:lvl w:ilvl="0" w:tplc="2050171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1" w15:restartNumberingAfterBreak="0">
    <w:nsid w:val="6C4E484D"/>
    <w:multiLevelType w:val="hybridMultilevel"/>
    <w:tmpl w:val="DDDA907C"/>
    <w:lvl w:ilvl="0" w:tplc="F1A4B164">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15:restartNumberingAfterBreak="0">
    <w:nsid w:val="6CF67952"/>
    <w:multiLevelType w:val="hybridMultilevel"/>
    <w:tmpl w:val="7EA059F2"/>
    <w:lvl w:ilvl="0" w:tplc="11344E40">
      <w:start w:val="5"/>
      <w:numFmt w:val="decimal"/>
      <w:lvlText w:val="%1)"/>
      <w:lvlJc w:val="left"/>
      <w:pPr>
        <w:ind w:left="360" w:hanging="360"/>
      </w:pPr>
      <w:rPr>
        <w:rFonts w:ascii="宋体" w:eastAsia="宋体" w:hAnsi="宋体" w:cs="宋体"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A72EEE"/>
    <w:multiLevelType w:val="hybridMultilevel"/>
    <w:tmpl w:val="181C29CA"/>
    <w:lvl w:ilvl="0" w:tplc="1F8481AC">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4" w15:restartNumberingAfterBreak="0">
    <w:nsid w:val="750E6511"/>
    <w:multiLevelType w:val="hybridMultilevel"/>
    <w:tmpl w:val="278819B4"/>
    <w:lvl w:ilvl="0" w:tplc="DFFECEB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5" w15:restartNumberingAfterBreak="0">
    <w:nsid w:val="75A92434"/>
    <w:multiLevelType w:val="hybridMultilevel"/>
    <w:tmpl w:val="E0E2D138"/>
    <w:lvl w:ilvl="0" w:tplc="EACC5060">
      <w:start w:val="9"/>
      <w:numFmt w:val="lowerLetter"/>
      <w:lvlText w:val="%1."/>
      <w:lvlJc w:val="left"/>
      <w:pPr>
        <w:ind w:left="2880" w:hanging="360"/>
      </w:pPr>
      <w:rPr>
        <w:rFonts w:ascii="宋体" w:eastAsia="宋体" w:hAnsi="宋体" w:cs="宋体" w:hint="default"/>
        <w:color w:val="000000"/>
        <w:sz w:val="22"/>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6" w15:restartNumberingAfterBreak="0">
    <w:nsid w:val="78117844"/>
    <w:multiLevelType w:val="hybridMultilevel"/>
    <w:tmpl w:val="BF6E6C2E"/>
    <w:lvl w:ilvl="0" w:tplc="DCFA028A">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7" w15:restartNumberingAfterBreak="0">
    <w:nsid w:val="784719BA"/>
    <w:multiLevelType w:val="hybridMultilevel"/>
    <w:tmpl w:val="DE9A47C2"/>
    <w:lvl w:ilvl="0" w:tplc="1764B37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8" w15:restartNumberingAfterBreak="0">
    <w:nsid w:val="7C43796A"/>
    <w:multiLevelType w:val="hybridMultilevel"/>
    <w:tmpl w:val="8F2AB906"/>
    <w:lvl w:ilvl="0" w:tplc="6C5A39D2">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59" w15:restartNumberingAfterBreak="0">
    <w:nsid w:val="7F3266CC"/>
    <w:multiLevelType w:val="hybridMultilevel"/>
    <w:tmpl w:val="2998323A"/>
    <w:lvl w:ilvl="0" w:tplc="DE68F84C">
      <w:start w:val="1"/>
      <w:numFmt w:val="decimal"/>
      <w:lvlText w:val="%1."/>
      <w:lvlJc w:val="left"/>
      <w:pPr>
        <w:ind w:left="1723" w:hanging="360"/>
      </w:pPr>
      <w:rPr>
        <w:rFonts w:hint="default"/>
      </w:rPr>
    </w:lvl>
    <w:lvl w:ilvl="1" w:tplc="04090019" w:tentative="1">
      <w:start w:val="1"/>
      <w:numFmt w:val="lowerLetter"/>
      <w:lvlText w:val="%2)"/>
      <w:lvlJc w:val="left"/>
      <w:pPr>
        <w:ind w:left="2203" w:hanging="420"/>
      </w:pPr>
    </w:lvl>
    <w:lvl w:ilvl="2" w:tplc="0409001B" w:tentative="1">
      <w:start w:val="1"/>
      <w:numFmt w:val="lowerRoman"/>
      <w:lvlText w:val="%3."/>
      <w:lvlJc w:val="right"/>
      <w:pPr>
        <w:ind w:left="2623" w:hanging="420"/>
      </w:pPr>
    </w:lvl>
    <w:lvl w:ilvl="3" w:tplc="0409000F" w:tentative="1">
      <w:start w:val="1"/>
      <w:numFmt w:val="decimal"/>
      <w:lvlText w:val="%4."/>
      <w:lvlJc w:val="left"/>
      <w:pPr>
        <w:ind w:left="3043" w:hanging="420"/>
      </w:pPr>
    </w:lvl>
    <w:lvl w:ilvl="4" w:tplc="04090019" w:tentative="1">
      <w:start w:val="1"/>
      <w:numFmt w:val="lowerLetter"/>
      <w:lvlText w:val="%5)"/>
      <w:lvlJc w:val="left"/>
      <w:pPr>
        <w:ind w:left="3463" w:hanging="420"/>
      </w:pPr>
    </w:lvl>
    <w:lvl w:ilvl="5" w:tplc="0409001B" w:tentative="1">
      <w:start w:val="1"/>
      <w:numFmt w:val="lowerRoman"/>
      <w:lvlText w:val="%6."/>
      <w:lvlJc w:val="right"/>
      <w:pPr>
        <w:ind w:left="3883" w:hanging="420"/>
      </w:pPr>
    </w:lvl>
    <w:lvl w:ilvl="6" w:tplc="0409000F" w:tentative="1">
      <w:start w:val="1"/>
      <w:numFmt w:val="decimal"/>
      <w:lvlText w:val="%7."/>
      <w:lvlJc w:val="left"/>
      <w:pPr>
        <w:ind w:left="4303" w:hanging="420"/>
      </w:pPr>
    </w:lvl>
    <w:lvl w:ilvl="7" w:tplc="04090019" w:tentative="1">
      <w:start w:val="1"/>
      <w:numFmt w:val="lowerLetter"/>
      <w:lvlText w:val="%8)"/>
      <w:lvlJc w:val="left"/>
      <w:pPr>
        <w:ind w:left="4723" w:hanging="420"/>
      </w:pPr>
    </w:lvl>
    <w:lvl w:ilvl="8" w:tplc="0409001B" w:tentative="1">
      <w:start w:val="1"/>
      <w:numFmt w:val="lowerRoman"/>
      <w:lvlText w:val="%9."/>
      <w:lvlJc w:val="right"/>
      <w:pPr>
        <w:ind w:left="5143" w:hanging="420"/>
      </w:pPr>
    </w:lvl>
  </w:abstractNum>
  <w:num w:numId="1">
    <w:abstractNumId w:val="23"/>
  </w:num>
  <w:num w:numId="2">
    <w:abstractNumId w:val="10"/>
  </w:num>
  <w:num w:numId="3">
    <w:abstractNumId w:val="29"/>
  </w:num>
  <w:num w:numId="4">
    <w:abstractNumId w:val="39"/>
  </w:num>
  <w:num w:numId="5">
    <w:abstractNumId w:val="15"/>
  </w:num>
  <w:num w:numId="6">
    <w:abstractNumId w:val="28"/>
  </w:num>
  <w:num w:numId="7">
    <w:abstractNumId w:val="37"/>
  </w:num>
  <w:num w:numId="8">
    <w:abstractNumId w:val="20"/>
  </w:num>
  <w:num w:numId="9">
    <w:abstractNumId w:val="18"/>
  </w:num>
  <w:num w:numId="10">
    <w:abstractNumId w:val="42"/>
  </w:num>
  <w:num w:numId="11">
    <w:abstractNumId w:val="43"/>
  </w:num>
  <w:num w:numId="12">
    <w:abstractNumId w:val="2"/>
  </w:num>
  <w:num w:numId="13">
    <w:abstractNumId w:val="51"/>
  </w:num>
  <w:num w:numId="14">
    <w:abstractNumId w:val="41"/>
  </w:num>
  <w:num w:numId="15">
    <w:abstractNumId w:val="47"/>
  </w:num>
  <w:num w:numId="16">
    <w:abstractNumId w:val="0"/>
  </w:num>
  <w:num w:numId="17">
    <w:abstractNumId w:val="4"/>
  </w:num>
  <w:num w:numId="18">
    <w:abstractNumId w:val="32"/>
  </w:num>
  <w:num w:numId="19">
    <w:abstractNumId w:val="31"/>
  </w:num>
  <w:num w:numId="20">
    <w:abstractNumId w:val="50"/>
  </w:num>
  <w:num w:numId="21">
    <w:abstractNumId w:val="24"/>
  </w:num>
  <w:num w:numId="22">
    <w:abstractNumId w:val="46"/>
  </w:num>
  <w:num w:numId="23">
    <w:abstractNumId w:val="9"/>
  </w:num>
  <w:num w:numId="24">
    <w:abstractNumId w:val="48"/>
  </w:num>
  <w:num w:numId="25">
    <w:abstractNumId w:val="16"/>
  </w:num>
  <w:num w:numId="26">
    <w:abstractNumId w:val="13"/>
  </w:num>
  <w:num w:numId="27">
    <w:abstractNumId w:val="30"/>
  </w:num>
  <w:num w:numId="28">
    <w:abstractNumId w:val="27"/>
  </w:num>
  <w:num w:numId="29">
    <w:abstractNumId w:val="55"/>
  </w:num>
  <w:num w:numId="30">
    <w:abstractNumId w:val="52"/>
  </w:num>
  <w:num w:numId="31">
    <w:abstractNumId w:val="1"/>
  </w:num>
  <w:num w:numId="32">
    <w:abstractNumId w:val="35"/>
  </w:num>
  <w:num w:numId="33">
    <w:abstractNumId w:val="5"/>
  </w:num>
  <w:num w:numId="34">
    <w:abstractNumId w:val="44"/>
  </w:num>
  <w:num w:numId="35">
    <w:abstractNumId w:val="22"/>
  </w:num>
  <w:num w:numId="36">
    <w:abstractNumId w:val="54"/>
  </w:num>
  <w:num w:numId="37">
    <w:abstractNumId w:val="8"/>
  </w:num>
  <w:num w:numId="38">
    <w:abstractNumId w:val="34"/>
  </w:num>
  <w:num w:numId="39">
    <w:abstractNumId w:val="3"/>
  </w:num>
  <w:num w:numId="40">
    <w:abstractNumId w:val="38"/>
  </w:num>
  <w:num w:numId="41">
    <w:abstractNumId w:val="26"/>
  </w:num>
  <w:num w:numId="42">
    <w:abstractNumId w:val="19"/>
  </w:num>
  <w:num w:numId="43">
    <w:abstractNumId w:val="58"/>
  </w:num>
  <w:num w:numId="44">
    <w:abstractNumId w:val="45"/>
  </w:num>
  <w:num w:numId="45">
    <w:abstractNumId w:val="14"/>
  </w:num>
  <w:num w:numId="46">
    <w:abstractNumId w:val="11"/>
  </w:num>
  <w:num w:numId="47">
    <w:abstractNumId w:val="49"/>
  </w:num>
  <w:num w:numId="48">
    <w:abstractNumId w:val="17"/>
  </w:num>
  <w:num w:numId="49">
    <w:abstractNumId w:val="12"/>
  </w:num>
  <w:num w:numId="50">
    <w:abstractNumId w:val="53"/>
  </w:num>
  <w:num w:numId="51">
    <w:abstractNumId w:val="33"/>
  </w:num>
  <w:num w:numId="52">
    <w:abstractNumId w:val="7"/>
  </w:num>
  <w:num w:numId="53">
    <w:abstractNumId w:val="36"/>
  </w:num>
  <w:num w:numId="54">
    <w:abstractNumId w:val="40"/>
  </w:num>
  <w:num w:numId="55">
    <w:abstractNumId w:val="56"/>
  </w:num>
  <w:num w:numId="56">
    <w:abstractNumId w:val="6"/>
  </w:num>
  <w:num w:numId="57">
    <w:abstractNumId w:val="57"/>
  </w:num>
  <w:num w:numId="58">
    <w:abstractNumId w:val="25"/>
  </w:num>
  <w:num w:numId="59">
    <w:abstractNumId w:val="59"/>
  </w:num>
  <w:num w:numId="60">
    <w:abstractNumId w:val="21"/>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 Jie (Beijing)">
    <w15:presenceInfo w15:providerId="AD" w15:userId="S-1-5-21-3378924584-2267847585-3061742807-266607"/>
  </w15:person>
  <w15:person w15:author="Wang, Lichao (London)">
    <w15:presenceInfo w15:providerId="AD" w15:userId="S-1-5-21-3378924584-2267847585-3061742807-40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9D"/>
    <w:rsid w:val="00004F20"/>
    <w:rsid w:val="00014E9D"/>
    <w:rsid w:val="0002055A"/>
    <w:rsid w:val="00024988"/>
    <w:rsid w:val="000276EB"/>
    <w:rsid w:val="0004503B"/>
    <w:rsid w:val="0008581E"/>
    <w:rsid w:val="0009560E"/>
    <w:rsid w:val="000A11AE"/>
    <w:rsid w:val="000D5C5F"/>
    <w:rsid w:val="000E6AB1"/>
    <w:rsid w:val="00102D33"/>
    <w:rsid w:val="00111422"/>
    <w:rsid w:val="00111843"/>
    <w:rsid w:val="0012102B"/>
    <w:rsid w:val="00165E8A"/>
    <w:rsid w:val="00165F25"/>
    <w:rsid w:val="00173A7F"/>
    <w:rsid w:val="00183A36"/>
    <w:rsid w:val="00193C8B"/>
    <w:rsid w:val="001E28F0"/>
    <w:rsid w:val="001E41D2"/>
    <w:rsid w:val="001F5666"/>
    <w:rsid w:val="00212F9A"/>
    <w:rsid w:val="0022631A"/>
    <w:rsid w:val="00257832"/>
    <w:rsid w:val="002619C2"/>
    <w:rsid w:val="00262A82"/>
    <w:rsid w:val="0026685B"/>
    <w:rsid w:val="0028255B"/>
    <w:rsid w:val="002A751B"/>
    <w:rsid w:val="002B1EB9"/>
    <w:rsid w:val="002C7D86"/>
    <w:rsid w:val="00302F88"/>
    <w:rsid w:val="0030452D"/>
    <w:rsid w:val="00316A5E"/>
    <w:rsid w:val="003222D0"/>
    <w:rsid w:val="00331A21"/>
    <w:rsid w:val="003339E1"/>
    <w:rsid w:val="00363643"/>
    <w:rsid w:val="0036401D"/>
    <w:rsid w:val="00367573"/>
    <w:rsid w:val="003A0C52"/>
    <w:rsid w:val="003A2A84"/>
    <w:rsid w:val="003B062F"/>
    <w:rsid w:val="003B279A"/>
    <w:rsid w:val="003B39F7"/>
    <w:rsid w:val="003B61E2"/>
    <w:rsid w:val="003C71AA"/>
    <w:rsid w:val="003E5917"/>
    <w:rsid w:val="00440410"/>
    <w:rsid w:val="004553C2"/>
    <w:rsid w:val="00465B4A"/>
    <w:rsid w:val="00466C1A"/>
    <w:rsid w:val="00466C36"/>
    <w:rsid w:val="004B2B85"/>
    <w:rsid w:val="004C3F8F"/>
    <w:rsid w:val="004F2EDD"/>
    <w:rsid w:val="00500C38"/>
    <w:rsid w:val="00514672"/>
    <w:rsid w:val="00515779"/>
    <w:rsid w:val="00530020"/>
    <w:rsid w:val="00571062"/>
    <w:rsid w:val="0057375B"/>
    <w:rsid w:val="00574523"/>
    <w:rsid w:val="0057571D"/>
    <w:rsid w:val="0058796C"/>
    <w:rsid w:val="005C2581"/>
    <w:rsid w:val="00617305"/>
    <w:rsid w:val="00641F62"/>
    <w:rsid w:val="006607CD"/>
    <w:rsid w:val="006A3ABA"/>
    <w:rsid w:val="006C7530"/>
    <w:rsid w:val="006D032C"/>
    <w:rsid w:val="006D6AC2"/>
    <w:rsid w:val="006E15ED"/>
    <w:rsid w:val="00701445"/>
    <w:rsid w:val="00721651"/>
    <w:rsid w:val="00796390"/>
    <w:rsid w:val="007C1F42"/>
    <w:rsid w:val="007D3F58"/>
    <w:rsid w:val="007D4BBE"/>
    <w:rsid w:val="00800156"/>
    <w:rsid w:val="00813073"/>
    <w:rsid w:val="008743F0"/>
    <w:rsid w:val="00883614"/>
    <w:rsid w:val="0088685B"/>
    <w:rsid w:val="00887E61"/>
    <w:rsid w:val="008955A0"/>
    <w:rsid w:val="008A609D"/>
    <w:rsid w:val="008C3633"/>
    <w:rsid w:val="008C52C8"/>
    <w:rsid w:val="008E6528"/>
    <w:rsid w:val="008E7872"/>
    <w:rsid w:val="00904FBB"/>
    <w:rsid w:val="0090508B"/>
    <w:rsid w:val="00910F15"/>
    <w:rsid w:val="0091543B"/>
    <w:rsid w:val="0092497D"/>
    <w:rsid w:val="00950DC1"/>
    <w:rsid w:val="0099337E"/>
    <w:rsid w:val="009B18EF"/>
    <w:rsid w:val="009E15B2"/>
    <w:rsid w:val="009E6AFA"/>
    <w:rsid w:val="00A160C5"/>
    <w:rsid w:val="00A239F9"/>
    <w:rsid w:val="00A43989"/>
    <w:rsid w:val="00A527B6"/>
    <w:rsid w:val="00A70B33"/>
    <w:rsid w:val="00A72820"/>
    <w:rsid w:val="00A858C7"/>
    <w:rsid w:val="00A862A7"/>
    <w:rsid w:val="00A8680E"/>
    <w:rsid w:val="00AD2AA3"/>
    <w:rsid w:val="00AE3589"/>
    <w:rsid w:val="00AE4E59"/>
    <w:rsid w:val="00AF0663"/>
    <w:rsid w:val="00B12B2A"/>
    <w:rsid w:val="00B33801"/>
    <w:rsid w:val="00B428DC"/>
    <w:rsid w:val="00B44F8E"/>
    <w:rsid w:val="00B46760"/>
    <w:rsid w:val="00B6074E"/>
    <w:rsid w:val="00B61A48"/>
    <w:rsid w:val="00B85C10"/>
    <w:rsid w:val="00B9643F"/>
    <w:rsid w:val="00B97645"/>
    <w:rsid w:val="00BE6239"/>
    <w:rsid w:val="00BF3119"/>
    <w:rsid w:val="00BF3A62"/>
    <w:rsid w:val="00BF5618"/>
    <w:rsid w:val="00BF59BA"/>
    <w:rsid w:val="00BF694E"/>
    <w:rsid w:val="00C1523C"/>
    <w:rsid w:val="00C169B7"/>
    <w:rsid w:val="00C37AC2"/>
    <w:rsid w:val="00C476E1"/>
    <w:rsid w:val="00C71D0E"/>
    <w:rsid w:val="00CA7221"/>
    <w:rsid w:val="00CB6345"/>
    <w:rsid w:val="00CD3E1E"/>
    <w:rsid w:val="00CF53FC"/>
    <w:rsid w:val="00CF56A6"/>
    <w:rsid w:val="00D016B2"/>
    <w:rsid w:val="00D06F76"/>
    <w:rsid w:val="00D469C7"/>
    <w:rsid w:val="00D52915"/>
    <w:rsid w:val="00D60350"/>
    <w:rsid w:val="00D62C52"/>
    <w:rsid w:val="00D65FDA"/>
    <w:rsid w:val="00D66AB1"/>
    <w:rsid w:val="00D77CF1"/>
    <w:rsid w:val="00D9105C"/>
    <w:rsid w:val="00D92DDD"/>
    <w:rsid w:val="00DA28D4"/>
    <w:rsid w:val="00DA28EE"/>
    <w:rsid w:val="00DF0A8B"/>
    <w:rsid w:val="00E0097B"/>
    <w:rsid w:val="00E058C3"/>
    <w:rsid w:val="00E1064C"/>
    <w:rsid w:val="00E14D6A"/>
    <w:rsid w:val="00E35BBB"/>
    <w:rsid w:val="00E81FEF"/>
    <w:rsid w:val="00E827B1"/>
    <w:rsid w:val="00E83589"/>
    <w:rsid w:val="00EA39D5"/>
    <w:rsid w:val="00EA7901"/>
    <w:rsid w:val="00EC7265"/>
    <w:rsid w:val="00ED1780"/>
    <w:rsid w:val="00EF5252"/>
    <w:rsid w:val="00EF63B3"/>
    <w:rsid w:val="00F04E22"/>
    <w:rsid w:val="00F20630"/>
    <w:rsid w:val="00F418C6"/>
    <w:rsid w:val="00F461F6"/>
    <w:rsid w:val="00F51D10"/>
    <w:rsid w:val="00F56F01"/>
    <w:rsid w:val="00FC51C4"/>
    <w:rsid w:val="00FD3978"/>
    <w:rsid w:val="00FE14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2DADB"/>
  <w15:docId w15:val="{CCF26EDF-9D2D-47F0-AFB8-851BC699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05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9D"/>
    <w:pPr>
      <w:ind w:firstLineChars="200" w:firstLine="420"/>
    </w:pPr>
  </w:style>
  <w:style w:type="paragraph" w:styleId="Date">
    <w:name w:val="Date"/>
    <w:basedOn w:val="Normal"/>
    <w:next w:val="Normal"/>
    <w:link w:val="DateChar"/>
    <w:uiPriority w:val="99"/>
    <w:semiHidden/>
    <w:unhideWhenUsed/>
    <w:rsid w:val="00A239F9"/>
    <w:pPr>
      <w:ind w:leftChars="2500" w:left="100"/>
    </w:pPr>
  </w:style>
  <w:style w:type="character" w:customStyle="1" w:styleId="DateChar">
    <w:name w:val="Date Char"/>
    <w:basedOn w:val="DefaultParagraphFont"/>
    <w:link w:val="Date"/>
    <w:uiPriority w:val="99"/>
    <w:semiHidden/>
    <w:rsid w:val="00A239F9"/>
  </w:style>
  <w:style w:type="character" w:styleId="CommentReference">
    <w:name w:val="annotation reference"/>
    <w:basedOn w:val="DefaultParagraphFont"/>
    <w:uiPriority w:val="99"/>
    <w:semiHidden/>
    <w:unhideWhenUsed/>
    <w:rsid w:val="00E35BBB"/>
    <w:rPr>
      <w:sz w:val="16"/>
      <w:szCs w:val="16"/>
    </w:rPr>
  </w:style>
  <w:style w:type="paragraph" w:styleId="CommentText">
    <w:name w:val="annotation text"/>
    <w:basedOn w:val="Normal"/>
    <w:link w:val="CommentTextChar"/>
    <w:uiPriority w:val="99"/>
    <w:semiHidden/>
    <w:unhideWhenUsed/>
    <w:rsid w:val="00E35BBB"/>
    <w:rPr>
      <w:sz w:val="20"/>
      <w:szCs w:val="20"/>
    </w:rPr>
  </w:style>
  <w:style w:type="character" w:customStyle="1" w:styleId="CommentTextChar">
    <w:name w:val="Comment Text Char"/>
    <w:basedOn w:val="DefaultParagraphFont"/>
    <w:link w:val="CommentText"/>
    <w:uiPriority w:val="99"/>
    <w:semiHidden/>
    <w:rsid w:val="00E35BBB"/>
    <w:rPr>
      <w:sz w:val="20"/>
      <w:szCs w:val="20"/>
    </w:rPr>
  </w:style>
  <w:style w:type="paragraph" w:styleId="CommentSubject">
    <w:name w:val="annotation subject"/>
    <w:basedOn w:val="CommentText"/>
    <w:next w:val="CommentText"/>
    <w:link w:val="CommentSubjectChar"/>
    <w:uiPriority w:val="99"/>
    <w:semiHidden/>
    <w:unhideWhenUsed/>
    <w:rsid w:val="00E35BBB"/>
    <w:rPr>
      <w:b/>
      <w:bCs/>
    </w:rPr>
  </w:style>
  <w:style w:type="character" w:customStyle="1" w:styleId="CommentSubjectChar">
    <w:name w:val="Comment Subject Char"/>
    <w:basedOn w:val="CommentTextChar"/>
    <w:link w:val="CommentSubject"/>
    <w:uiPriority w:val="99"/>
    <w:semiHidden/>
    <w:rsid w:val="00E35BBB"/>
    <w:rPr>
      <w:b/>
      <w:bCs/>
      <w:sz w:val="20"/>
      <w:szCs w:val="20"/>
    </w:rPr>
  </w:style>
  <w:style w:type="paragraph" w:styleId="BalloonText">
    <w:name w:val="Balloon Text"/>
    <w:basedOn w:val="Normal"/>
    <w:link w:val="BalloonTextChar"/>
    <w:uiPriority w:val="99"/>
    <w:semiHidden/>
    <w:unhideWhenUsed/>
    <w:rsid w:val="00E35BBB"/>
    <w:rPr>
      <w:rFonts w:ascii="Tahoma" w:hAnsi="Tahoma" w:cs="Tahoma"/>
      <w:sz w:val="16"/>
      <w:szCs w:val="16"/>
    </w:rPr>
  </w:style>
  <w:style w:type="character" w:customStyle="1" w:styleId="BalloonTextChar">
    <w:name w:val="Balloon Text Char"/>
    <w:basedOn w:val="DefaultParagraphFont"/>
    <w:link w:val="BalloonText"/>
    <w:uiPriority w:val="99"/>
    <w:semiHidden/>
    <w:rsid w:val="00E35BBB"/>
    <w:rPr>
      <w:rFonts w:ascii="Tahoma" w:hAnsi="Tahoma" w:cs="Tahoma"/>
      <w:sz w:val="16"/>
      <w:szCs w:val="16"/>
    </w:rPr>
  </w:style>
  <w:style w:type="paragraph" w:styleId="Header">
    <w:name w:val="header"/>
    <w:basedOn w:val="Normal"/>
    <w:link w:val="HeaderChar"/>
    <w:uiPriority w:val="99"/>
    <w:unhideWhenUsed/>
    <w:rsid w:val="00D62C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62C52"/>
    <w:rPr>
      <w:sz w:val="18"/>
      <w:szCs w:val="18"/>
    </w:rPr>
  </w:style>
  <w:style w:type="paragraph" w:styleId="Footer">
    <w:name w:val="footer"/>
    <w:basedOn w:val="Normal"/>
    <w:link w:val="FooterChar"/>
    <w:uiPriority w:val="99"/>
    <w:unhideWhenUsed/>
    <w:rsid w:val="00D62C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62C52"/>
    <w:rPr>
      <w:sz w:val="18"/>
      <w:szCs w:val="18"/>
    </w:rPr>
  </w:style>
  <w:style w:type="paragraph" w:styleId="Revision">
    <w:name w:val="Revision"/>
    <w:hidden/>
    <w:uiPriority w:val="99"/>
    <w:semiHidden/>
    <w:rsid w:val="003A2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949719">
      <w:bodyDiv w:val="1"/>
      <w:marLeft w:val="0"/>
      <w:marRight w:val="0"/>
      <w:marTop w:val="0"/>
      <w:marBottom w:val="0"/>
      <w:divBdr>
        <w:top w:val="none" w:sz="0" w:space="0" w:color="auto"/>
        <w:left w:val="none" w:sz="0" w:space="0" w:color="auto"/>
        <w:bottom w:val="none" w:sz="0" w:space="0" w:color="auto"/>
        <w:right w:val="none" w:sz="0" w:space="0" w:color="auto"/>
      </w:divBdr>
    </w:div>
    <w:div w:id="18480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Jie (Beijing)</dc:creator>
  <cp:keywords/>
  <dc:description/>
  <cp:lastModifiedBy>Zhao, Jie (Beijing)</cp:lastModifiedBy>
  <cp:revision>11</cp:revision>
  <dcterms:created xsi:type="dcterms:W3CDTF">2016-08-24T11:30:00Z</dcterms:created>
  <dcterms:modified xsi:type="dcterms:W3CDTF">2016-08-25T10:54:00Z</dcterms:modified>
</cp:coreProperties>
</file>