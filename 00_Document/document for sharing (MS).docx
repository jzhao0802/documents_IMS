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459" w:rsidRDefault="00C40459">
      <w:pPr>
        <w:pStyle w:val="ListParagraph"/>
        <w:numPr>
          <w:ilvl w:val="0"/>
          <w:numId w:val="2"/>
        </w:numPr>
        <w:ind w:firstLineChars="0"/>
        <w:rPr>
          <w:ins w:id="0" w:author="zhao jie" w:date="2016-09-06T15:14:00Z"/>
        </w:rPr>
        <w:pPrChange w:id="1" w:author="zhao jie" w:date="2016-09-06T15:16:00Z">
          <w:pPr/>
        </w:pPrChange>
      </w:pPr>
      <w:ins w:id="2" w:author="zhao jie" w:date="2016-09-06T15:14:00Z">
        <w:r>
          <w:t>Background</w:t>
        </w:r>
      </w:ins>
    </w:p>
    <w:p w:rsidR="00C40459" w:rsidRDefault="005E7E33">
      <w:pPr>
        <w:pStyle w:val="ListParagraph"/>
        <w:ind w:left="360" w:firstLineChars="0" w:firstLine="0"/>
        <w:rPr>
          <w:ins w:id="3" w:author="zhao jie" w:date="2016-09-06T15:28:00Z"/>
        </w:rPr>
        <w:pPrChange w:id="4" w:author="zhao jie" w:date="2016-09-06T15:17:00Z">
          <w:pPr/>
        </w:pPrChange>
      </w:pPr>
      <w:ins w:id="5" w:author="zhao jie" w:date="2016-09-06T15:28:00Z">
        <w:r w:rsidRPr="007564AC">
          <w:t>The relapse remitting multiple sclerosis (RRMS) treatment landscape has undergone considerable changes since the emergence of interferon-β (</w:t>
        </w:r>
        <w:proofErr w:type="spellStart"/>
        <w:r w:rsidRPr="007564AC">
          <w:t>Betaseron</w:t>
        </w:r>
        <w:proofErr w:type="spellEnd"/>
        <w:r w:rsidRPr="007564AC">
          <w:t xml:space="preserve">, </w:t>
        </w:r>
        <w:proofErr w:type="spellStart"/>
        <w:r w:rsidRPr="007564AC">
          <w:t>Rebif</w:t>
        </w:r>
        <w:proofErr w:type="spellEnd"/>
        <w:r w:rsidRPr="007564AC">
          <w:t xml:space="preserve">, </w:t>
        </w:r>
        <w:proofErr w:type="spellStart"/>
        <w:r w:rsidRPr="007564AC">
          <w:t>Avonex</w:t>
        </w:r>
        <w:proofErr w:type="spellEnd"/>
        <w:r w:rsidRPr="007564AC">
          <w:t xml:space="preserve">, </w:t>
        </w:r>
        <w:proofErr w:type="spellStart"/>
        <w:r w:rsidRPr="007564AC">
          <w:t>Extavia</w:t>
        </w:r>
        <w:proofErr w:type="spellEnd"/>
        <w:r w:rsidRPr="007564AC">
          <w:t xml:space="preserve">) and </w:t>
        </w:r>
        <w:proofErr w:type="spellStart"/>
        <w:r w:rsidRPr="007564AC">
          <w:t>glatiramer</w:t>
        </w:r>
        <w:proofErr w:type="spellEnd"/>
        <w:r w:rsidRPr="007564AC">
          <w:t xml:space="preserve"> acetate (</w:t>
        </w:r>
        <w:proofErr w:type="spellStart"/>
        <w:r w:rsidRPr="007564AC">
          <w:t>Copaxone</w:t>
        </w:r>
        <w:proofErr w:type="spellEnd"/>
        <w:r w:rsidRPr="007564AC">
          <w:t>) in the mid-1990s (these two product classes will herein be referred to as BRACE therapies). The increased availability of disease modifying therapies (DMTs) for the treatment of RRMS has increased the complexity of optimizing treatment choices for practicing neurologists. It is important to understand whether historical patient data can be used to predict future disease activity for RRMS patients and whether this can be used in clinical practice to improve patient outcomes.</w:t>
        </w:r>
      </w:ins>
    </w:p>
    <w:p w:rsidR="005E7E33" w:rsidRDefault="005E7E33">
      <w:pPr>
        <w:pStyle w:val="ListParagraph"/>
        <w:numPr>
          <w:ilvl w:val="0"/>
          <w:numId w:val="2"/>
        </w:numPr>
        <w:ind w:firstLineChars="0"/>
        <w:rPr>
          <w:ins w:id="6" w:author="zhao jie" w:date="2016-09-06T15:29:00Z"/>
        </w:rPr>
        <w:pPrChange w:id="7" w:author="zhao jie" w:date="2016-09-06T15:28:00Z">
          <w:pPr/>
        </w:pPrChange>
      </w:pPr>
      <w:ins w:id="8" w:author="zhao jie" w:date="2016-09-06T15:29:00Z">
        <w:r>
          <w:t>O</w:t>
        </w:r>
        <w:r>
          <w:rPr>
            <w:rFonts w:hint="eastAsia"/>
          </w:rPr>
          <w:t>bjectives</w:t>
        </w:r>
      </w:ins>
    </w:p>
    <w:p w:rsidR="005E7E33" w:rsidRDefault="005E7E33">
      <w:pPr>
        <w:pStyle w:val="ListParagraph"/>
        <w:numPr>
          <w:ilvl w:val="1"/>
          <w:numId w:val="2"/>
        </w:numPr>
        <w:ind w:firstLineChars="0"/>
        <w:rPr>
          <w:ins w:id="9" w:author="zhao jie" w:date="2016-09-06T15:29:00Z"/>
        </w:rPr>
        <w:pPrChange w:id="10" w:author="zhao jie" w:date="2016-09-06T15:29:00Z">
          <w:pPr/>
        </w:pPrChange>
      </w:pPr>
      <w:ins w:id="11" w:author="zhao jie" w:date="2016-09-06T15:29:00Z">
        <w:r>
          <w:t>The primary objective of this study is to estimate the overall probability of relapse over a twelve-month period</w:t>
        </w:r>
      </w:ins>
    </w:p>
    <w:p w:rsidR="005E7E33" w:rsidRDefault="005E7E33">
      <w:pPr>
        <w:pStyle w:val="ListParagraph"/>
        <w:numPr>
          <w:ilvl w:val="1"/>
          <w:numId w:val="2"/>
        </w:numPr>
        <w:ind w:firstLineChars="0"/>
        <w:rPr>
          <w:ins w:id="12" w:author="zhao jie" w:date="2016-09-06T15:29:00Z"/>
        </w:rPr>
        <w:pPrChange w:id="13" w:author="zhao jie" w:date="2016-09-06T15:29:00Z">
          <w:pPr/>
        </w:pPrChange>
      </w:pPr>
      <w:ins w:id="14" w:author="zhao jie" w:date="2016-09-06T15:29:00Z">
        <w:r>
          <w:t>The secondary objectives of this analysis are to produce predictions of disease activity and progression over a twelve-month period as defined by a number of outcome measures. These outcome measures are: probability of EDSS progression, probability of confirmed EDSS progression, probability of relapse or EDSS progression, probability of relapse or confirmed EDSS progression, and probability of relapse and EDSS progression. Additional secondary objectives will estimate all of the above outcome measures under a number of different treatment scenarios, e.g. predictions for outcomes will be made for cohorts switching between pre-defined treatments.</w:t>
        </w:r>
      </w:ins>
    </w:p>
    <w:p w:rsidR="005E7E33" w:rsidRDefault="005E7E33">
      <w:pPr>
        <w:pStyle w:val="ListParagraph"/>
        <w:numPr>
          <w:ilvl w:val="1"/>
          <w:numId w:val="2"/>
        </w:numPr>
        <w:ind w:firstLineChars="0"/>
        <w:rPr>
          <w:ins w:id="15" w:author="zhao jie" w:date="2016-09-06T15:32:00Z"/>
        </w:rPr>
        <w:pPrChange w:id="16" w:author="zhao jie" w:date="2016-09-06T15:29:00Z">
          <w:pPr/>
        </w:pPrChange>
      </w:pPr>
      <w:ins w:id="17" w:author="zhao jie" w:date="2016-09-06T15:29:00Z">
        <w:r>
          <w:t>Further, exploratory objectives produce predictions using advanced machine learning methods to compare these with baseline estimates using penalized multiple logistic regressions</w:t>
        </w:r>
      </w:ins>
    </w:p>
    <w:p w:rsidR="005E7E33" w:rsidRDefault="005E7E33">
      <w:pPr>
        <w:pStyle w:val="ListParagraph"/>
        <w:numPr>
          <w:ilvl w:val="0"/>
          <w:numId w:val="2"/>
        </w:numPr>
        <w:ind w:firstLineChars="0"/>
        <w:rPr>
          <w:ins w:id="18" w:author="zhao jie" w:date="2016-09-06T15:32:00Z"/>
        </w:rPr>
        <w:pPrChange w:id="19" w:author="zhao jie" w:date="2016-09-06T15:32:00Z">
          <w:pPr/>
        </w:pPrChange>
      </w:pPr>
      <w:ins w:id="20" w:author="zhao jie" w:date="2016-09-06T15:32:00Z">
        <w:r>
          <w:t>Study design</w:t>
        </w:r>
      </w:ins>
    </w:p>
    <w:p w:rsidR="005E7E33" w:rsidRDefault="005E7E33">
      <w:pPr>
        <w:pStyle w:val="ListParagraph"/>
        <w:ind w:left="360" w:firstLineChars="0" w:firstLine="0"/>
        <w:rPr>
          <w:ins w:id="21" w:author="zhao jie" w:date="2016-09-06T15:32:00Z"/>
        </w:rPr>
        <w:pPrChange w:id="22" w:author="zhao jie" w:date="2016-09-06T15:32:00Z">
          <w:pPr/>
        </w:pPrChange>
      </w:pPr>
      <w:ins w:id="23" w:author="zhao jie" w:date="2016-09-06T15:32:00Z">
        <w:r>
          <w:t xml:space="preserve">To address the objectives of this study, a retrospective cohort analysis will be conducted using electronic medical record (EMR) data extracted from the </w:t>
        </w:r>
        <w:proofErr w:type="spellStart"/>
        <w:r>
          <w:t>NeuroTransData</w:t>
        </w:r>
        <w:proofErr w:type="spellEnd"/>
        <w:r>
          <w:t xml:space="preserve"> (NTD) network of neurology practices in Germany. Data will be extracted for RRMS patients receiving BRACE therapy and will be divided into </w:t>
        </w:r>
        <w:r w:rsidRPr="002F61F4">
          <w:rPr>
            <w:b/>
          </w:rPr>
          <w:t>five cohorts</w:t>
        </w:r>
        <w:r>
          <w:t>:</w:t>
        </w:r>
      </w:ins>
    </w:p>
    <w:p w:rsidR="005E7E33" w:rsidRDefault="005E7E33">
      <w:pPr>
        <w:pStyle w:val="ListParagraph"/>
        <w:numPr>
          <w:ilvl w:val="1"/>
          <w:numId w:val="2"/>
        </w:numPr>
        <w:ind w:firstLineChars="0"/>
        <w:rPr>
          <w:ins w:id="24" w:author="zhao jie" w:date="2016-09-06T15:32:00Z"/>
        </w:rPr>
        <w:pPrChange w:id="25" w:author="zhao jie" w:date="2016-09-06T15:32:00Z">
          <w:pPr/>
        </w:pPrChange>
      </w:pPr>
      <w:ins w:id="26" w:author="zhao jie" w:date="2016-09-06T15:32:00Z">
        <w:r>
          <w:t>Patients continuing on BRACE therapy</w:t>
        </w:r>
      </w:ins>
    </w:p>
    <w:p w:rsidR="005E7E33" w:rsidRDefault="005E7E33">
      <w:pPr>
        <w:pStyle w:val="ListParagraph"/>
        <w:numPr>
          <w:ilvl w:val="1"/>
          <w:numId w:val="2"/>
        </w:numPr>
        <w:ind w:firstLineChars="0"/>
        <w:rPr>
          <w:ins w:id="27" w:author="zhao jie" w:date="2016-09-06T15:33:00Z"/>
        </w:rPr>
        <w:pPrChange w:id="28" w:author="zhao jie" w:date="2016-09-06T15:32:00Z">
          <w:pPr/>
        </w:pPrChange>
      </w:pPr>
      <w:ins w:id="29" w:author="zhao jie" w:date="2016-09-06T15:33:00Z">
        <w:r>
          <w:t>Patients switching to alternative BRACE therapy</w:t>
        </w:r>
      </w:ins>
    </w:p>
    <w:p w:rsidR="005E7E33" w:rsidRDefault="005E7E33">
      <w:pPr>
        <w:pStyle w:val="ListParagraph"/>
        <w:numPr>
          <w:ilvl w:val="1"/>
          <w:numId w:val="2"/>
        </w:numPr>
        <w:ind w:firstLineChars="0"/>
        <w:rPr>
          <w:ins w:id="30" w:author="zhao jie" w:date="2016-09-06T15:33:00Z"/>
        </w:rPr>
        <w:pPrChange w:id="31" w:author="zhao jie" w:date="2016-09-06T15:32:00Z">
          <w:pPr/>
        </w:pPrChange>
      </w:pPr>
      <w:ins w:id="32" w:author="zhao jie" w:date="2016-09-06T15:33:00Z">
        <w:r>
          <w:t>Patients switching to first-line oral therapy</w:t>
        </w:r>
      </w:ins>
    </w:p>
    <w:p w:rsidR="005E7E33" w:rsidRDefault="005E7E33">
      <w:pPr>
        <w:pStyle w:val="ListParagraph"/>
        <w:numPr>
          <w:ilvl w:val="1"/>
          <w:numId w:val="2"/>
        </w:numPr>
        <w:ind w:firstLineChars="0"/>
        <w:rPr>
          <w:ins w:id="33" w:author="zhao jie" w:date="2016-09-06T15:34:00Z"/>
        </w:rPr>
        <w:pPrChange w:id="34" w:author="zhao jie" w:date="2016-09-06T15:32:00Z">
          <w:pPr/>
        </w:pPrChange>
      </w:pPr>
      <w:ins w:id="35" w:author="zhao jie" w:date="2016-09-06T15:33:00Z">
        <w:r>
          <w:t>Patients switching/escalating to</w:t>
        </w:r>
      </w:ins>
      <w:ins w:id="36" w:author="zhao jie" w:date="2016-09-06T15:34:00Z">
        <w:r>
          <w:t xml:space="preserve"> second-line therapy</w:t>
        </w:r>
      </w:ins>
    </w:p>
    <w:p w:rsidR="00162FB2" w:rsidRDefault="005E7E33">
      <w:pPr>
        <w:pStyle w:val="ListParagraph"/>
        <w:numPr>
          <w:ilvl w:val="1"/>
          <w:numId w:val="2"/>
        </w:numPr>
        <w:ind w:firstLineChars="0"/>
        <w:rPr>
          <w:ins w:id="37" w:author="zhao jie" w:date="2016-09-06T15:37:00Z"/>
        </w:rPr>
        <w:pPrChange w:id="38" w:author="zhao jie" w:date="2016-09-06T15:42:00Z">
          <w:pPr/>
        </w:pPrChange>
      </w:pPr>
      <w:ins w:id="39" w:author="zhao jie" w:date="2016-09-06T15:34:00Z">
        <w:r>
          <w:t>Composite cohort combining the above cohorts</w:t>
        </w:r>
      </w:ins>
    </w:p>
    <w:p w:rsidR="00162FB2" w:rsidRDefault="00162FB2">
      <w:pPr>
        <w:ind w:left="420"/>
        <w:rPr>
          <w:ins w:id="40" w:author="zhao jie" w:date="2016-09-06T15:40:00Z"/>
        </w:rPr>
        <w:pPrChange w:id="41" w:author="zhao jie" w:date="2016-09-06T15:40:00Z">
          <w:pPr/>
        </w:pPrChange>
      </w:pPr>
      <w:ins w:id="42" w:author="zhao jie" w:date="2016-09-06T15:37:00Z">
        <w:r>
          <w:t>T</w:t>
        </w:r>
        <w:r>
          <w:rPr>
            <w:rFonts w:hint="eastAsia"/>
          </w:rPr>
          <w:t xml:space="preserve">he </w:t>
        </w:r>
        <w:r>
          <w:t>index date is defined as the date of</w:t>
        </w:r>
      </w:ins>
      <w:ins w:id="43" w:author="zhao jie" w:date="2016-09-06T15:40:00Z">
        <w:r>
          <w:rPr>
            <w:rFonts w:hint="eastAsia"/>
          </w:rPr>
          <w:t xml:space="preserve"> </w:t>
        </w:r>
      </w:ins>
    </w:p>
    <w:p w:rsidR="00162FB2" w:rsidRDefault="00162FB2">
      <w:pPr>
        <w:pStyle w:val="ListParagraph"/>
        <w:numPr>
          <w:ilvl w:val="4"/>
          <w:numId w:val="2"/>
        </w:numPr>
        <w:ind w:firstLineChars="0"/>
        <w:rPr>
          <w:ins w:id="44" w:author="zhao jie" w:date="2016-09-06T15:41:00Z"/>
        </w:rPr>
        <w:pPrChange w:id="45" w:author="zhao jie" w:date="2016-09-06T15:40:00Z">
          <w:pPr/>
        </w:pPrChange>
      </w:pPr>
      <w:ins w:id="46" w:author="zhao jie" w:date="2016-09-06T15:41:00Z">
        <w:r>
          <w:t>S</w:t>
        </w:r>
        <w:r>
          <w:rPr>
            <w:rFonts w:hint="eastAsia"/>
          </w:rPr>
          <w:t>witch/</w:t>
        </w:r>
        <w:r>
          <w:t>escalation</w:t>
        </w:r>
      </w:ins>
    </w:p>
    <w:p w:rsidR="00162FB2" w:rsidRDefault="00162FB2">
      <w:pPr>
        <w:pStyle w:val="ListParagraph"/>
        <w:numPr>
          <w:ilvl w:val="4"/>
          <w:numId w:val="2"/>
        </w:numPr>
        <w:ind w:firstLineChars="0"/>
        <w:rPr>
          <w:ins w:id="47" w:author="zhao jie" w:date="2016-09-06T15:42:00Z"/>
        </w:rPr>
        <w:pPrChange w:id="48" w:author="zhao jie" w:date="2016-09-06T15:40:00Z">
          <w:pPr/>
        </w:pPrChange>
      </w:pPr>
      <w:ins w:id="49" w:author="zhao jie" w:date="2016-09-06T15:41:00Z">
        <w:r>
          <w:t>The most recent visit that will allow for 12 months of post-index data (</w:t>
        </w:r>
      </w:ins>
      <w:ins w:id="50" w:author="zhao jie" w:date="2016-09-06T15:42:00Z">
        <w:r>
          <w:t>in the BRACE continuation cohort</w:t>
        </w:r>
      </w:ins>
      <w:ins w:id="51" w:author="zhao jie" w:date="2016-09-06T15:41:00Z">
        <w:r>
          <w:t>)</w:t>
        </w:r>
      </w:ins>
    </w:p>
    <w:p w:rsidR="00162FB2" w:rsidRDefault="00162FB2">
      <w:pPr>
        <w:ind w:left="426"/>
        <w:rPr>
          <w:ins w:id="52" w:author="zhao jie" w:date="2016-09-06T15:42:00Z"/>
        </w:rPr>
        <w:pPrChange w:id="53" w:author="zhao jie" w:date="2016-09-06T15:42:00Z">
          <w:pPr/>
        </w:pPrChange>
      </w:pPr>
      <w:ins w:id="54" w:author="zhao jie" w:date="2016-09-06T15:42:00Z">
        <w:r>
          <w:t>T</w:t>
        </w:r>
        <w:r>
          <w:rPr>
            <w:rFonts w:hint="eastAsia"/>
          </w:rPr>
          <w:t xml:space="preserve">he </w:t>
        </w:r>
        <w:r>
          <w:t>analysis will model six alternative, binary outcome measures:</w:t>
        </w:r>
      </w:ins>
    </w:p>
    <w:p w:rsidR="00162FB2" w:rsidRDefault="00162FB2">
      <w:pPr>
        <w:pStyle w:val="ListParagraph"/>
        <w:numPr>
          <w:ilvl w:val="0"/>
          <w:numId w:val="4"/>
        </w:numPr>
        <w:ind w:firstLineChars="0"/>
        <w:rPr>
          <w:ins w:id="55" w:author="zhao jie" w:date="2016-09-06T15:43:00Z"/>
        </w:rPr>
        <w:pPrChange w:id="56" w:author="zhao jie" w:date="2016-09-06T15:43:00Z">
          <w:pPr/>
        </w:pPrChange>
      </w:pPr>
      <w:ins w:id="57" w:author="zhao jie" w:date="2016-09-06T15:43:00Z">
        <w:r>
          <w:t>R</w:t>
        </w:r>
        <w:r>
          <w:rPr>
            <w:rFonts w:hint="eastAsia"/>
          </w:rPr>
          <w:t>elapse</w:t>
        </w:r>
      </w:ins>
    </w:p>
    <w:p w:rsidR="00162FB2" w:rsidRDefault="00162FB2">
      <w:pPr>
        <w:pStyle w:val="ListParagraph"/>
        <w:numPr>
          <w:ilvl w:val="0"/>
          <w:numId w:val="4"/>
        </w:numPr>
        <w:ind w:firstLineChars="0"/>
        <w:rPr>
          <w:ins w:id="58" w:author="zhao jie" w:date="2016-09-06T15:43:00Z"/>
        </w:rPr>
        <w:pPrChange w:id="59" w:author="zhao jie" w:date="2016-09-06T15:43:00Z">
          <w:pPr/>
        </w:pPrChange>
      </w:pPr>
      <w:ins w:id="60" w:author="zhao jie" w:date="2016-09-06T15:43:00Z">
        <w:r>
          <w:t>Expanded Disability Scale (EDSS) progression</w:t>
        </w:r>
      </w:ins>
    </w:p>
    <w:p w:rsidR="00162FB2" w:rsidRDefault="00162FB2">
      <w:pPr>
        <w:pStyle w:val="ListParagraph"/>
        <w:numPr>
          <w:ilvl w:val="0"/>
          <w:numId w:val="4"/>
        </w:numPr>
        <w:ind w:firstLineChars="0"/>
        <w:rPr>
          <w:ins w:id="61" w:author="zhao jie" w:date="2016-09-06T15:43:00Z"/>
        </w:rPr>
        <w:pPrChange w:id="62" w:author="zhao jie" w:date="2016-09-06T15:43:00Z">
          <w:pPr/>
        </w:pPrChange>
      </w:pPr>
      <w:ins w:id="63" w:author="zhao jie" w:date="2016-09-06T15:43:00Z">
        <w:r>
          <w:t>Confirmed EDSS progression</w:t>
        </w:r>
      </w:ins>
    </w:p>
    <w:p w:rsidR="00162FB2" w:rsidRDefault="00162FB2">
      <w:pPr>
        <w:pStyle w:val="ListParagraph"/>
        <w:numPr>
          <w:ilvl w:val="0"/>
          <w:numId w:val="4"/>
        </w:numPr>
        <w:ind w:firstLineChars="0"/>
        <w:rPr>
          <w:ins w:id="64" w:author="zhao jie" w:date="2016-09-06T15:43:00Z"/>
        </w:rPr>
        <w:pPrChange w:id="65" w:author="zhao jie" w:date="2016-09-06T15:43:00Z">
          <w:pPr/>
        </w:pPrChange>
      </w:pPr>
      <w:ins w:id="66" w:author="zhao jie" w:date="2016-09-06T15:43:00Z">
        <w:r>
          <w:t>Relapse or EDSS progression</w:t>
        </w:r>
      </w:ins>
    </w:p>
    <w:p w:rsidR="00162FB2" w:rsidRDefault="00162FB2">
      <w:pPr>
        <w:pStyle w:val="ListParagraph"/>
        <w:numPr>
          <w:ilvl w:val="0"/>
          <w:numId w:val="4"/>
        </w:numPr>
        <w:ind w:firstLineChars="0"/>
        <w:rPr>
          <w:ins w:id="67" w:author="zhao jie" w:date="2016-09-06T15:43:00Z"/>
        </w:rPr>
        <w:pPrChange w:id="68" w:author="zhao jie" w:date="2016-09-06T15:43:00Z">
          <w:pPr/>
        </w:pPrChange>
      </w:pPr>
      <w:ins w:id="69" w:author="zhao jie" w:date="2016-09-06T15:43:00Z">
        <w:r>
          <w:t>Relapse or confirmed EDSS progression</w:t>
        </w:r>
      </w:ins>
    </w:p>
    <w:p w:rsidR="00162FB2" w:rsidRPr="00162FB2" w:rsidRDefault="00162FB2">
      <w:pPr>
        <w:pStyle w:val="ListParagraph"/>
        <w:numPr>
          <w:ilvl w:val="0"/>
          <w:numId w:val="4"/>
        </w:numPr>
        <w:ind w:firstLineChars="0"/>
        <w:rPr>
          <w:ins w:id="70" w:author="zhao jie" w:date="2016-09-06T15:37:00Z"/>
        </w:rPr>
        <w:pPrChange w:id="71" w:author="zhao jie" w:date="2016-09-06T15:43:00Z">
          <w:pPr/>
        </w:pPrChange>
      </w:pPr>
      <w:ins w:id="72" w:author="zhao jie" w:date="2016-09-06T15:44:00Z">
        <w:r>
          <w:t>Relapse and EDSS progression</w:t>
        </w:r>
      </w:ins>
    </w:p>
    <w:p w:rsidR="00F32F1A" w:rsidRDefault="002C173E">
      <w:pPr>
        <w:pStyle w:val="ListParagraph"/>
        <w:numPr>
          <w:ilvl w:val="0"/>
          <w:numId w:val="2"/>
        </w:numPr>
        <w:ind w:firstLineChars="0"/>
        <w:rPr>
          <w:ins w:id="73" w:author="Jie Zhao" w:date="2016-09-07T14:02:00Z"/>
        </w:rPr>
        <w:pPrChange w:id="74" w:author="zhao jie" w:date="2016-09-06T15:58:00Z">
          <w:pPr/>
        </w:pPrChange>
      </w:pPr>
      <w:ins w:id="75" w:author="Jie Zhao" w:date="2016-09-07T14:02:00Z">
        <w:r>
          <w:lastRenderedPageBreak/>
          <w:t>C</w:t>
        </w:r>
        <w:r>
          <w:rPr>
            <w:rFonts w:hint="eastAsia"/>
          </w:rPr>
          <w:t xml:space="preserve">reate </w:t>
        </w:r>
        <w:r>
          <w:t>cohort data</w:t>
        </w:r>
      </w:ins>
    </w:p>
    <w:p w:rsidR="002C173E" w:rsidRDefault="002C173E">
      <w:pPr>
        <w:pStyle w:val="ListParagraph"/>
        <w:numPr>
          <w:ilvl w:val="1"/>
          <w:numId w:val="2"/>
        </w:numPr>
        <w:ind w:firstLineChars="0"/>
        <w:rPr>
          <w:ins w:id="76" w:author="Jie Zhao" w:date="2016-09-07T14:03:00Z"/>
        </w:rPr>
        <w:pPrChange w:id="77" w:author="Jie Zhao" w:date="2016-09-07T14:02:00Z">
          <w:pPr/>
        </w:pPrChange>
      </w:pPr>
      <w:ins w:id="78" w:author="Jie Zhao" w:date="2016-09-07T14:03:00Z">
        <w:r>
          <w:t>Cut the continuous variables into buckets</w:t>
        </w:r>
      </w:ins>
    </w:p>
    <w:p w:rsidR="002C173E" w:rsidRDefault="002C173E">
      <w:pPr>
        <w:pStyle w:val="ListParagraph"/>
        <w:numPr>
          <w:ilvl w:val="1"/>
          <w:numId w:val="2"/>
        </w:numPr>
        <w:ind w:firstLineChars="0"/>
        <w:rPr>
          <w:ins w:id="79" w:author="Jie Zhao" w:date="2016-09-07T14:04:00Z"/>
        </w:rPr>
        <w:pPrChange w:id="80" w:author="Jie Zhao" w:date="2016-09-07T14:02:00Z">
          <w:pPr/>
        </w:pPrChange>
      </w:pPr>
      <w:ins w:id="81" w:author="Jie Zhao" w:date="2016-09-07T14:03:00Z">
        <w:r>
          <w:t xml:space="preserve">For </w:t>
        </w:r>
      </w:ins>
      <w:ins w:id="82" w:author="Jie Zhao" w:date="2016-09-07T14:04:00Z">
        <w:r>
          <w:t>categorical</w:t>
        </w:r>
      </w:ins>
      <w:ins w:id="83" w:author="Jie Zhao" w:date="2016-09-07T14:03:00Z">
        <w:r>
          <w:t xml:space="preserve"> </w:t>
        </w:r>
      </w:ins>
      <w:ins w:id="84" w:author="Jie Zhao" w:date="2016-09-07T14:04:00Z">
        <w:r>
          <w:t>variables:</w:t>
        </w:r>
      </w:ins>
    </w:p>
    <w:p w:rsidR="002C173E" w:rsidRDefault="002C173E">
      <w:pPr>
        <w:pStyle w:val="ListParagraph"/>
        <w:numPr>
          <w:ilvl w:val="2"/>
          <w:numId w:val="2"/>
        </w:numPr>
        <w:ind w:firstLineChars="0"/>
        <w:rPr>
          <w:ins w:id="85" w:author="Jie Zhao" w:date="2016-09-07T14:04:00Z"/>
        </w:rPr>
        <w:pPrChange w:id="86" w:author="Jie Zhao" w:date="2016-09-07T14:04:00Z">
          <w:pPr/>
        </w:pPrChange>
      </w:pPr>
      <w:ins w:id="87" w:author="Jie Zhao" w:date="2016-09-07T14:05:00Z">
        <w:r>
          <w:t xml:space="preserve">For those variables whose levels have ordinal </w:t>
        </w:r>
      </w:ins>
      <w:ins w:id="88" w:author="Jie Zhao" w:date="2016-09-07T14:07:00Z">
        <w:r>
          <w:t xml:space="preserve">relationship, </w:t>
        </w:r>
      </w:ins>
      <w:ins w:id="89" w:author="Jie Zhao" w:date="2016-09-07T14:04:00Z">
        <w:r>
          <w:t>merge small levels in categorical variables into 1 level with order</w:t>
        </w:r>
      </w:ins>
      <w:ins w:id="90" w:author="Jie Zhao" w:date="2016-09-07T14:07:00Z">
        <w:r>
          <w:t xml:space="preserve"> (e.g. </w:t>
        </w:r>
      </w:ins>
      <w:ins w:id="91" w:author="Jie Zhao" w:date="2016-09-07T14:08:00Z">
        <w:r>
          <w:t xml:space="preserve"> </w:t>
        </w:r>
        <w:proofErr w:type="spellStart"/>
        <w:r>
          <w:t>edss_score</w:t>
        </w:r>
      </w:ins>
      <w:proofErr w:type="spellEnd"/>
      <w:ins w:id="92" w:author="Jie Zhao" w:date="2016-09-07T14:07:00Z">
        <w:r>
          <w:t>)</w:t>
        </w:r>
      </w:ins>
    </w:p>
    <w:p w:rsidR="002C173E" w:rsidRDefault="002C173E">
      <w:pPr>
        <w:pStyle w:val="ListParagraph"/>
        <w:numPr>
          <w:ilvl w:val="2"/>
          <w:numId w:val="2"/>
        </w:numPr>
        <w:ind w:firstLineChars="0"/>
        <w:rPr>
          <w:ins w:id="93" w:author="Jie Zhao" w:date="2016-09-07T14:08:00Z"/>
        </w:rPr>
        <w:pPrChange w:id="94" w:author="Jie Zhao" w:date="2016-09-07T14:04:00Z">
          <w:pPr/>
        </w:pPrChange>
      </w:pPr>
      <w:ins w:id="95" w:author="Jie Zhao" w:date="2016-09-07T14:07:00Z">
        <w:r>
          <w:t xml:space="preserve">For those variables whose levels have no ordinal relationship, </w:t>
        </w:r>
      </w:ins>
      <w:ins w:id="96" w:author="Jie Zhao" w:date="2016-09-07T14:04:00Z">
        <w:r>
          <w:t xml:space="preserve">merge small levels in </w:t>
        </w:r>
      </w:ins>
      <w:ins w:id="97" w:author="Jie Zhao" w:date="2016-09-07T14:05:00Z">
        <w:r>
          <w:t>categorical</w:t>
        </w:r>
      </w:ins>
      <w:ins w:id="98" w:author="Jie Zhao" w:date="2016-09-07T14:04:00Z">
        <w:r>
          <w:t xml:space="preserve"> </w:t>
        </w:r>
      </w:ins>
      <w:ins w:id="99" w:author="Jie Zhao" w:date="2016-09-07T14:05:00Z">
        <w:r>
          <w:t>variables into 1 level without order</w:t>
        </w:r>
      </w:ins>
      <w:ins w:id="100" w:author="Jie Zhao" w:date="2016-09-07T14:08:00Z">
        <w:r>
          <w:t xml:space="preserve"> (e.g. </w:t>
        </w:r>
        <w:proofErr w:type="spellStart"/>
        <w:r>
          <w:t>birth_region</w:t>
        </w:r>
        <w:proofErr w:type="spellEnd"/>
        <w:r>
          <w:t>)</w:t>
        </w:r>
      </w:ins>
    </w:p>
    <w:p w:rsidR="002C173E" w:rsidRDefault="002C173E">
      <w:pPr>
        <w:pStyle w:val="ListParagraph"/>
        <w:numPr>
          <w:ilvl w:val="1"/>
          <w:numId w:val="2"/>
        </w:numPr>
        <w:ind w:firstLineChars="0"/>
        <w:rPr>
          <w:ins w:id="101" w:author="Jie Zhao" w:date="2016-09-07T14:09:00Z"/>
        </w:rPr>
        <w:pPrChange w:id="102" w:author="Jie Zhao" w:date="2016-09-07T14:09:00Z">
          <w:pPr/>
        </w:pPrChange>
      </w:pPr>
      <w:ins w:id="103" w:author="Jie Zhao" w:date="2016-09-07T14:09:00Z">
        <w:r>
          <w:t>Convert NA to 999</w:t>
        </w:r>
      </w:ins>
    </w:p>
    <w:p w:rsidR="002C173E" w:rsidRDefault="002C173E">
      <w:pPr>
        <w:pStyle w:val="ListParagraph"/>
        <w:numPr>
          <w:ilvl w:val="1"/>
          <w:numId w:val="2"/>
        </w:numPr>
        <w:ind w:firstLineChars="0"/>
        <w:rPr>
          <w:ins w:id="104" w:author="Jie Zhao" w:date="2016-09-07T14:10:00Z"/>
        </w:rPr>
        <w:pPrChange w:id="105" w:author="Jie Zhao" w:date="2016-09-07T14:09:00Z">
          <w:pPr/>
        </w:pPrChange>
      </w:pPr>
      <w:ins w:id="106" w:author="Jie Zhao" w:date="2016-09-07T14:09:00Z">
        <w:r>
          <w:t xml:space="preserve">Convert categorical and numeric variables </w:t>
        </w:r>
      </w:ins>
      <w:ins w:id="107" w:author="Jie Zhao" w:date="2016-09-07T14:10:00Z">
        <w:r>
          <w:t>to dummy variables</w:t>
        </w:r>
      </w:ins>
    </w:p>
    <w:p w:rsidR="002C173E" w:rsidRDefault="002C173E">
      <w:pPr>
        <w:pStyle w:val="ListParagraph"/>
        <w:numPr>
          <w:ilvl w:val="1"/>
          <w:numId w:val="2"/>
        </w:numPr>
        <w:ind w:firstLineChars="0"/>
        <w:rPr>
          <w:ins w:id="108" w:author="Jie Zhao" w:date="2016-09-07T14:11:00Z"/>
        </w:rPr>
        <w:pPrChange w:id="109" w:author="Jie Zhao" w:date="2016-09-07T14:09:00Z">
          <w:pPr/>
        </w:pPrChange>
      </w:pPr>
      <w:ins w:id="110" w:author="Jie Zhao" w:date="2016-09-07T14:10:00Z">
        <w:r>
          <w:t>Do some adjustment according to client</w:t>
        </w:r>
      </w:ins>
      <w:ins w:id="111" w:author="Jie Zhao" w:date="2016-09-07T14:11:00Z">
        <w:r>
          <w:t>’s requirement for the variables included in modeling</w:t>
        </w:r>
      </w:ins>
    </w:p>
    <w:p w:rsidR="002C173E" w:rsidRDefault="00BB47C1">
      <w:pPr>
        <w:pStyle w:val="ListParagraph"/>
        <w:numPr>
          <w:ilvl w:val="0"/>
          <w:numId w:val="2"/>
        </w:numPr>
        <w:ind w:firstLineChars="0"/>
        <w:rPr>
          <w:ins w:id="112" w:author="Jie Zhao" w:date="2016-09-07T14:23:00Z"/>
        </w:rPr>
        <w:pPrChange w:id="113" w:author="Jie Zhao" w:date="2016-09-07T14:22:00Z">
          <w:pPr/>
        </w:pPrChange>
      </w:pPr>
      <w:ins w:id="114" w:author="Jie Zhao" w:date="2016-09-07T14:22:00Z">
        <w:r>
          <w:t>C</w:t>
        </w:r>
        <w:r>
          <w:rPr>
            <w:rFonts w:hint="eastAsia"/>
          </w:rPr>
          <w:t xml:space="preserve">reate </w:t>
        </w:r>
        <w:r>
          <w:t>descriptive stats table</w:t>
        </w:r>
      </w:ins>
    </w:p>
    <w:p w:rsidR="00776732" w:rsidRDefault="00776732">
      <w:pPr>
        <w:pStyle w:val="ListParagraph"/>
        <w:numPr>
          <w:ilvl w:val="0"/>
          <w:numId w:val="2"/>
        </w:numPr>
        <w:ind w:firstLineChars="0"/>
        <w:rPr>
          <w:ins w:id="115" w:author="Jie Zhao" w:date="2016-09-07T14:24:00Z"/>
        </w:rPr>
        <w:pPrChange w:id="116" w:author="Jie Zhao" w:date="2016-09-07T14:22:00Z">
          <w:pPr/>
        </w:pPrChange>
      </w:pPr>
      <w:ins w:id="117" w:author="Jie Zhao" w:date="2016-09-07T14:24:00Z">
        <w:r>
          <w:t>Create cohort data for modelling</w:t>
        </w:r>
      </w:ins>
    </w:p>
    <w:p w:rsidR="00776732" w:rsidRDefault="00776732">
      <w:pPr>
        <w:pStyle w:val="ListParagraph"/>
        <w:numPr>
          <w:ilvl w:val="1"/>
          <w:numId w:val="2"/>
        </w:numPr>
        <w:ind w:firstLineChars="0"/>
        <w:rPr>
          <w:ins w:id="118" w:author="Jie Zhao" w:date="2016-09-07T14:24:00Z"/>
        </w:rPr>
        <w:pPrChange w:id="119" w:author="Jie Zhao" w:date="2016-09-07T14:24:00Z">
          <w:pPr/>
        </w:pPrChange>
      </w:pPr>
      <w:ins w:id="120" w:author="Jie Zhao" w:date="2016-09-07T14:24:00Z">
        <w:r>
          <w:t>Start from the data in section 4.e.</w:t>
        </w:r>
      </w:ins>
    </w:p>
    <w:p w:rsidR="00776732" w:rsidRDefault="00776732">
      <w:pPr>
        <w:pStyle w:val="ListParagraph"/>
        <w:numPr>
          <w:ilvl w:val="1"/>
          <w:numId w:val="2"/>
        </w:numPr>
        <w:ind w:firstLineChars="0"/>
        <w:rPr>
          <w:ins w:id="121" w:author="Jie Zhao" w:date="2016-09-07T14:28:00Z"/>
        </w:rPr>
        <w:pPrChange w:id="122" w:author="Jie Zhao" w:date="2016-09-07T14:24:00Z">
          <w:pPr/>
        </w:pPrChange>
      </w:pPr>
      <w:ins w:id="123" w:author="Jie Zhao" w:date="2016-09-07T14:24:00Z">
        <w:r>
          <w:t>Remove reference categories</w:t>
        </w:r>
      </w:ins>
    </w:p>
    <w:p w:rsidR="00776732" w:rsidRDefault="00776732">
      <w:pPr>
        <w:pStyle w:val="ListParagraph"/>
        <w:numPr>
          <w:ilvl w:val="0"/>
          <w:numId w:val="2"/>
        </w:numPr>
        <w:ind w:firstLineChars="0"/>
        <w:rPr>
          <w:ins w:id="124" w:author="Jie Zhao" w:date="2016-09-07T14:28:00Z"/>
        </w:rPr>
        <w:pPrChange w:id="125" w:author="Jie Zhao" w:date="2016-09-07T14:28:00Z">
          <w:pPr/>
        </w:pPrChange>
      </w:pPr>
      <w:ins w:id="126" w:author="Jie Zhao" w:date="2016-09-07T14:28:00Z">
        <w:r>
          <w:t>Modelling</w:t>
        </w:r>
      </w:ins>
    </w:p>
    <w:p w:rsidR="00776732" w:rsidRDefault="00776732">
      <w:pPr>
        <w:pStyle w:val="ListParagraph"/>
        <w:numPr>
          <w:ilvl w:val="1"/>
          <w:numId w:val="2"/>
        </w:numPr>
        <w:ind w:firstLineChars="0"/>
        <w:rPr>
          <w:ins w:id="127" w:author="Jie Zhao" w:date="2016-09-07T14:28:00Z"/>
        </w:rPr>
        <w:pPrChange w:id="128" w:author="Jie Zhao" w:date="2016-09-07T14:28:00Z">
          <w:pPr/>
        </w:pPrChange>
      </w:pPr>
      <w:ins w:id="129" w:author="Jie Zhao" w:date="2016-09-07T14:28:00Z">
        <w:r>
          <w:t>Elastic-net with all the base variables</w:t>
        </w:r>
      </w:ins>
    </w:p>
    <w:p w:rsidR="00776732" w:rsidRDefault="00776732">
      <w:pPr>
        <w:pStyle w:val="ListParagraph"/>
        <w:numPr>
          <w:ilvl w:val="1"/>
          <w:numId w:val="2"/>
        </w:numPr>
        <w:ind w:firstLineChars="0"/>
        <w:rPr>
          <w:ins w:id="130" w:author="Jie Zhao" w:date="2016-09-07T14:28:00Z"/>
        </w:rPr>
        <w:pPrChange w:id="131" w:author="Jie Zhao" w:date="2016-09-07T14:28:00Z">
          <w:pPr/>
        </w:pPrChange>
      </w:pPr>
      <w:ins w:id="132" w:author="Jie Zhao" w:date="2016-09-07T14:28:00Z">
        <w:r>
          <w:t>Elastic-net with the top 10 important variables</w:t>
        </w:r>
      </w:ins>
    </w:p>
    <w:p w:rsidR="00776732" w:rsidRDefault="00776732">
      <w:pPr>
        <w:pStyle w:val="ListParagraph"/>
        <w:numPr>
          <w:ilvl w:val="1"/>
          <w:numId w:val="2"/>
        </w:numPr>
        <w:ind w:firstLineChars="0"/>
        <w:rPr>
          <w:ins w:id="133" w:author="Jie Zhao" w:date="2016-09-07T14:31:00Z"/>
        </w:rPr>
        <w:pPrChange w:id="134" w:author="Jie Zhao" w:date="2016-09-07T14:28:00Z">
          <w:pPr/>
        </w:pPrChange>
      </w:pPr>
      <w:ins w:id="135" w:author="Jie Zhao" w:date="2016-09-07T14:29:00Z">
        <w:r>
          <w:t>Standard logistic regression with the top 10 important variables</w:t>
        </w:r>
      </w:ins>
    </w:p>
    <w:p w:rsidR="00776732" w:rsidRDefault="00776732">
      <w:pPr>
        <w:pStyle w:val="ListParagraph"/>
        <w:numPr>
          <w:ilvl w:val="0"/>
          <w:numId w:val="2"/>
        </w:numPr>
        <w:ind w:firstLineChars="0"/>
        <w:rPr>
          <w:ins w:id="136" w:author="Jie Zhao" w:date="2016-09-07T14:31:00Z"/>
        </w:rPr>
        <w:pPrChange w:id="137" w:author="Jie Zhao" w:date="2016-09-07T14:31:00Z">
          <w:pPr/>
        </w:pPrChange>
      </w:pPr>
      <w:ins w:id="138" w:author="Jie Zhao" w:date="2016-09-07T14:31:00Z">
        <w:r>
          <w:t>Information we focus on for the above three type models</w:t>
        </w:r>
      </w:ins>
    </w:p>
    <w:p w:rsidR="00776732" w:rsidRDefault="00776732">
      <w:pPr>
        <w:pStyle w:val="ListParagraph"/>
        <w:numPr>
          <w:ilvl w:val="1"/>
          <w:numId w:val="2"/>
        </w:numPr>
        <w:ind w:firstLineChars="0"/>
        <w:rPr>
          <w:ins w:id="139" w:author="Jie Zhao" w:date="2016-09-07T14:31:00Z"/>
        </w:rPr>
        <w:pPrChange w:id="140" w:author="Jie Zhao" w:date="2016-09-07T14:31:00Z">
          <w:pPr/>
        </w:pPrChange>
      </w:pPr>
      <w:ins w:id="141" w:author="Jie Zhao" w:date="2016-09-07T14:31:00Z">
        <w:r>
          <w:t>Model performance</w:t>
        </w:r>
      </w:ins>
    </w:p>
    <w:p w:rsidR="00776732" w:rsidRDefault="00776732">
      <w:pPr>
        <w:pStyle w:val="ListParagraph"/>
        <w:numPr>
          <w:ilvl w:val="2"/>
          <w:numId w:val="2"/>
        </w:numPr>
        <w:ind w:firstLineChars="0"/>
        <w:rPr>
          <w:ins w:id="142" w:author="Jie Zhao" w:date="2016-09-07T14:32:00Z"/>
        </w:rPr>
        <w:pPrChange w:id="143" w:author="Jie Zhao" w:date="2016-09-07T14:32:00Z">
          <w:pPr/>
        </w:pPrChange>
      </w:pPr>
      <w:ins w:id="144" w:author="Jie Zhao" w:date="2016-09-07T14:32:00Z">
        <w:r>
          <w:t>AUC</w:t>
        </w:r>
      </w:ins>
    </w:p>
    <w:p w:rsidR="00776732" w:rsidRDefault="00776732">
      <w:pPr>
        <w:pStyle w:val="ListParagraph"/>
        <w:numPr>
          <w:ilvl w:val="2"/>
          <w:numId w:val="2"/>
        </w:numPr>
        <w:ind w:firstLineChars="0"/>
        <w:rPr>
          <w:ins w:id="145" w:author="Jie Zhao" w:date="2016-09-07T14:32:00Z"/>
        </w:rPr>
        <w:pPrChange w:id="146" w:author="Jie Zhao" w:date="2016-09-07T14:32:00Z">
          <w:pPr/>
        </w:pPrChange>
      </w:pPr>
      <w:ins w:id="147" w:author="Jie Zhao" w:date="2016-09-07T14:32:00Z">
        <w:r>
          <w:t>Corresponding confidence interval</w:t>
        </w:r>
      </w:ins>
    </w:p>
    <w:p w:rsidR="00776732" w:rsidRDefault="00776732">
      <w:pPr>
        <w:pStyle w:val="ListParagraph"/>
        <w:numPr>
          <w:ilvl w:val="1"/>
          <w:numId w:val="2"/>
        </w:numPr>
        <w:ind w:firstLineChars="0"/>
        <w:rPr>
          <w:ins w:id="148" w:author="Jie Zhao" w:date="2016-09-07T14:38:00Z"/>
        </w:rPr>
        <w:pPrChange w:id="149" w:author="Jie Zhao" w:date="2016-09-07T14:32:00Z">
          <w:pPr/>
        </w:pPrChange>
      </w:pPr>
      <w:ins w:id="150" w:author="Jie Zhao" w:date="2016-09-07T14:33:00Z">
        <w:r>
          <w:t>V</w:t>
        </w:r>
        <w:r>
          <w:rPr>
            <w:rFonts w:hint="eastAsia"/>
          </w:rPr>
          <w:t xml:space="preserve">ariable </w:t>
        </w:r>
        <w:r>
          <w:t>importance</w:t>
        </w:r>
      </w:ins>
    </w:p>
    <w:p w:rsidR="0022455A" w:rsidRDefault="0022455A">
      <w:pPr>
        <w:pStyle w:val="ListParagraph"/>
        <w:numPr>
          <w:ilvl w:val="2"/>
          <w:numId w:val="2"/>
        </w:numPr>
        <w:ind w:firstLineChars="0"/>
        <w:rPr>
          <w:ins w:id="151" w:author="Jie Zhao" w:date="2016-09-07T14:39:00Z"/>
        </w:rPr>
        <w:pPrChange w:id="152" w:author="Jie Zhao" w:date="2016-09-07T14:38:00Z">
          <w:pPr/>
        </w:pPrChange>
      </w:pPr>
      <w:ins w:id="153" w:author="Jie Zhao" w:date="2016-09-07T14:39:00Z">
        <w:r w:rsidRPr="0022455A">
          <w:t>Number of Times Variable Retained</w:t>
        </w:r>
      </w:ins>
    </w:p>
    <w:p w:rsidR="0022455A" w:rsidRDefault="0022455A">
      <w:pPr>
        <w:pStyle w:val="ListParagraph"/>
        <w:numPr>
          <w:ilvl w:val="2"/>
          <w:numId w:val="2"/>
        </w:numPr>
        <w:ind w:firstLineChars="0"/>
        <w:rPr>
          <w:ins w:id="154" w:author="Jie Zhao" w:date="2016-09-07T14:39:00Z"/>
        </w:rPr>
        <w:pPrChange w:id="155" w:author="Jie Zhao" w:date="2016-09-07T14:38:00Z">
          <w:pPr/>
        </w:pPrChange>
      </w:pPr>
      <w:ins w:id="156" w:author="Jie Zhao" w:date="2016-09-07T14:39:00Z">
        <w:r w:rsidRPr="0022455A">
          <w:t>Average Coefficient</w:t>
        </w:r>
      </w:ins>
    </w:p>
    <w:p w:rsidR="0022455A" w:rsidRDefault="0022455A">
      <w:pPr>
        <w:pStyle w:val="ListParagraph"/>
        <w:numPr>
          <w:ilvl w:val="2"/>
          <w:numId w:val="2"/>
        </w:numPr>
        <w:ind w:firstLineChars="0"/>
        <w:rPr>
          <w:ins w:id="157" w:author="Jie Zhao" w:date="2016-09-07T14:48:00Z"/>
        </w:rPr>
        <w:pPrChange w:id="158" w:author="Jie Zhao" w:date="2016-09-07T14:38:00Z">
          <w:pPr/>
        </w:pPrChange>
      </w:pPr>
      <w:ins w:id="159" w:author="Jie Zhao" w:date="2016-09-07T14:39:00Z">
        <w:r w:rsidRPr="0022455A">
          <w:t>Average Odds Rati</w:t>
        </w:r>
        <w:r>
          <w:t>o</w:t>
        </w:r>
      </w:ins>
    </w:p>
    <w:p w:rsidR="00FB5D7F" w:rsidRDefault="00FB5D7F">
      <w:pPr>
        <w:pStyle w:val="ListParagraph"/>
        <w:numPr>
          <w:ilvl w:val="1"/>
          <w:numId w:val="2"/>
        </w:numPr>
        <w:ind w:firstLineChars="0"/>
        <w:rPr>
          <w:ins w:id="160" w:author="Jie Zhao" w:date="2016-09-07T14:50:00Z"/>
        </w:rPr>
        <w:pPrChange w:id="161" w:author="Jie Zhao" w:date="2016-09-07T14:49:00Z">
          <w:pPr/>
        </w:pPrChange>
      </w:pPr>
      <w:ins w:id="162" w:author="Jie Zhao" w:date="2016-09-07T14:49:00Z">
        <w:r w:rsidRPr="00FB5D7F">
          <w:t>Odds ratio for standard (unconstrained) logistic regression based on most important ten variables</w:t>
        </w:r>
      </w:ins>
    </w:p>
    <w:p w:rsidR="00FB5D7F" w:rsidRDefault="00FB5D7F">
      <w:pPr>
        <w:pStyle w:val="ListParagraph"/>
        <w:numPr>
          <w:ilvl w:val="2"/>
          <w:numId w:val="2"/>
        </w:numPr>
        <w:ind w:firstLineChars="0"/>
        <w:rPr>
          <w:ins w:id="163" w:author="Jie Zhao" w:date="2016-09-07T14:50:00Z"/>
        </w:rPr>
        <w:pPrChange w:id="164" w:author="Jie Zhao" w:date="2016-09-07T14:50:00Z">
          <w:pPr/>
        </w:pPrChange>
      </w:pPr>
      <w:ins w:id="165" w:author="Jie Zhao" w:date="2016-09-07T14:50:00Z">
        <w:r>
          <w:t>Odds ratio</w:t>
        </w:r>
      </w:ins>
    </w:p>
    <w:p w:rsidR="00FB5D7F" w:rsidRDefault="00FB5D7F">
      <w:pPr>
        <w:pStyle w:val="ListParagraph"/>
        <w:numPr>
          <w:ilvl w:val="2"/>
          <w:numId w:val="2"/>
        </w:numPr>
        <w:ind w:firstLineChars="0"/>
        <w:rPr>
          <w:ins w:id="166" w:author="Jie Zhao" w:date="2016-09-07T14:50:00Z"/>
        </w:rPr>
        <w:pPrChange w:id="167" w:author="Jie Zhao" w:date="2016-09-07T14:50:00Z">
          <w:pPr/>
        </w:pPrChange>
      </w:pPr>
      <w:ins w:id="168" w:author="Jie Zhao" w:date="2016-09-07T14:50:00Z">
        <w:r>
          <w:t>Corresponding confidence interval</w:t>
        </w:r>
      </w:ins>
    </w:p>
    <w:p w:rsidR="00FB5D7F" w:rsidRDefault="00FB5D7F">
      <w:pPr>
        <w:pStyle w:val="ListParagraph"/>
        <w:numPr>
          <w:ilvl w:val="2"/>
          <w:numId w:val="2"/>
        </w:numPr>
        <w:ind w:firstLineChars="0"/>
        <w:rPr>
          <w:ins w:id="169" w:author="Jie Zhao" w:date="2016-09-07T14:50:00Z"/>
        </w:rPr>
        <w:pPrChange w:id="170" w:author="Jie Zhao" w:date="2016-09-07T14:50:00Z">
          <w:pPr/>
        </w:pPrChange>
      </w:pPr>
      <w:ins w:id="171" w:author="Jie Zhao" w:date="2016-09-07T14:50:00Z">
        <w:r>
          <w:t>P-value</w:t>
        </w:r>
      </w:ins>
    </w:p>
    <w:p w:rsidR="00FB5D7F" w:rsidRDefault="00FB5D7F">
      <w:pPr>
        <w:pStyle w:val="ListParagraph"/>
        <w:numPr>
          <w:ilvl w:val="1"/>
          <w:numId w:val="2"/>
        </w:numPr>
        <w:ind w:firstLineChars="0"/>
        <w:rPr>
          <w:ins w:id="172" w:author="Jie Zhao" w:date="2016-09-07T14:51:00Z"/>
        </w:rPr>
        <w:pPrChange w:id="173" w:author="Jie Zhao" w:date="2016-09-07T14:50:00Z">
          <w:pPr/>
        </w:pPrChange>
      </w:pPr>
      <w:ins w:id="174" w:author="Jie Zhao" w:date="2016-09-07T14:50:00Z">
        <w:r w:rsidRPr="00FB5D7F">
          <w:t>Actual outcomes by quintile of predicted risk score based on logistic regression with elastic-net for most important ten variables</w:t>
        </w:r>
      </w:ins>
    </w:p>
    <w:p w:rsidR="00FB5D7F" w:rsidRDefault="00FB5D7F">
      <w:pPr>
        <w:pStyle w:val="ListParagraph"/>
        <w:numPr>
          <w:ilvl w:val="2"/>
          <w:numId w:val="2"/>
        </w:numPr>
        <w:ind w:firstLineChars="0"/>
        <w:rPr>
          <w:ins w:id="175" w:author="Jie Zhao" w:date="2016-09-07T14:39:00Z"/>
        </w:rPr>
        <w:pPrChange w:id="176" w:author="Jie Zhao" w:date="2016-09-07T14:51:00Z">
          <w:pPr/>
        </w:pPrChange>
      </w:pPr>
      <w:ins w:id="177" w:author="Jie Zhao" w:date="2016-09-07T14:51:00Z">
        <w:r>
          <w:t>5 q</w:t>
        </w:r>
        <w:r w:rsidRPr="00FB5D7F">
          <w:t>uintile Group</w:t>
        </w:r>
        <w:r>
          <w:t>s</w:t>
        </w:r>
      </w:ins>
    </w:p>
    <w:p w:rsidR="00FB5D7F" w:rsidRDefault="00FB5D7F">
      <w:pPr>
        <w:pStyle w:val="ListParagraph"/>
        <w:numPr>
          <w:ilvl w:val="0"/>
          <w:numId w:val="2"/>
        </w:numPr>
        <w:ind w:firstLineChars="0"/>
        <w:rPr>
          <w:ins w:id="178" w:author="Jie Zhao" w:date="2016-09-07T14:45:00Z"/>
          <w:lang w:val="en-GB"/>
        </w:rPr>
        <w:pPrChange w:id="179" w:author="Jie Zhao" w:date="2016-09-07T14:45:00Z">
          <w:pPr>
            <w:pStyle w:val="Heading3"/>
          </w:pPr>
        </w:pPrChange>
      </w:pPr>
      <w:bookmarkStart w:id="180" w:name="_Toc453104604"/>
      <w:ins w:id="181" w:author="Jie Zhao" w:date="2016-09-07T14:45:00Z">
        <w:r>
          <w:rPr>
            <w:lang w:val="en-GB"/>
          </w:rPr>
          <w:t>Cross-validation resampling</w:t>
        </w:r>
        <w:bookmarkEnd w:id="180"/>
        <w:r>
          <w:rPr>
            <w:lang w:val="en-GB"/>
          </w:rPr>
          <w:t xml:space="preserve"> </w:t>
        </w:r>
      </w:ins>
    </w:p>
    <w:p w:rsidR="00FB5D7F" w:rsidRPr="00A311CD" w:rsidRDefault="00FB5D7F" w:rsidP="00FB5D7F">
      <w:pPr>
        <w:spacing w:before="200" w:after="200"/>
        <w:rPr>
          <w:ins w:id="182" w:author="Jie Zhao" w:date="2016-09-07T14:45:00Z"/>
          <w:szCs w:val="24"/>
          <w:lang w:val="en-GB"/>
        </w:rPr>
      </w:pPr>
      <w:ins w:id="183" w:author="Jie Zhao" w:date="2016-09-07T14:45:00Z">
        <w:r>
          <w:rPr>
            <w:szCs w:val="24"/>
            <w:lang w:val="en-GB"/>
          </w:rPr>
          <w:t>At each step that splits patients into folds/samples, s</w:t>
        </w:r>
        <w:r w:rsidRPr="00A311CD">
          <w:rPr>
            <w:szCs w:val="24"/>
            <w:lang w:val="en-GB"/>
          </w:rPr>
          <w:t>tratified random sampling will be applied to ensure that the same proportion of positive outcomes</w:t>
        </w:r>
        <w:r>
          <w:rPr>
            <w:szCs w:val="24"/>
            <w:lang w:val="en-GB"/>
          </w:rPr>
          <w:t xml:space="preserve"> (i.e. actual positives for the outcome of disease activity)</w:t>
        </w:r>
        <w:r w:rsidRPr="00A311CD">
          <w:rPr>
            <w:szCs w:val="24"/>
            <w:lang w:val="en-GB"/>
          </w:rPr>
          <w:t xml:space="preserve"> are in each fold.</w:t>
        </w:r>
      </w:ins>
    </w:p>
    <w:p w:rsidR="00FB5D7F" w:rsidRDefault="00FB5D7F" w:rsidP="00FB5D7F">
      <w:pPr>
        <w:spacing w:before="200" w:after="200"/>
        <w:rPr>
          <w:ins w:id="184" w:author="Jie Zhao" w:date="2016-09-07T14:45:00Z"/>
          <w:szCs w:val="24"/>
          <w:lang w:val="en-GB"/>
        </w:rPr>
      </w:pPr>
      <w:ins w:id="185" w:author="Jie Zhao" w:date="2016-09-07T14:45:00Z">
        <w:r>
          <w:rPr>
            <w:szCs w:val="24"/>
            <w:lang w:val="en-GB"/>
          </w:rPr>
          <w:t xml:space="preserve">For each of the five outcomes of disease activity, two nested loops will be applied within each of the five cohorts to </w:t>
        </w:r>
        <w:r w:rsidRPr="00A311CD">
          <w:rPr>
            <w:szCs w:val="24"/>
            <w:lang w:val="en-GB"/>
          </w:rPr>
          <w:t>compute the average AUC and average variable rank</w:t>
        </w:r>
        <w:r>
          <w:rPr>
            <w:szCs w:val="24"/>
            <w:lang w:val="en-GB"/>
          </w:rPr>
          <w:t>. The steps are described below</w:t>
        </w:r>
      </w:ins>
    </w:p>
    <w:p w:rsidR="00FB5D7F" w:rsidRPr="00A311CD" w:rsidRDefault="00FB5D7F">
      <w:pPr>
        <w:pStyle w:val="ListParagraph"/>
        <w:numPr>
          <w:ilvl w:val="1"/>
          <w:numId w:val="2"/>
        </w:numPr>
        <w:ind w:firstLineChars="0"/>
        <w:rPr>
          <w:ins w:id="186" w:author="Jie Zhao" w:date="2016-09-07T14:45:00Z"/>
          <w:szCs w:val="24"/>
          <w:lang w:val="en-GB"/>
        </w:rPr>
        <w:pPrChange w:id="187" w:author="Jie Zhao" w:date="2016-09-07T14:45:00Z">
          <w:pPr>
            <w:pStyle w:val="ListParagraph"/>
            <w:widowControl/>
            <w:numPr>
              <w:numId w:val="6"/>
            </w:numPr>
            <w:spacing w:before="200" w:after="200" w:line="288" w:lineRule="auto"/>
            <w:ind w:left="720" w:firstLineChars="0" w:hanging="360"/>
            <w:contextualSpacing/>
          </w:pPr>
        </w:pPrChange>
      </w:pPr>
      <w:ins w:id="188" w:author="Jie Zhao" w:date="2016-09-07T14:45:00Z">
        <w:r w:rsidRPr="00A311CD">
          <w:rPr>
            <w:szCs w:val="24"/>
            <w:lang w:val="en-GB"/>
          </w:rPr>
          <w:lastRenderedPageBreak/>
          <w:t xml:space="preserve">Randomly </w:t>
        </w:r>
        <w:r>
          <w:rPr>
            <w:szCs w:val="24"/>
            <w:lang w:val="en-GB"/>
          </w:rPr>
          <w:t>stratify</w:t>
        </w:r>
        <w:r w:rsidRPr="00A311CD">
          <w:rPr>
            <w:szCs w:val="24"/>
            <w:lang w:val="en-GB"/>
          </w:rPr>
          <w:t xml:space="preserve"> each cohort into ten </w:t>
        </w:r>
        <w:r>
          <w:rPr>
            <w:szCs w:val="24"/>
            <w:lang w:val="en-GB"/>
          </w:rPr>
          <w:t xml:space="preserve">evaluation </w:t>
        </w:r>
        <w:r w:rsidRPr="00A311CD">
          <w:rPr>
            <w:szCs w:val="24"/>
            <w:lang w:val="en-GB"/>
          </w:rPr>
          <w:t>folds / samples of equal size</w:t>
        </w:r>
        <w:r>
          <w:rPr>
            <w:szCs w:val="24"/>
            <w:lang w:val="en-GB"/>
          </w:rPr>
          <w:t xml:space="preserve">. </w:t>
        </w:r>
      </w:ins>
    </w:p>
    <w:p w:rsidR="00FB5D7F" w:rsidRDefault="00FB5D7F">
      <w:pPr>
        <w:pStyle w:val="ListParagraph"/>
        <w:numPr>
          <w:ilvl w:val="1"/>
          <w:numId w:val="2"/>
        </w:numPr>
        <w:ind w:firstLineChars="0"/>
        <w:rPr>
          <w:ins w:id="189" w:author="Jie Zhao" w:date="2016-09-07T14:45:00Z"/>
          <w:szCs w:val="24"/>
          <w:lang w:val="en-GB"/>
        </w:rPr>
        <w:pPrChange w:id="190" w:author="Jie Zhao" w:date="2016-09-07T14:45:00Z">
          <w:pPr>
            <w:pStyle w:val="ListParagraph"/>
            <w:widowControl/>
            <w:numPr>
              <w:numId w:val="6"/>
            </w:numPr>
            <w:spacing w:before="200" w:after="200" w:line="288" w:lineRule="auto"/>
            <w:ind w:left="720" w:firstLineChars="0" w:hanging="360"/>
            <w:contextualSpacing/>
          </w:pPr>
        </w:pPrChange>
      </w:pPr>
      <w:ins w:id="191" w:author="Jie Zhao" w:date="2016-09-07T14:45:00Z">
        <w:r w:rsidRPr="00A311CD">
          <w:rPr>
            <w:szCs w:val="24"/>
            <w:lang w:val="en-GB"/>
          </w:rPr>
          <w:t xml:space="preserve">Assign one </w:t>
        </w:r>
        <w:r>
          <w:rPr>
            <w:szCs w:val="24"/>
            <w:lang w:val="en-GB"/>
          </w:rPr>
          <w:t xml:space="preserve">evaluation </w:t>
        </w:r>
        <w:r w:rsidRPr="00A311CD">
          <w:rPr>
            <w:szCs w:val="24"/>
            <w:lang w:val="en-GB"/>
          </w:rPr>
          <w:t>fold as the test set and the remaining nine</w:t>
        </w:r>
        <w:r>
          <w:rPr>
            <w:szCs w:val="24"/>
            <w:lang w:val="en-GB"/>
          </w:rPr>
          <w:t xml:space="preserve"> evaluation</w:t>
        </w:r>
        <w:r w:rsidRPr="00A311CD">
          <w:rPr>
            <w:szCs w:val="24"/>
            <w:lang w:val="en-GB"/>
          </w:rPr>
          <w:t xml:space="preserve"> folds as </w:t>
        </w:r>
        <w:r>
          <w:rPr>
            <w:szCs w:val="24"/>
            <w:lang w:val="en-GB"/>
          </w:rPr>
          <w:t xml:space="preserve">the </w:t>
        </w:r>
        <w:r w:rsidRPr="00A311CD">
          <w:rPr>
            <w:szCs w:val="24"/>
            <w:lang w:val="en-GB"/>
          </w:rPr>
          <w:t xml:space="preserve">training </w:t>
        </w:r>
        <w:r>
          <w:rPr>
            <w:szCs w:val="24"/>
            <w:lang w:val="en-GB"/>
          </w:rPr>
          <w:t>+</w:t>
        </w:r>
        <w:r w:rsidRPr="00A311CD">
          <w:rPr>
            <w:szCs w:val="24"/>
            <w:lang w:val="en-GB"/>
          </w:rPr>
          <w:t xml:space="preserve"> validation set.</w:t>
        </w:r>
      </w:ins>
    </w:p>
    <w:p w:rsidR="00FB5D7F" w:rsidRDefault="00FB5D7F">
      <w:pPr>
        <w:pStyle w:val="ListParagraph"/>
        <w:widowControl/>
        <w:numPr>
          <w:ilvl w:val="1"/>
          <w:numId w:val="2"/>
        </w:numPr>
        <w:spacing w:before="200" w:after="200" w:line="288" w:lineRule="auto"/>
        <w:ind w:firstLineChars="0"/>
        <w:contextualSpacing/>
        <w:rPr>
          <w:ins w:id="192" w:author="Jie Zhao" w:date="2016-09-07T14:45:00Z"/>
          <w:szCs w:val="24"/>
          <w:lang w:val="en-GB"/>
        </w:rPr>
        <w:pPrChange w:id="193" w:author="Jie Zhao" w:date="2016-09-07T14:46:00Z">
          <w:pPr>
            <w:pStyle w:val="ListParagraph"/>
            <w:widowControl/>
            <w:numPr>
              <w:numId w:val="6"/>
            </w:numPr>
            <w:spacing w:before="200" w:after="200" w:line="288" w:lineRule="auto"/>
            <w:ind w:left="720" w:firstLineChars="0" w:hanging="360"/>
            <w:contextualSpacing/>
          </w:pPr>
        </w:pPrChange>
      </w:pPr>
      <w:ins w:id="194" w:author="Jie Zhao" w:date="2016-09-07T14:45:00Z">
        <w:r>
          <w:rPr>
            <w:szCs w:val="24"/>
            <w:lang w:val="en-GB"/>
          </w:rPr>
          <w:t xml:space="preserve">Further randomly stratify the training + validation set into ten validation folds of equal size. </w:t>
        </w:r>
      </w:ins>
    </w:p>
    <w:p w:rsidR="00FB5D7F" w:rsidRPr="00A311CD" w:rsidRDefault="00FB5D7F">
      <w:pPr>
        <w:pStyle w:val="ListParagraph"/>
        <w:widowControl/>
        <w:numPr>
          <w:ilvl w:val="1"/>
          <w:numId w:val="2"/>
        </w:numPr>
        <w:spacing w:before="200" w:after="200" w:line="288" w:lineRule="auto"/>
        <w:ind w:firstLineChars="0"/>
        <w:contextualSpacing/>
        <w:rPr>
          <w:ins w:id="195" w:author="Jie Zhao" w:date="2016-09-07T14:45:00Z"/>
          <w:szCs w:val="24"/>
          <w:lang w:val="en-GB"/>
        </w:rPr>
        <w:pPrChange w:id="196" w:author="Jie Zhao" w:date="2016-09-07T14:46:00Z">
          <w:pPr>
            <w:pStyle w:val="ListParagraph"/>
            <w:widowControl/>
            <w:numPr>
              <w:numId w:val="6"/>
            </w:numPr>
            <w:spacing w:before="200" w:after="200" w:line="288" w:lineRule="auto"/>
            <w:ind w:left="720" w:firstLineChars="0" w:hanging="360"/>
            <w:contextualSpacing/>
          </w:pPr>
        </w:pPrChange>
      </w:pPr>
      <w:ins w:id="197" w:author="Jie Zhao" w:date="2016-09-07T14:45:00Z">
        <w:r w:rsidRPr="00A311CD">
          <w:rPr>
            <w:szCs w:val="24"/>
            <w:lang w:val="en-GB"/>
          </w:rPr>
          <w:t xml:space="preserve">For every combination of possible </w:t>
        </w:r>
        <w:r>
          <w:rPr>
            <w:szCs w:val="24"/>
            <w:lang w:val="en-GB"/>
          </w:rPr>
          <w:t xml:space="preserve">values for </w:t>
        </w:r>
        <w:r w:rsidRPr="00A311CD">
          <w:rPr>
            <w:szCs w:val="24"/>
            <w:lang w:val="en-GB"/>
          </w:rPr>
          <w:t xml:space="preserve">hyper-parameters </w:t>
        </w:r>
        <w:r w:rsidRPr="00186545">
          <w:rPr>
            <w:szCs w:val="24"/>
            <w:lang w:val="en-GB"/>
          </w:rPr>
          <w:t>α and λ</w:t>
        </w:r>
        <w:r w:rsidRPr="00A311CD">
          <w:rPr>
            <w:szCs w:val="24"/>
            <w:lang w:val="en-GB"/>
          </w:rPr>
          <w:t xml:space="preserve">: </w:t>
        </w:r>
      </w:ins>
    </w:p>
    <w:p w:rsidR="00FB5D7F" w:rsidRPr="00A311CD" w:rsidRDefault="00FB5D7F">
      <w:pPr>
        <w:pStyle w:val="ListParagraph"/>
        <w:widowControl/>
        <w:numPr>
          <w:ilvl w:val="2"/>
          <w:numId w:val="2"/>
        </w:numPr>
        <w:spacing w:before="200" w:after="200" w:line="288" w:lineRule="auto"/>
        <w:ind w:firstLineChars="0"/>
        <w:contextualSpacing/>
        <w:rPr>
          <w:ins w:id="198" w:author="Jie Zhao" w:date="2016-09-07T14:45:00Z"/>
          <w:szCs w:val="24"/>
          <w:lang w:val="en-GB"/>
        </w:rPr>
        <w:pPrChange w:id="199" w:author="Jie Zhao" w:date="2016-09-07T14:47:00Z">
          <w:pPr>
            <w:pStyle w:val="ListParagraph"/>
            <w:widowControl/>
            <w:numPr>
              <w:ilvl w:val="1"/>
              <w:numId w:val="6"/>
            </w:numPr>
            <w:spacing w:before="200" w:after="200" w:line="288" w:lineRule="auto"/>
            <w:ind w:left="1440" w:firstLineChars="0" w:hanging="360"/>
            <w:contextualSpacing/>
          </w:pPr>
        </w:pPrChange>
      </w:pPr>
      <w:ins w:id="200" w:author="Jie Zhao" w:date="2016-09-07T14:45:00Z">
        <w:r>
          <w:rPr>
            <w:szCs w:val="24"/>
            <w:lang w:val="en-GB"/>
          </w:rPr>
          <w:t xml:space="preserve">Assign one validation fold as the hyper-parameter validation set and the remaining nine validation folds as the hyper-parameter training set; </w:t>
        </w:r>
      </w:ins>
    </w:p>
    <w:p w:rsidR="00FB5D7F" w:rsidRPr="00FB5D7F" w:rsidRDefault="00FB5D7F">
      <w:pPr>
        <w:pStyle w:val="ListParagraph"/>
        <w:widowControl/>
        <w:numPr>
          <w:ilvl w:val="2"/>
          <w:numId w:val="2"/>
        </w:numPr>
        <w:spacing w:before="200" w:after="200" w:line="288" w:lineRule="auto"/>
        <w:ind w:firstLineChars="0"/>
        <w:contextualSpacing/>
        <w:rPr>
          <w:ins w:id="201" w:author="Jie Zhao" w:date="2016-09-07T14:45:00Z"/>
          <w:szCs w:val="24"/>
          <w:lang w:val="en-GB"/>
        </w:rPr>
        <w:pPrChange w:id="202" w:author="Jie Zhao" w:date="2016-09-07T14:47:00Z">
          <w:pPr>
            <w:pStyle w:val="ListParagraph"/>
            <w:widowControl/>
            <w:numPr>
              <w:ilvl w:val="1"/>
              <w:numId w:val="6"/>
            </w:numPr>
            <w:spacing w:before="200" w:after="200" w:line="288" w:lineRule="auto"/>
            <w:ind w:left="1440" w:firstLineChars="0" w:hanging="360"/>
            <w:contextualSpacing/>
          </w:pPr>
        </w:pPrChange>
      </w:pPr>
      <w:ins w:id="203" w:author="Jie Zhao" w:date="2016-09-07T14:45:00Z">
        <w:r w:rsidRPr="00FB5D7F">
          <w:rPr>
            <w:szCs w:val="24"/>
            <w:lang w:val="en-GB"/>
          </w:rPr>
          <w:t>Estimate a logistic regression with an elastic-net penalty using the hyper-parameter training set (i.e., the nine out of ten validation folds);</w:t>
        </w:r>
      </w:ins>
    </w:p>
    <w:p w:rsidR="00FB5D7F" w:rsidRPr="00A311CD" w:rsidRDefault="00FB5D7F">
      <w:pPr>
        <w:pStyle w:val="ListParagraph"/>
        <w:widowControl/>
        <w:numPr>
          <w:ilvl w:val="2"/>
          <w:numId w:val="2"/>
        </w:numPr>
        <w:spacing w:before="200" w:after="200" w:line="288" w:lineRule="auto"/>
        <w:ind w:firstLineChars="0"/>
        <w:contextualSpacing/>
        <w:rPr>
          <w:ins w:id="204" w:author="Jie Zhao" w:date="2016-09-07T14:45:00Z"/>
          <w:szCs w:val="24"/>
          <w:lang w:val="en-GB"/>
        </w:rPr>
        <w:pPrChange w:id="205" w:author="Jie Zhao" w:date="2016-09-07T14:47:00Z">
          <w:pPr>
            <w:pStyle w:val="ListParagraph"/>
            <w:widowControl/>
            <w:numPr>
              <w:ilvl w:val="1"/>
              <w:numId w:val="6"/>
            </w:numPr>
            <w:spacing w:before="200" w:after="200" w:line="288" w:lineRule="auto"/>
            <w:ind w:left="1440" w:firstLineChars="0" w:hanging="360"/>
            <w:contextualSpacing/>
          </w:pPr>
        </w:pPrChange>
      </w:pPr>
      <w:ins w:id="206" w:author="Jie Zhao" w:date="2016-09-07T14:45:00Z">
        <w:r w:rsidRPr="00A311CD">
          <w:rPr>
            <w:szCs w:val="24"/>
            <w:lang w:val="en-GB"/>
          </w:rPr>
          <w:t>Compute the AUC for the</w:t>
        </w:r>
        <w:r>
          <w:rPr>
            <w:szCs w:val="24"/>
            <w:lang w:val="en-GB"/>
          </w:rPr>
          <w:t xml:space="preserve"> hyper-parameter validation set</w:t>
        </w:r>
        <w:r w:rsidRPr="00A311CD">
          <w:rPr>
            <w:szCs w:val="24"/>
            <w:lang w:val="en-GB"/>
          </w:rPr>
          <w:t xml:space="preserve"> </w:t>
        </w:r>
        <w:r>
          <w:rPr>
            <w:szCs w:val="24"/>
            <w:lang w:val="en-GB"/>
          </w:rPr>
          <w:t>(i.e., the tenth</w:t>
        </w:r>
        <w:r w:rsidRPr="00A311CD">
          <w:rPr>
            <w:szCs w:val="24"/>
            <w:lang w:val="en-GB"/>
          </w:rPr>
          <w:t xml:space="preserve"> left-out </w:t>
        </w:r>
        <w:r>
          <w:rPr>
            <w:szCs w:val="24"/>
            <w:lang w:val="en-GB"/>
          </w:rPr>
          <w:t>validation fold);</w:t>
        </w:r>
      </w:ins>
    </w:p>
    <w:p w:rsidR="00FB5D7F" w:rsidRPr="00A311CD" w:rsidRDefault="00FB5D7F">
      <w:pPr>
        <w:pStyle w:val="ListParagraph"/>
        <w:widowControl/>
        <w:numPr>
          <w:ilvl w:val="2"/>
          <w:numId w:val="2"/>
        </w:numPr>
        <w:spacing w:before="200" w:after="200" w:line="288" w:lineRule="auto"/>
        <w:ind w:firstLineChars="0"/>
        <w:contextualSpacing/>
        <w:rPr>
          <w:ins w:id="207" w:author="Jie Zhao" w:date="2016-09-07T14:45:00Z"/>
          <w:szCs w:val="24"/>
          <w:lang w:val="en-GB"/>
        </w:rPr>
        <w:pPrChange w:id="208" w:author="Jie Zhao" w:date="2016-09-07T14:47:00Z">
          <w:pPr>
            <w:pStyle w:val="ListParagraph"/>
            <w:widowControl/>
            <w:numPr>
              <w:ilvl w:val="1"/>
              <w:numId w:val="6"/>
            </w:numPr>
            <w:spacing w:before="200" w:after="200" w:line="288" w:lineRule="auto"/>
            <w:ind w:left="1440" w:firstLineChars="0" w:hanging="360"/>
            <w:contextualSpacing/>
          </w:pPr>
        </w:pPrChange>
      </w:pPr>
      <w:ins w:id="209" w:author="Jie Zhao" w:date="2016-09-07T14:45:00Z">
        <w:r w:rsidRPr="00A311CD">
          <w:rPr>
            <w:szCs w:val="24"/>
            <w:lang w:val="en-GB"/>
          </w:rPr>
          <w:t xml:space="preserve">Repeat steps </w:t>
        </w:r>
        <w:r>
          <w:rPr>
            <w:szCs w:val="24"/>
            <w:lang w:val="en-GB"/>
          </w:rPr>
          <w:t>4 a</w:t>
        </w:r>
        <w:r w:rsidRPr="00A311CD">
          <w:rPr>
            <w:szCs w:val="24"/>
            <w:lang w:val="en-GB"/>
          </w:rPr>
          <w:t>-</w:t>
        </w:r>
        <w:r>
          <w:rPr>
            <w:szCs w:val="24"/>
            <w:lang w:val="en-GB"/>
          </w:rPr>
          <w:t>c</w:t>
        </w:r>
        <w:r w:rsidRPr="00A311CD">
          <w:rPr>
            <w:szCs w:val="24"/>
            <w:lang w:val="en-GB"/>
          </w:rPr>
          <w:t xml:space="preserve"> for all </w:t>
        </w:r>
        <w:r>
          <w:rPr>
            <w:szCs w:val="24"/>
            <w:lang w:val="en-GB"/>
          </w:rPr>
          <w:t>ten validation</w:t>
        </w:r>
        <w:r w:rsidRPr="00A311CD">
          <w:rPr>
            <w:szCs w:val="24"/>
            <w:lang w:val="en-GB"/>
          </w:rPr>
          <w:t xml:space="preserve"> </w:t>
        </w:r>
        <w:r>
          <w:rPr>
            <w:szCs w:val="24"/>
            <w:lang w:val="en-GB"/>
          </w:rPr>
          <w:t>folds;</w:t>
        </w:r>
      </w:ins>
    </w:p>
    <w:p w:rsidR="00FB5D7F" w:rsidRDefault="00FB5D7F">
      <w:pPr>
        <w:pStyle w:val="ListParagraph"/>
        <w:widowControl/>
        <w:numPr>
          <w:ilvl w:val="2"/>
          <w:numId w:val="2"/>
        </w:numPr>
        <w:spacing w:before="200" w:after="200" w:line="288" w:lineRule="auto"/>
        <w:ind w:firstLineChars="0"/>
        <w:contextualSpacing/>
        <w:rPr>
          <w:ins w:id="210" w:author="Jie Zhao" w:date="2016-09-07T14:45:00Z"/>
          <w:szCs w:val="24"/>
          <w:lang w:val="en-GB"/>
        </w:rPr>
        <w:pPrChange w:id="211" w:author="Jie Zhao" w:date="2016-09-07T14:47:00Z">
          <w:pPr>
            <w:pStyle w:val="ListParagraph"/>
            <w:widowControl/>
            <w:numPr>
              <w:ilvl w:val="1"/>
              <w:numId w:val="6"/>
            </w:numPr>
            <w:spacing w:before="200" w:after="200" w:line="288" w:lineRule="auto"/>
            <w:ind w:left="1440" w:firstLineChars="0" w:hanging="360"/>
            <w:contextualSpacing/>
          </w:pPr>
        </w:pPrChange>
      </w:pPr>
      <w:ins w:id="212" w:author="Jie Zhao" w:date="2016-09-07T14:45:00Z">
        <w:r w:rsidRPr="00A311CD">
          <w:rPr>
            <w:szCs w:val="24"/>
            <w:lang w:val="en-GB"/>
          </w:rPr>
          <w:t xml:space="preserve">Compute the average AUC for the </w:t>
        </w:r>
        <w:r>
          <w:rPr>
            <w:szCs w:val="24"/>
            <w:lang w:val="en-GB"/>
          </w:rPr>
          <w:t>ten validation</w:t>
        </w:r>
        <w:r w:rsidRPr="00A311CD">
          <w:rPr>
            <w:szCs w:val="24"/>
            <w:lang w:val="en-GB"/>
          </w:rPr>
          <w:t xml:space="preserve"> folds</w:t>
        </w:r>
        <w:r>
          <w:rPr>
            <w:szCs w:val="24"/>
            <w:lang w:val="en-GB"/>
          </w:rPr>
          <w:t xml:space="preserve"> (i.e., across all ten validation folds);</w:t>
        </w:r>
      </w:ins>
    </w:p>
    <w:p w:rsidR="00FB5D7F" w:rsidRPr="00586EEB" w:rsidRDefault="00FB5D7F">
      <w:pPr>
        <w:pStyle w:val="ListParagraph"/>
        <w:widowControl/>
        <w:numPr>
          <w:ilvl w:val="2"/>
          <w:numId w:val="2"/>
        </w:numPr>
        <w:spacing w:before="200" w:after="200" w:line="288" w:lineRule="auto"/>
        <w:ind w:firstLineChars="0"/>
        <w:contextualSpacing/>
        <w:rPr>
          <w:ins w:id="213" w:author="Jie Zhao" w:date="2016-09-07T14:45:00Z"/>
          <w:szCs w:val="24"/>
          <w:lang w:val="en-GB"/>
        </w:rPr>
        <w:pPrChange w:id="214" w:author="Jie Zhao" w:date="2016-09-07T14:47:00Z">
          <w:pPr>
            <w:pStyle w:val="ListParagraph"/>
            <w:widowControl/>
            <w:numPr>
              <w:ilvl w:val="1"/>
              <w:numId w:val="6"/>
            </w:numPr>
            <w:spacing w:before="200" w:after="200" w:line="288" w:lineRule="auto"/>
            <w:ind w:left="1440" w:firstLineChars="0" w:hanging="360"/>
            <w:contextualSpacing/>
          </w:pPr>
        </w:pPrChange>
      </w:pPr>
      <w:ins w:id="215" w:author="Jie Zhao" w:date="2016-09-07T14:45:00Z">
        <w:r w:rsidRPr="00586EEB">
          <w:rPr>
            <w:szCs w:val="24"/>
            <w:lang w:val="en-GB"/>
          </w:rPr>
          <w:t>Repeat steps 4 a–e for all possible hyper-parameter combinations.</w:t>
        </w:r>
      </w:ins>
    </w:p>
    <w:p w:rsidR="00FB5D7F" w:rsidRPr="00FB5D7F" w:rsidRDefault="00FB5D7F">
      <w:pPr>
        <w:pStyle w:val="ListParagraph"/>
        <w:widowControl/>
        <w:numPr>
          <w:ilvl w:val="1"/>
          <w:numId w:val="2"/>
        </w:numPr>
        <w:spacing w:before="200" w:after="200" w:line="288" w:lineRule="auto"/>
        <w:ind w:firstLineChars="0"/>
        <w:contextualSpacing/>
        <w:rPr>
          <w:ins w:id="216" w:author="Jie Zhao" w:date="2016-09-07T14:45:00Z"/>
          <w:szCs w:val="24"/>
          <w:lang w:val="en-GB"/>
        </w:rPr>
        <w:pPrChange w:id="217" w:author="Jie Zhao" w:date="2016-09-07T14:47:00Z">
          <w:pPr>
            <w:pStyle w:val="ListParagraph"/>
            <w:widowControl/>
            <w:numPr>
              <w:numId w:val="6"/>
            </w:numPr>
            <w:spacing w:before="200" w:after="200" w:line="288" w:lineRule="auto"/>
            <w:ind w:left="720" w:firstLineChars="0" w:hanging="360"/>
            <w:contextualSpacing/>
          </w:pPr>
        </w:pPrChange>
      </w:pPr>
      <w:ins w:id="218" w:author="Jie Zhao" w:date="2016-09-07T14:45:00Z">
        <w:r w:rsidRPr="00FB5D7F">
          <w:rPr>
            <w:szCs w:val="24"/>
            <w:lang w:val="en-GB"/>
          </w:rPr>
          <w:t xml:space="preserve">Select the hyper-parameter combination that produces the highest average AUC. </w:t>
        </w:r>
      </w:ins>
    </w:p>
    <w:p w:rsidR="00FB5D7F" w:rsidRPr="00FB5D7F" w:rsidRDefault="00FB5D7F">
      <w:pPr>
        <w:pStyle w:val="ListParagraph"/>
        <w:widowControl/>
        <w:numPr>
          <w:ilvl w:val="1"/>
          <w:numId w:val="2"/>
        </w:numPr>
        <w:spacing w:before="200" w:after="200" w:line="288" w:lineRule="auto"/>
        <w:ind w:firstLineChars="0"/>
        <w:contextualSpacing/>
        <w:rPr>
          <w:ins w:id="219" w:author="Jie Zhao" w:date="2016-09-07T14:45:00Z"/>
          <w:szCs w:val="24"/>
          <w:lang w:val="en-GB"/>
        </w:rPr>
        <w:pPrChange w:id="220" w:author="Jie Zhao" w:date="2016-09-07T14:47:00Z">
          <w:pPr>
            <w:pStyle w:val="ListParagraph"/>
            <w:widowControl/>
            <w:numPr>
              <w:numId w:val="6"/>
            </w:numPr>
            <w:spacing w:before="200" w:after="200" w:line="288" w:lineRule="auto"/>
            <w:ind w:left="720" w:firstLineChars="0" w:hanging="360"/>
            <w:contextualSpacing/>
          </w:pPr>
        </w:pPrChange>
      </w:pPr>
      <w:ins w:id="221" w:author="Jie Zhao" w:date="2016-09-07T14:45:00Z">
        <w:r w:rsidRPr="00FB5D7F">
          <w:rPr>
            <w:szCs w:val="24"/>
            <w:lang w:val="en-GB"/>
          </w:rPr>
          <w:t>Use the selected hyper-parameter combination to estimate a logistic regression with an elastic-net penalty on the training + validation set (i.e., the nine evaluation folds).</w:t>
        </w:r>
      </w:ins>
    </w:p>
    <w:p w:rsidR="00FB5D7F" w:rsidRPr="00FB5D7F" w:rsidRDefault="00FB5D7F">
      <w:pPr>
        <w:pStyle w:val="ListParagraph"/>
        <w:widowControl/>
        <w:numPr>
          <w:ilvl w:val="1"/>
          <w:numId w:val="2"/>
        </w:numPr>
        <w:spacing w:before="200" w:after="200" w:line="288" w:lineRule="auto"/>
        <w:ind w:firstLineChars="0"/>
        <w:contextualSpacing/>
        <w:rPr>
          <w:ins w:id="222" w:author="Jie Zhao" w:date="2016-09-07T14:45:00Z"/>
          <w:szCs w:val="24"/>
          <w:lang w:val="en-GB"/>
        </w:rPr>
        <w:pPrChange w:id="223" w:author="Jie Zhao" w:date="2016-09-07T14:48:00Z">
          <w:pPr>
            <w:pStyle w:val="ListParagraph"/>
            <w:widowControl/>
            <w:numPr>
              <w:numId w:val="6"/>
            </w:numPr>
            <w:spacing w:before="200" w:after="200" w:line="288" w:lineRule="auto"/>
            <w:ind w:left="720" w:firstLineChars="0" w:hanging="360"/>
            <w:contextualSpacing/>
          </w:pPr>
        </w:pPrChange>
      </w:pPr>
      <w:ins w:id="224" w:author="Jie Zhao" w:date="2016-09-07T14:45:00Z">
        <w:r w:rsidRPr="00FB5D7F">
          <w:rPr>
            <w:szCs w:val="24"/>
            <w:lang w:val="en-GB"/>
          </w:rPr>
          <w:t xml:space="preserve">Compute the AUC for the tenth evaluation fold using the fitted model in step </w:t>
        </w:r>
      </w:ins>
      <w:ins w:id="225" w:author="Zhao, Jie (Beijing)" w:date="2016-09-18T16:22:00Z">
        <w:r w:rsidR="00031EB1">
          <w:rPr>
            <w:szCs w:val="24"/>
            <w:lang w:val="en-GB"/>
          </w:rPr>
          <w:t>f</w:t>
        </w:r>
      </w:ins>
      <w:ins w:id="226" w:author="Jie Zhao" w:date="2016-09-07T14:45:00Z">
        <w:del w:id="227" w:author="Zhao, Jie (Beijing)" w:date="2016-09-18T16:22:00Z">
          <w:r w:rsidRPr="00FB5D7F" w:rsidDel="00031EB1">
            <w:rPr>
              <w:szCs w:val="24"/>
              <w:lang w:val="en-GB"/>
            </w:rPr>
            <w:delText>6</w:delText>
          </w:r>
        </w:del>
        <w:r w:rsidRPr="00FB5D7F">
          <w:rPr>
            <w:szCs w:val="24"/>
            <w:lang w:val="en-GB"/>
          </w:rPr>
          <w:t xml:space="preserve">, </w:t>
        </w:r>
      </w:ins>
    </w:p>
    <w:p w:rsidR="00FB5D7F" w:rsidRPr="00FB5D7F" w:rsidRDefault="00FB5D7F">
      <w:pPr>
        <w:pStyle w:val="ListParagraph"/>
        <w:widowControl/>
        <w:numPr>
          <w:ilvl w:val="1"/>
          <w:numId w:val="2"/>
        </w:numPr>
        <w:spacing w:before="200" w:after="200" w:line="288" w:lineRule="auto"/>
        <w:ind w:firstLineChars="0"/>
        <w:contextualSpacing/>
        <w:rPr>
          <w:ins w:id="228" w:author="Jie Zhao" w:date="2016-09-07T14:45:00Z"/>
          <w:szCs w:val="24"/>
          <w:lang w:val="en-GB"/>
        </w:rPr>
        <w:pPrChange w:id="229" w:author="Jie Zhao" w:date="2016-09-07T14:48:00Z">
          <w:pPr>
            <w:pStyle w:val="ListParagraph"/>
            <w:widowControl/>
            <w:numPr>
              <w:numId w:val="6"/>
            </w:numPr>
            <w:spacing w:before="200" w:after="200" w:line="288" w:lineRule="auto"/>
            <w:ind w:left="720" w:firstLineChars="0" w:hanging="360"/>
            <w:contextualSpacing/>
          </w:pPr>
        </w:pPrChange>
      </w:pPr>
      <w:ins w:id="230" w:author="Jie Zhao" w:date="2016-09-07T14:45:00Z">
        <w:r w:rsidRPr="00FB5D7F">
          <w:rPr>
            <w:szCs w:val="24"/>
            <w:lang w:val="en-GB"/>
          </w:rPr>
          <w:t xml:space="preserve">Compute the importance ranking of variables for the tenth evaluation fold using the fitted model in step </w:t>
        </w:r>
      </w:ins>
      <w:ins w:id="231" w:author="Zhao, Jie (Beijing)" w:date="2016-09-18T16:23:00Z">
        <w:r w:rsidR="00031EB1">
          <w:rPr>
            <w:szCs w:val="24"/>
            <w:lang w:val="en-GB"/>
          </w:rPr>
          <w:t>f</w:t>
        </w:r>
      </w:ins>
      <w:ins w:id="232" w:author="Jie Zhao" w:date="2016-09-07T14:45:00Z">
        <w:del w:id="233" w:author="Zhao, Jie (Beijing)" w:date="2016-09-18T16:23:00Z">
          <w:r w:rsidRPr="00FB5D7F" w:rsidDel="00031EB1">
            <w:rPr>
              <w:szCs w:val="24"/>
              <w:lang w:val="en-GB"/>
            </w:rPr>
            <w:delText>6</w:delText>
          </w:r>
        </w:del>
        <w:r w:rsidRPr="00FB5D7F">
          <w:rPr>
            <w:szCs w:val="24"/>
            <w:lang w:val="en-GB"/>
          </w:rPr>
          <w:t>,</w:t>
        </w:r>
      </w:ins>
    </w:p>
    <w:p w:rsidR="00FB5D7F" w:rsidRPr="00FB5D7F" w:rsidRDefault="00FB5D7F">
      <w:pPr>
        <w:pStyle w:val="ListParagraph"/>
        <w:widowControl/>
        <w:numPr>
          <w:ilvl w:val="1"/>
          <w:numId w:val="2"/>
        </w:numPr>
        <w:spacing w:before="200" w:after="200" w:line="288" w:lineRule="auto"/>
        <w:ind w:firstLineChars="0"/>
        <w:contextualSpacing/>
        <w:rPr>
          <w:ins w:id="234" w:author="Jie Zhao" w:date="2016-09-07T14:45:00Z"/>
          <w:szCs w:val="24"/>
          <w:lang w:val="en-GB"/>
        </w:rPr>
        <w:pPrChange w:id="235" w:author="Jie Zhao" w:date="2016-09-07T14:48:00Z">
          <w:pPr>
            <w:pStyle w:val="ListParagraph"/>
            <w:widowControl/>
            <w:numPr>
              <w:numId w:val="6"/>
            </w:numPr>
            <w:spacing w:before="200" w:after="200" w:line="288" w:lineRule="auto"/>
            <w:ind w:left="720" w:firstLineChars="0" w:hanging="360"/>
            <w:contextualSpacing/>
          </w:pPr>
        </w:pPrChange>
      </w:pPr>
      <w:ins w:id="236" w:author="Jie Zhao" w:date="2016-09-07T14:45:00Z">
        <w:r w:rsidRPr="00FB5D7F">
          <w:rPr>
            <w:szCs w:val="24"/>
            <w:lang w:val="en-GB"/>
          </w:rPr>
          <w:t xml:space="preserve">Repeat steps </w:t>
        </w:r>
      </w:ins>
      <w:ins w:id="237" w:author="Zhao, Jie (Beijing)" w:date="2016-09-18T16:23:00Z">
        <w:r w:rsidR="00031EB1">
          <w:rPr>
            <w:szCs w:val="24"/>
            <w:lang w:val="en-GB"/>
          </w:rPr>
          <w:t>b</w:t>
        </w:r>
      </w:ins>
      <w:ins w:id="238" w:author="Jie Zhao" w:date="2016-09-07T14:45:00Z">
        <w:del w:id="239" w:author="Zhao, Jie (Beijing)" w:date="2016-09-18T16:23:00Z">
          <w:r w:rsidRPr="00FB5D7F" w:rsidDel="00031EB1">
            <w:rPr>
              <w:szCs w:val="24"/>
              <w:lang w:val="en-GB"/>
            </w:rPr>
            <w:delText>2</w:delText>
          </w:r>
        </w:del>
        <w:r w:rsidRPr="00FB5D7F">
          <w:rPr>
            <w:szCs w:val="24"/>
            <w:lang w:val="en-GB"/>
          </w:rPr>
          <w:t>-</w:t>
        </w:r>
      </w:ins>
      <w:ins w:id="240" w:author="Zhao, Jie (Beijing)" w:date="2016-09-18T16:23:00Z">
        <w:r w:rsidR="00031EB1">
          <w:rPr>
            <w:szCs w:val="24"/>
            <w:lang w:val="en-GB"/>
          </w:rPr>
          <w:t>h</w:t>
        </w:r>
      </w:ins>
      <w:ins w:id="241" w:author="Jie Zhao" w:date="2016-09-07T14:45:00Z">
        <w:del w:id="242" w:author="Zhao, Jie (Beijing)" w:date="2016-09-18T16:23:00Z">
          <w:r w:rsidRPr="00FB5D7F" w:rsidDel="00031EB1">
            <w:rPr>
              <w:szCs w:val="24"/>
              <w:lang w:val="en-GB"/>
            </w:rPr>
            <w:delText>8</w:delText>
          </w:r>
        </w:del>
        <w:r w:rsidRPr="00FB5D7F">
          <w:rPr>
            <w:szCs w:val="24"/>
            <w:lang w:val="en-GB"/>
          </w:rPr>
          <w:t xml:space="preserve"> for all ten evaluation folds.</w:t>
        </w:r>
      </w:ins>
    </w:p>
    <w:p w:rsidR="00FB5D7F" w:rsidRPr="00FB5D7F" w:rsidRDefault="00FB5D7F">
      <w:pPr>
        <w:pStyle w:val="ListParagraph"/>
        <w:widowControl/>
        <w:numPr>
          <w:ilvl w:val="1"/>
          <w:numId w:val="2"/>
        </w:numPr>
        <w:spacing w:before="200" w:after="200" w:line="288" w:lineRule="auto"/>
        <w:ind w:firstLineChars="0"/>
        <w:contextualSpacing/>
        <w:rPr>
          <w:ins w:id="243" w:author="Jie Zhao" w:date="2016-09-07T14:45:00Z"/>
          <w:szCs w:val="24"/>
          <w:lang w:val="en-GB"/>
        </w:rPr>
        <w:pPrChange w:id="244" w:author="Jie Zhao" w:date="2016-09-07T14:48:00Z">
          <w:pPr>
            <w:pStyle w:val="ListParagraph"/>
            <w:widowControl/>
            <w:numPr>
              <w:numId w:val="6"/>
            </w:numPr>
            <w:spacing w:before="200" w:after="200" w:line="288" w:lineRule="auto"/>
            <w:ind w:left="720" w:firstLineChars="0" w:hanging="360"/>
            <w:contextualSpacing/>
          </w:pPr>
        </w:pPrChange>
      </w:pPr>
      <w:ins w:id="245" w:author="Jie Zhao" w:date="2016-09-07T14:45:00Z">
        <w:r w:rsidRPr="00FB5D7F">
          <w:rPr>
            <w:szCs w:val="24"/>
            <w:lang w:val="en-GB"/>
          </w:rPr>
          <w:t>Compute the average AUC and variable importance (i.e. across all ten evaluation folds).</w:t>
        </w:r>
      </w:ins>
    </w:p>
    <w:p w:rsidR="00FB5D7F" w:rsidRPr="00FB5D7F" w:rsidRDefault="00FB5D7F">
      <w:pPr>
        <w:pStyle w:val="ListParagraph"/>
        <w:widowControl/>
        <w:numPr>
          <w:ilvl w:val="1"/>
          <w:numId w:val="2"/>
        </w:numPr>
        <w:spacing w:before="200" w:after="200" w:line="288" w:lineRule="auto"/>
        <w:ind w:firstLineChars="0"/>
        <w:contextualSpacing/>
        <w:rPr>
          <w:ins w:id="246" w:author="Jie Zhao" w:date="2016-09-07T14:45:00Z"/>
          <w:szCs w:val="24"/>
          <w:lang w:val="en-GB"/>
        </w:rPr>
        <w:pPrChange w:id="247" w:author="Jie Zhao" w:date="2016-09-07T14:48:00Z">
          <w:pPr>
            <w:pStyle w:val="ListParagraph"/>
            <w:widowControl/>
            <w:numPr>
              <w:numId w:val="6"/>
            </w:numPr>
            <w:spacing w:before="200" w:after="200" w:line="288" w:lineRule="auto"/>
            <w:ind w:left="720" w:firstLineChars="0" w:hanging="360"/>
            <w:contextualSpacing/>
          </w:pPr>
        </w:pPrChange>
      </w:pPr>
      <w:ins w:id="248" w:author="Jie Zhao" w:date="2016-09-07T14:45:00Z">
        <w:r w:rsidRPr="00FB5D7F">
          <w:rPr>
            <w:szCs w:val="24"/>
            <w:lang w:val="en-GB"/>
          </w:rPr>
          <w:t xml:space="preserve">Select a pre-defined number of most important variables based on the results obtained in step </w:t>
        </w:r>
      </w:ins>
      <w:ins w:id="249" w:author="Zhao, Jie (Beijing)" w:date="2016-09-18T16:23:00Z">
        <w:r w:rsidR="00031EB1">
          <w:rPr>
            <w:szCs w:val="24"/>
            <w:lang w:val="en-GB"/>
          </w:rPr>
          <w:t>j</w:t>
        </w:r>
      </w:ins>
      <w:ins w:id="250" w:author="Jie Zhao" w:date="2016-09-07T14:45:00Z">
        <w:del w:id="251" w:author="Zhao, Jie (Beijing)" w:date="2016-09-18T16:23:00Z">
          <w:r w:rsidRPr="00FB5D7F" w:rsidDel="00031EB1">
            <w:rPr>
              <w:szCs w:val="24"/>
              <w:lang w:val="en-GB"/>
            </w:rPr>
            <w:delText>10</w:delText>
          </w:r>
        </w:del>
        <w:r w:rsidRPr="00FB5D7F">
          <w:rPr>
            <w:szCs w:val="24"/>
            <w:lang w:val="en-GB"/>
          </w:rPr>
          <w:t xml:space="preserve">. </w:t>
        </w:r>
      </w:ins>
    </w:p>
    <w:p w:rsidR="00FB5D7F" w:rsidRPr="00FB5D7F" w:rsidRDefault="00FB5D7F">
      <w:pPr>
        <w:pStyle w:val="ListParagraph"/>
        <w:widowControl/>
        <w:numPr>
          <w:ilvl w:val="1"/>
          <w:numId w:val="2"/>
        </w:numPr>
        <w:spacing w:before="200" w:after="200" w:line="288" w:lineRule="auto"/>
        <w:ind w:firstLineChars="0"/>
        <w:contextualSpacing/>
        <w:rPr>
          <w:ins w:id="252" w:author="Jie Zhao" w:date="2016-09-07T14:45:00Z"/>
          <w:szCs w:val="24"/>
          <w:lang w:val="en-GB"/>
        </w:rPr>
        <w:pPrChange w:id="253" w:author="Jie Zhao" w:date="2016-09-07T14:48:00Z">
          <w:pPr>
            <w:pStyle w:val="ListParagraph"/>
            <w:widowControl/>
            <w:numPr>
              <w:numId w:val="6"/>
            </w:numPr>
            <w:spacing w:before="200" w:after="200" w:line="288" w:lineRule="auto"/>
            <w:ind w:left="720" w:firstLineChars="0" w:hanging="360"/>
            <w:contextualSpacing/>
          </w:pPr>
        </w:pPrChange>
      </w:pPr>
      <w:ins w:id="254" w:author="Jie Zhao" w:date="2016-09-07T14:45:00Z">
        <w:r w:rsidRPr="00FB5D7F">
          <w:rPr>
            <w:szCs w:val="24"/>
            <w:lang w:val="en-GB"/>
          </w:rPr>
          <w:t xml:space="preserve">Compute a logistic regression without regularisation using the selected most important variables. </w:t>
        </w:r>
      </w:ins>
    </w:p>
    <w:p w:rsidR="0022455A" w:rsidRDefault="00EE0A20">
      <w:pPr>
        <w:pStyle w:val="ListParagraph"/>
        <w:numPr>
          <w:ilvl w:val="0"/>
          <w:numId w:val="2"/>
        </w:numPr>
        <w:ind w:firstLineChars="0"/>
        <w:rPr>
          <w:ins w:id="255" w:author="Jie Zhao" w:date="2016-09-07T14:54:00Z"/>
        </w:rPr>
        <w:pPrChange w:id="256" w:author="Jie Zhao" w:date="2016-09-07T14:53:00Z">
          <w:pPr/>
        </w:pPrChange>
      </w:pPr>
      <w:ins w:id="257" w:author="Jie Zhao" w:date="2016-09-07T14:53:00Z">
        <w:r>
          <w:rPr>
            <w:rFonts w:hint="eastAsia"/>
          </w:rPr>
          <w:t xml:space="preserve"> </w:t>
        </w:r>
      </w:ins>
      <w:ins w:id="258" w:author="Jie Zhao" w:date="2016-09-07T14:54:00Z">
        <w:r w:rsidR="002B4A0D">
          <w:t>Variable exploration</w:t>
        </w:r>
      </w:ins>
    </w:p>
    <w:p w:rsidR="002B4A0D" w:rsidRDefault="002B4A0D">
      <w:pPr>
        <w:pStyle w:val="ListParagraph"/>
        <w:widowControl/>
        <w:numPr>
          <w:ilvl w:val="2"/>
          <w:numId w:val="2"/>
        </w:numPr>
        <w:ind w:firstLineChars="0"/>
        <w:jc w:val="left"/>
        <w:rPr>
          <w:ins w:id="259" w:author="Jie Zhao" w:date="2016-09-07T14:56:00Z"/>
          <w:lang w:val="en-GB"/>
        </w:rPr>
        <w:pPrChange w:id="260" w:author="Jie Zhao" w:date="2016-09-07T14:56:00Z">
          <w:pPr>
            <w:pStyle w:val="ListParagraph"/>
            <w:widowControl/>
            <w:numPr>
              <w:numId w:val="2"/>
            </w:numPr>
            <w:ind w:left="360" w:firstLineChars="0" w:hanging="360"/>
            <w:jc w:val="left"/>
          </w:pPr>
        </w:pPrChange>
      </w:pPr>
      <w:ins w:id="261" w:author="Jie Zhao" w:date="2016-09-07T14:56:00Z">
        <w:r>
          <w:rPr>
            <w:lang w:val="en-GB"/>
          </w:rPr>
          <w:t>Use Random Forest instead of elastic-net</w:t>
        </w:r>
      </w:ins>
    </w:p>
    <w:p w:rsidR="002B4A0D" w:rsidRDefault="002B4A0D">
      <w:pPr>
        <w:pStyle w:val="ListParagraph"/>
        <w:widowControl/>
        <w:numPr>
          <w:ilvl w:val="2"/>
          <w:numId w:val="2"/>
        </w:numPr>
        <w:ind w:firstLineChars="0"/>
        <w:jc w:val="left"/>
        <w:rPr>
          <w:ins w:id="262" w:author="Jie Zhao" w:date="2016-09-07T14:56:00Z"/>
          <w:lang w:val="en-GB"/>
        </w:rPr>
        <w:pPrChange w:id="263" w:author="Jie Zhao" w:date="2016-09-07T14:57:00Z">
          <w:pPr>
            <w:pStyle w:val="ListParagraph"/>
            <w:widowControl/>
            <w:numPr>
              <w:numId w:val="2"/>
            </w:numPr>
            <w:ind w:left="360" w:firstLineChars="0" w:hanging="360"/>
            <w:jc w:val="left"/>
          </w:pPr>
        </w:pPrChange>
      </w:pPr>
      <w:ins w:id="264" w:author="Jie Zhao" w:date="2016-09-07T14:56:00Z">
        <w:r>
          <w:rPr>
            <w:lang w:val="en-GB"/>
          </w:rPr>
          <w:t xml:space="preserve">Divide all other predictors in the </w:t>
        </w:r>
        <w:r>
          <w:rPr>
            <w:highlight w:val="yellow"/>
            <w:lang w:val="en-GB"/>
          </w:rPr>
          <w:t>raw data</w:t>
        </w:r>
        <w:r>
          <w:rPr>
            <w:lang w:val="en-GB"/>
          </w:rPr>
          <w:t xml:space="preserve"> into groups. For how to define the groups (e.g., visit reasons is one group, </w:t>
        </w:r>
        <w:proofErr w:type="gramStart"/>
        <w:r>
          <w:rPr>
            <w:lang w:val="en-GB"/>
          </w:rPr>
          <w:t>Cerebrospinal</w:t>
        </w:r>
        <w:proofErr w:type="gramEnd"/>
        <w:r>
          <w:rPr>
            <w:lang w:val="en-GB"/>
          </w:rPr>
          <w:t xml:space="preserve"> fluid is another, </w:t>
        </w:r>
        <w:proofErr w:type="spellStart"/>
        <w:r>
          <w:rPr>
            <w:lang w:val="en-GB"/>
          </w:rPr>
          <w:t>etc</w:t>
        </w:r>
        <w:proofErr w:type="spellEnd"/>
        <w:r>
          <w:rPr>
            <w:lang w:val="en-GB"/>
          </w:rPr>
          <w:t>).</w:t>
        </w:r>
      </w:ins>
    </w:p>
    <w:p w:rsidR="002B4A0D" w:rsidRDefault="002B4A0D">
      <w:pPr>
        <w:pStyle w:val="ListParagraph"/>
        <w:widowControl/>
        <w:numPr>
          <w:ilvl w:val="2"/>
          <w:numId w:val="2"/>
        </w:numPr>
        <w:ind w:firstLineChars="0"/>
        <w:jc w:val="left"/>
        <w:rPr>
          <w:ins w:id="265" w:author="Jie Zhao" w:date="2016-09-07T14:56:00Z"/>
          <w:lang w:val="en-GB"/>
        </w:rPr>
        <w:pPrChange w:id="266" w:author="Jie Zhao" w:date="2016-09-07T14:58:00Z">
          <w:pPr>
            <w:pStyle w:val="ListParagraph"/>
            <w:widowControl/>
            <w:numPr>
              <w:numId w:val="2"/>
            </w:numPr>
            <w:ind w:left="360" w:firstLineChars="0" w:hanging="360"/>
            <w:jc w:val="left"/>
          </w:pPr>
        </w:pPrChange>
      </w:pPr>
      <w:ins w:id="267" w:author="Jie Zhao" w:date="2016-09-07T14:56:00Z">
        <w:r>
          <w:rPr>
            <w:lang w:val="en-GB"/>
          </w:rPr>
          <w:t xml:space="preserve">Cohort + outcome: Focus on the composite cohort + 3 types of outcomes, namely relapse, </w:t>
        </w:r>
        <w:proofErr w:type="spellStart"/>
        <w:r>
          <w:rPr>
            <w:lang w:val="en-GB"/>
          </w:rPr>
          <w:t>edss</w:t>
        </w:r>
        <w:proofErr w:type="spellEnd"/>
        <w:r>
          <w:rPr>
            <w:lang w:val="en-GB"/>
          </w:rPr>
          <w:t xml:space="preserve"> progression and confirmed </w:t>
        </w:r>
        <w:proofErr w:type="spellStart"/>
        <w:r>
          <w:rPr>
            <w:lang w:val="en-GB"/>
          </w:rPr>
          <w:t>edss</w:t>
        </w:r>
        <w:proofErr w:type="spellEnd"/>
        <w:r>
          <w:rPr>
            <w:lang w:val="en-GB"/>
          </w:rPr>
          <w:t xml:space="preserve"> progression. </w:t>
        </w:r>
      </w:ins>
    </w:p>
    <w:p w:rsidR="002B4A0D" w:rsidRDefault="002B4A0D">
      <w:pPr>
        <w:pStyle w:val="ListParagraph"/>
        <w:widowControl/>
        <w:numPr>
          <w:ilvl w:val="2"/>
          <w:numId w:val="2"/>
        </w:numPr>
        <w:ind w:firstLineChars="0"/>
        <w:jc w:val="left"/>
        <w:rPr>
          <w:ins w:id="268" w:author="Jie Zhao" w:date="2016-09-07T14:56:00Z"/>
          <w:lang w:val="en-GB"/>
        </w:rPr>
        <w:pPrChange w:id="269" w:author="Jie Zhao" w:date="2016-09-07T14:58:00Z">
          <w:pPr>
            <w:pStyle w:val="ListParagraph"/>
            <w:widowControl/>
            <w:numPr>
              <w:numId w:val="2"/>
            </w:numPr>
            <w:ind w:left="360" w:firstLineChars="0" w:hanging="360"/>
            <w:jc w:val="left"/>
          </w:pPr>
        </w:pPrChange>
      </w:pPr>
      <w:ins w:id="270" w:author="Jie Zhao" w:date="2016-09-07T14:56:00Z">
        <w:r>
          <w:rPr>
            <w:lang w:val="en-GB"/>
          </w:rPr>
          <w:t>Data size: stratify the data into 2 halves (different for every outcome). Hide one half permanently (we’ll probably never touch it). Then we use the other half to do the following experime</w:t>
        </w:r>
      </w:ins>
      <w:ins w:id="271" w:author="Jie Zhao" w:date="2016-09-07T14:58:00Z">
        <w:r>
          <w:rPr>
            <w:lang w:val="en-GB"/>
          </w:rPr>
          <w:t>n</w:t>
        </w:r>
      </w:ins>
      <w:ins w:id="272" w:author="Jie Zhao" w:date="2016-09-07T14:56:00Z">
        <w:r>
          <w:rPr>
            <w:lang w:val="en-GB"/>
          </w:rPr>
          <w:t>ts.</w:t>
        </w:r>
      </w:ins>
    </w:p>
    <w:p w:rsidR="002B4A0D" w:rsidRDefault="002B4A0D">
      <w:pPr>
        <w:pStyle w:val="ListParagraph"/>
        <w:widowControl/>
        <w:numPr>
          <w:ilvl w:val="2"/>
          <w:numId w:val="2"/>
        </w:numPr>
        <w:ind w:firstLineChars="0"/>
        <w:jc w:val="left"/>
        <w:rPr>
          <w:ins w:id="273" w:author="Jie Zhao" w:date="2016-09-07T14:56:00Z"/>
          <w:lang w:val="en-GB"/>
        </w:rPr>
        <w:pPrChange w:id="274" w:author="Jie Zhao" w:date="2016-09-07T14:58:00Z">
          <w:pPr>
            <w:pStyle w:val="ListParagraph"/>
            <w:widowControl/>
            <w:numPr>
              <w:numId w:val="2"/>
            </w:numPr>
            <w:ind w:left="360" w:firstLineChars="0" w:hanging="360"/>
            <w:jc w:val="left"/>
          </w:pPr>
        </w:pPrChange>
      </w:pPr>
      <w:ins w:id="275" w:author="Jie Zhao" w:date="2016-09-07T14:56:00Z">
        <w:r>
          <w:rPr>
            <w:lang w:val="en-GB"/>
          </w:rPr>
          <w:t xml:space="preserve">Say there are K groups obtained from Step </w:t>
        </w:r>
      </w:ins>
      <w:ins w:id="276" w:author="Jie Zhao" w:date="2016-09-07T14:59:00Z">
        <w:r>
          <w:rPr>
            <w:lang w:val="en-GB"/>
          </w:rPr>
          <w:t>10.ii</w:t>
        </w:r>
        <w:proofErr w:type="gramStart"/>
        <w:r>
          <w:rPr>
            <w:lang w:val="en-GB"/>
          </w:rPr>
          <w:t>.</w:t>
        </w:r>
      </w:ins>
      <w:ins w:id="277" w:author="Jie Zhao" w:date="2016-09-07T14:56:00Z">
        <w:r>
          <w:rPr>
            <w:lang w:val="en-GB"/>
          </w:rPr>
          <w:t>.</w:t>
        </w:r>
        <w:proofErr w:type="gramEnd"/>
        <w:r>
          <w:rPr>
            <w:lang w:val="en-GB"/>
          </w:rPr>
          <w:t xml:space="preserve"> Then we do 2 * K experiments for each of the cohort + outcome combinations. </w:t>
        </w:r>
      </w:ins>
    </w:p>
    <w:p w:rsidR="002B4A0D" w:rsidRDefault="002B4A0D" w:rsidP="002B4A0D">
      <w:pPr>
        <w:pStyle w:val="ListParagraph"/>
        <w:widowControl/>
        <w:numPr>
          <w:ilvl w:val="1"/>
          <w:numId w:val="2"/>
        </w:numPr>
        <w:ind w:firstLineChars="0"/>
        <w:jc w:val="left"/>
        <w:rPr>
          <w:ins w:id="278" w:author="Jie Zhao" w:date="2016-09-07T14:56:00Z"/>
          <w:lang w:val="en-GB"/>
        </w:rPr>
      </w:pPr>
      <w:ins w:id="279" w:author="Jie Zhao" w:date="2016-09-07T14:56:00Z">
        <w:r>
          <w:rPr>
            <w:lang w:val="en-GB"/>
          </w:rPr>
          <w:lastRenderedPageBreak/>
          <w:t xml:space="preserve">For each experiment, use all </w:t>
        </w:r>
      </w:ins>
      <w:ins w:id="280" w:author="Jie Zhao" w:date="2016-09-07T14:59:00Z">
        <w:r>
          <w:rPr>
            <w:lang w:val="en-GB"/>
          </w:rPr>
          <w:t xml:space="preserve">the </w:t>
        </w:r>
      </w:ins>
      <w:ins w:id="281" w:author="Jie Zhao" w:date="2016-09-07T14:56:00Z">
        <w:r>
          <w:rPr>
            <w:lang w:val="en-GB"/>
          </w:rPr>
          <w:t xml:space="preserve">base predictors + </w:t>
        </w:r>
        <w:r>
          <w:rPr>
            <w:highlight w:val="yellow"/>
            <w:lang w:val="en-GB"/>
          </w:rPr>
          <w:t>ONE</w:t>
        </w:r>
        <w:r>
          <w:rPr>
            <w:lang w:val="en-GB"/>
          </w:rPr>
          <w:t xml:space="preserve"> group of new variables, produce the test and training AUCs (Remember that everything in this experiment only uses one half data produced in Step 10.iv. above!!)</w:t>
        </w:r>
      </w:ins>
    </w:p>
    <w:p w:rsidR="002B4A0D" w:rsidRDefault="002B4A0D" w:rsidP="002B4A0D">
      <w:pPr>
        <w:pStyle w:val="ListParagraph"/>
        <w:widowControl/>
        <w:numPr>
          <w:ilvl w:val="1"/>
          <w:numId w:val="2"/>
        </w:numPr>
        <w:ind w:firstLineChars="0"/>
        <w:jc w:val="left"/>
        <w:rPr>
          <w:ins w:id="282" w:author="Jie Zhao" w:date="2016-09-07T14:56:00Z"/>
          <w:lang w:val="en-GB"/>
        </w:rPr>
      </w:pPr>
      <w:ins w:id="283" w:author="Jie Zhao" w:date="2016-09-07T14:56:00Z">
        <w:r>
          <w:rPr>
            <w:lang w:val="en-GB"/>
          </w:rPr>
          <w:t xml:space="preserve">For each specific new group, do two experiments: one using our existing elastic net and the other using the newly implemented random forest. This will give us two test AUCs for the same group, which tells us whether the new group is helping the prediction. </w:t>
        </w:r>
      </w:ins>
    </w:p>
    <w:p w:rsidR="002B4A0D" w:rsidRDefault="002B4A0D" w:rsidP="002B4A0D">
      <w:pPr>
        <w:pStyle w:val="ListParagraph"/>
        <w:widowControl/>
        <w:numPr>
          <w:ilvl w:val="1"/>
          <w:numId w:val="2"/>
        </w:numPr>
        <w:ind w:firstLineChars="0"/>
        <w:jc w:val="left"/>
        <w:rPr>
          <w:ins w:id="284" w:author="Jie Zhao" w:date="2016-09-07T14:56:00Z"/>
          <w:lang w:val="en-GB"/>
        </w:rPr>
      </w:pPr>
      <w:ins w:id="285" w:author="Jie Zhao" w:date="2016-09-07T14:56:00Z">
        <w:r>
          <w:rPr>
            <w:lang w:val="en-GB"/>
          </w:rPr>
          <w:t>We do this for all K groups. This te</w:t>
        </w:r>
        <w:r w:rsidR="002E71B0">
          <w:rPr>
            <w:lang w:val="en-GB"/>
          </w:rPr>
          <w:t>lls us which groups are helping</w:t>
        </w:r>
        <w:r>
          <w:rPr>
            <w:lang w:val="en-GB"/>
          </w:rPr>
          <w:t xml:space="preserve">. </w:t>
        </w:r>
      </w:ins>
    </w:p>
    <w:p w:rsidR="002B4A0D" w:rsidRDefault="002B4A0D">
      <w:pPr>
        <w:pStyle w:val="ListParagraph"/>
        <w:ind w:left="360" w:firstLineChars="0" w:firstLine="0"/>
        <w:pPrChange w:id="286" w:author="Jie Zhao" w:date="2016-09-07T14:56:00Z">
          <w:pPr/>
        </w:pPrChange>
      </w:pPr>
      <w:bookmarkStart w:id="287" w:name="_GoBack"/>
      <w:bookmarkEnd w:id="287"/>
    </w:p>
    <w:sectPr w:rsidR="002B4A0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256" w:rsidRDefault="00AA4256" w:rsidP="00031EB1">
      <w:r>
        <w:separator/>
      </w:r>
    </w:p>
  </w:endnote>
  <w:endnote w:type="continuationSeparator" w:id="0">
    <w:p w:rsidR="00AA4256" w:rsidRDefault="00AA4256" w:rsidP="0003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256" w:rsidRDefault="00AA4256" w:rsidP="00031EB1">
      <w:r>
        <w:separator/>
      </w:r>
    </w:p>
  </w:footnote>
  <w:footnote w:type="continuationSeparator" w:id="0">
    <w:p w:rsidR="00AA4256" w:rsidRDefault="00AA4256" w:rsidP="00031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80513"/>
    <w:multiLevelType w:val="hybridMultilevel"/>
    <w:tmpl w:val="8222B436"/>
    <w:lvl w:ilvl="0" w:tplc="42B8E7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7163CD8"/>
    <w:multiLevelType w:val="multilevel"/>
    <w:tmpl w:val="6F56D8AE"/>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1008"/>
        </w:tabs>
        <w:ind w:left="1008" w:hanging="1008"/>
      </w:pPr>
      <w:rPr>
        <w:rFonts w:hint="default"/>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271CA7"/>
    <w:multiLevelType w:val="hybridMultilevel"/>
    <w:tmpl w:val="C0EA5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8C934F6"/>
    <w:multiLevelType w:val="hybridMultilevel"/>
    <w:tmpl w:val="E9E48802"/>
    <w:lvl w:ilvl="0" w:tplc="DCE61786">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4376463C"/>
    <w:multiLevelType w:val="hybridMultilevel"/>
    <w:tmpl w:val="752CA236"/>
    <w:lvl w:ilvl="0" w:tplc="91365C7E">
      <w:start w:val="1"/>
      <w:numFmt w:val="decimal"/>
      <w:lvlText w:val="%1."/>
      <w:lvlJc w:val="left"/>
      <w:pPr>
        <w:ind w:left="360" w:hanging="360"/>
      </w:pPr>
      <w:rPr>
        <w:rFonts w:hint="default"/>
        <w:lang w:val="en-G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846" w:hanging="420"/>
      </w:pPr>
    </w:lvl>
    <w:lvl w:ilvl="5" w:tplc="275ECEE4">
      <w:start w:val="5"/>
      <w:numFmt w:val="lowerLetter"/>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9F39B6"/>
    <w:multiLevelType w:val="hybridMultilevel"/>
    <w:tmpl w:val="8E18C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1E19E2"/>
    <w:multiLevelType w:val="hybridMultilevel"/>
    <w:tmpl w:val="FA8C962A"/>
    <w:lvl w:ilvl="0" w:tplc="CFBAC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e">
    <w15:presenceInfo w15:providerId="AD" w15:userId="S-1-5-21-3378924584-2267847585-3061742807-266607"/>
  </w15:person>
  <w15:person w15:author="Jie Zhao">
    <w15:presenceInfo w15:providerId="AD" w15:userId="S-1-5-21-3378924584-2267847585-3061742807-266607"/>
  </w15:person>
  <w15:person w15:author="Zhao, Jie (Beijing)">
    <w15:presenceInfo w15:providerId="AD" w15:userId="S-1-5-21-3378924584-2267847585-3061742807-26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AA"/>
    <w:rsid w:val="00031EB1"/>
    <w:rsid w:val="00162FB2"/>
    <w:rsid w:val="0022455A"/>
    <w:rsid w:val="002B4A0D"/>
    <w:rsid w:val="002C173E"/>
    <w:rsid w:val="002E71B0"/>
    <w:rsid w:val="005E7E33"/>
    <w:rsid w:val="00776732"/>
    <w:rsid w:val="007831E9"/>
    <w:rsid w:val="007B52AA"/>
    <w:rsid w:val="00AA4256"/>
    <w:rsid w:val="00BB47C1"/>
    <w:rsid w:val="00C40459"/>
    <w:rsid w:val="00DF0A8B"/>
    <w:rsid w:val="00EE0A20"/>
    <w:rsid w:val="00F32F1A"/>
    <w:rsid w:val="00F56F01"/>
    <w:rsid w:val="00F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049E0-3AC2-44B0-AAC3-EAB8DE69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9"/>
    <w:qFormat/>
    <w:rsid w:val="00FB5D7F"/>
    <w:pPr>
      <w:keepNext/>
      <w:keepLines/>
      <w:widowControl/>
      <w:numPr>
        <w:numId w:val="5"/>
      </w:numPr>
      <w:spacing w:before="360"/>
      <w:jc w:val="left"/>
      <w:outlineLvl w:val="0"/>
    </w:pPr>
    <w:rPr>
      <w:rFonts w:ascii="Arial" w:eastAsia="MS Gothic" w:hAnsi="Arial" w:cs="Arial"/>
      <w:b/>
      <w:kern w:val="0"/>
      <w:sz w:val="28"/>
      <w:szCs w:val="20"/>
    </w:rPr>
  </w:style>
  <w:style w:type="paragraph" w:styleId="Heading2">
    <w:name w:val="heading 2"/>
    <w:basedOn w:val="Normal"/>
    <w:next w:val="Normal"/>
    <w:link w:val="Heading2Char"/>
    <w:qFormat/>
    <w:rsid w:val="00FB5D7F"/>
    <w:pPr>
      <w:keepNext/>
      <w:keepLines/>
      <w:widowControl/>
      <w:numPr>
        <w:ilvl w:val="1"/>
        <w:numId w:val="5"/>
      </w:numPr>
      <w:spacing w:before="240"/>
      <w:jc w:val="left"/>
      <w:outlineLvl w:val="1"/>
    </w:pPr>
    <w:rPr>
      <w:rFonts w:ascii="Arial" w:eastAsia="MS Gothic" w:hAnsi="Arial" w:cs="Arial"/>
      <w:b/>
      <w:kern w:val="0"/>
      <w:sz w:val="26"/>
      <w:szCs w:val="20"/>
    </w:rPr>
  </w:style>
  <w:style w:type="paragraph" w:styleId="Heading3">
    <w:name w:val="heading 3"/>
    <w:basedOn w:val="Normal"/>
    <w:next w:val="Normal"/>
    <w:link w:val="Heading3Char"/>
    <w:uiPriority w:val="99"/>
    <w:qFormat/>
    <w:rsid w:val="00FB5D7F"/>
    <w:pPr>
      <w:keepNext/>
      <w:keepLines/>
      <w:widowControl/>
      <w:numPr>
        <w:ilvl w:val="2"/>
        <w:numId w:val="5"/>
      </w:numPr>
      <w:spacing w:before="240"/>
      <w:jc w:val="left"/>
      <w:outlineLvl w:val="2"/>
    </w:pPr>
    <w:rPr>
      <w:rFonts w:ascii="Arial" w:eastAsia="MS Gothic" w:hAnsi="Arial" w:cs="Arial"/>
      <w:b/>
      <w:kern w:val="0"/>
      <w:sz w:val="24"/>
      <w:szCs w:val="20"/>
    </w:rPr>
  </w:style>
  <w:style w:type="paragraph" w:styleId="Heading4">
    <w:name w:val="heading 4"/>
    <w:basedOn w:val="Normal"/>
    <w:next w:val="Normal"/>
    <w:link w:val="Heading4Char"/>
    <w:uiPriority w:val="99"/>
    <w:qFormat/>
    <w:rsid w:val="00FB5D7F"/>
    <w:pPr>
      <w:keepNext/>
      <w:keepLines/>
      <w:widowControl/>
      <w:numPr>
        <w:ilvl w:val="3"/>
        <w:numId w:val="5"/>
      </w:numPr>
      <w:spacing w:before="240"/>
      <w:jc w:val="left"/>
      <w:outlineLvl w:val="3"/>
    </w:pPr>
    <w:rPr>
      <w:rFonts w:ascii="Arial" w:eastAsia="MS Gothic" w:hAnsi="Arial" w:cs="Arial"/>
      <w:b/>
      <w:kern w:val="0"/>
      <w:sz w:val="24"/>
      <w:szCs w:val="20"/>
    </w:rPr>
  </w:style>
  <w:style w:type="paragraph" w:styleId="Heading5">
    <w:name w:val="heading 5"/>
    <w:basedOn w:val="Heading4"/>
    <w:next w:val="Normal"/>
    <w:link w:val="Heading5Char"/>
    <w:uiPriority w:val="99"/>
    <w:qFormat/>
    <w:rsid w:val="00FB5D7F"/>
    <w:pPr>
      <w:numPr>
        <w:ilvl w:val="4"/>
      </w:num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1,Bullet 1,Bullet List,Table Legend"/>
    <w:basedOn w:val="Normal"/>
    <w:link w:val="ListParagraphChar"/>
    <w:uiPriority w:val="34"/>
    <w:qFormat/>
    <w:rsid w:val="00C40459"/>
    <w:pPr>
      <w:ind w:firstLineChars="200" w:firstLine="420"/>
    </w:pPr>
  </w:style>
  <w:style w:type="paragraph" w:styleId="BalloonText">
    <w:name w:val="Balloon Text"/>
    <w:basedOn w:val="Normal"/>
    <w:link w:val="BalloonTextChar"/>
    <w:uiPriority w:val="99"/>
    <w:semiHidden/>
    <w:unhideWhenUsed/>
    <w:rsid w:val="00C40459"/>
    <w:rPr>
      <w:sz w:val="18"/>
      <w:szCs w:val="18"/>
    </w:rPr>
  </w:style>
  <w:style w:type="character" w:customStyle="1" w:styleId="BalloonTextChar">
    <w:name w:val="Balloon Text Char"/>
    <w:basedOn w:val="DefaultParagraphFont"/>
    <w:link w:val="BalloonText"/>
    <w:uiPriority w:val="99"/>
    <w:semiHidden/>
    <w:rsid w:val="00C40459"/>
    <w:rPr>
      <w:sz w:val="18"/>
      <w:szCs w:val="18"/>
    </w:rPr>
  </w:style>
  <w:style w:type="character" w:customStyle="1" w:styleId="Heading1Char">
    <w:name w:val="Heading 1 Char"/>
    <w:basedOn w:val="DefaultParagraphFont"/>
    <w:link w:val="Heading1"/>
    <w:uiPriority w:val="99"/>
    <w:rsid w:val="00FB5D7F"/>
    <w:rPr>
      <w:rFonts w:ascii="Arial" w:eastAsia="MS Gothic" w:hAnsi="Arial" w:cs="Arial"/>
      <w:b/>
      <w:kern w:val="0"/>
      <w:sz w:val="28"/>
      <w:szCs w:val="20"/>
    </w:rPr>
  </w:style>
  <w:style w:type="character" w:customStyle="1" w:styleId="Heading2Char">
    <w:name w:val="Heading 2 Char"/>
    <w:basedOn w:val="DefaultParagraphFont"/>
    <w:link w:val="Heading2"/>
    <w:rsid w:val="00FB5D7F"/>
    <w:rPr>
      <w:rFonts w:ascii="Arial" w:eastAsia="MS Gothic" w:hAnsi="Arial" w:cs="Arial"/>
      <w:b/>
      <w:kern w:val="0"/>
      <w:sz w:val="26"/>
      <w:szCs w:val="20"/>
    </w:rPr>
  </w:style>
  <w:style w:type="character" w:customStyle="1" w:styleId="Heading3Char">
    <w:name w:val="Heading 3 Char"/>
    <w:basedOn w:val="DefaultParagraphFont"/>
    <w:link w:val="Heading3"/>
    <w:uiPriority w:val="99"/>
    <w:rsid w:val="00FB5D7F"/>
    <w:rPr>
      <w:rFonts w:ascii="Arial" w:eastAsia="MS Gothic" w:hAnsi="Arial" w:cs="Arial"/>
      <w:b/>
      <w:kern w:val="0"/>
      <w:sz w:val="24"/>
      <w:szCs w:val="20"/>
    </w:rPr>
  </w:style>
  <w:style w:type="character" w:customStyle="1" w:styleId="Heading4Char">
    <w:name w:val="Heading 4 Char"/>
    <w:basedOn w:val="DefaultParagraphFont"/>
    <w:link w:val="Heading4"/>
    <w:uiPriority w:val="99"/>
    <w:rsid w:val="00FB5D7F"/>
    <w:rPr>
      <w:rFonts w:ascii="Arial" w:eastAsia="MS Gothic" w:hAnsi="Arial" w:cs="Arial"/>
      <w:b/>
      <w:kern w:val="0"/>
      <w:sz w:val="24"/>
      <w:szCs w:val="20"/>
    </w:rPr>
  </w:style>
  <w:style w:type="character" w:customStyle="1" w:styleId="Heading5Char">
    <w:name w:val="Heading 5 Char"/>
    <w:basedOn w:val="DefaultParagraphFont"/>
    <w:link w:val="Heading5"/>
    <w:uiPriority w:val="99"/>
    <w:rsid w:val="00FB5D7F"/>
    <w:rPr>
      <w:rFonts w:ascii="Arial" w:eastAsia="MS Gothic" w:hAnsi="Arial" w:cs="Arial"/>
      <w:kern w:val="0"/>
      <w:sz w:val="24"/>
      <w:szCs w:val="20"/>
    </w:rPr>
  </w:style>
  <w:style w:type="character" w:customStyle="1" w:styleId="ListParagraphChar">
    <w:name w:val="List Paragraph Char"/>
    <w:aliases w:val="Bullet1 Char,Bullet 1 Char,Bullet List Char,Table Legend Char"/>
    <w:link w:val="ListParagraph"/>
    <w:uiPriority w:val="34"/>
    <w:locked/>
    <w:rsid w:val="00FB5D7F"/>
  </w:style>
  <w:style w:type="paragraph" w:styleId="Header">
    <w:name w:val="header"/>
    <w:basedOn w:val="Normal"/>
    <w:link w:val="HeaderChar"/>
    <w:uiPriority w:val="99"/>
    <w:unhideWhenUsed/>
    <w:rsid w:val="00031EB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31EB1"/>
    <w:rPr>
      <w:sz w:val="18"/>
      <w:szCs w:val="18"/>
    </w:rPr>
  </w:style>
  <w:style w:type="paragraph" w:styleId="Footer">
    <w:name w:val="footer"/>
    <w:basedOn w:val="Normal"/>
    <w:link w:val="FooterChar"/>
    <w:uiPriority w:val="99"/>
    <w:unhideWhenUsed/>
    <w:rsid w:val="00031EB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1E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63007">
      <w:bodyDiv w:val="1"/>
      <w:marLeft w:val="0"/>
      <w:marRight w:val="0"/>
      <w:marTop w:val="0"/>
      <w:marBottom w:val="0"/>
      <w:divBdr>
        <w:top w:val="none" w:sz="0" w:space="0" w:color="auto"/>
        <w:left w:val="none" w:sz="0" w:space="0" w:color="auto"/>
        <w:bottom w:val="none" w:sz="0" w:space="0" w:color="auto"/>
        <w:right w:val="none" w:sz="0" w:space="0" w:color="auto"/>
      </w:divBdr>
    </w:div>
    <w:div w:id="18287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6E56-B1E9-4BEF-AFAC-4035461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Zhao, Jie (Beijing)</cp:lastModifiedBy>
  <cp:revision>3</cp:revision>
  <dcterms:created xsi:type="dcterms:W3CDTF">2016-09-06T06:13:00Z</dcterms:created>
  <dcterms:modified xsi:type="dcterms:W3CDTF">2016-09-18T09:16:00Z</dcterms:modified>
</cp:coreProperties>
</file>