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87261" w14:textId="77777777" w:rsidR="004C5AD1" w:rsidRDefault="00DE6DBA" w:rsidP="00E46129">
      <w:pPr>
        <w:pStyle w:val="Heading1"/>
        <w:spacing w:after="400"/>
      </w:pPr>
      <w:r w:rsidRPr="00F33410">
        <w:t>Document</w:t>
      </w:r>
      <w:r w:rsidR="00F33410" w:rsidRPr="00F33410">
        <w:t>ation</w:t>
      </w:r>
      <w:r w:rsidRPr="00F33410">
        <w:t xml:space="preserve"> of the Novartis </w:t>
      </w:r>
      <w:r w:rsidR="00F33410">
        <w:t>Decision Support Tool Project</w:t>
      </w:r>
    </w:p>
    <w:p w14:paraId="7128A0CB" w14:textId="77777777" w:rsidR="00F33410" w:rsidRDefault="00F33410" w:rsidP="00E46129">
      <w:pPr>
        <w:spacing w:before="300" w:after="300"/>
        <w:rPr>
          <w:rFonts w:ascii="Times New Roman" w:hAnsi="Times New Roman" w:cs="Times New Roman"/>
        </w:rPr>
      </w:pPr>
      <w:r w:rsidRPr="00232FE0">
        <w:rPr>
          <w:rFonts w:ascii="Times New Roman" w:hAnsi="Times New Roman" w:cs="Times New Roman"/>
          <w:b/>
        </w:rPr>
        <w:t>Abstract</w:t>
      </w:r>
      <w:r>
        <w:rPr>
          <w:rFonts w:ascii="Times New Roman" w:hAnsi="Times New Roman" w:cs="Times New Roman"/>
        </w:rPr>
        <w:t xml:space="preserve">: This document </w:t>
      </w:r>
      <w:r w:rsidR="002F4C06">
        <w:rPr>
          <w:rFonts w:ascii="Times New Roman" w:hAnsi="Times New Roman" w:cs="Times New Roman"/>
        </w:rPr>
        <w:t xml:space="preserve">records the steps taken to produce deliveries for the Novartis Decision Support Tool project. The objective is to make it easy to reproduce all the deliveries. The document includes the description of data, code, usage and results produced. </w:t>
      </w:r>
    </w:p>
    <w:p w14:paraId="3EAD765F" w14:textId="77777777" w:rsidR="00232FE0" w:rsidRDefault="000B5957"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Descriptive Statistics</w:t>
      </w:r>
    </w:p>
    <w:p w14:paraId="1FA2E046" w14:textId="77777777" w:rsidR="000B5957" w:rsidRDefault="00A007AF"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Abstract: Two versions of descriptive statistics are delivered: the first with the IMS-proposed cut-offs for EDSS score variables while the second with the Novartis-proposed cut-offs. </w:t>
      </w:r>
    </w:p>
    <w:p w14:paraId="46829507" w14:textId="77777777" w:rsidR="00A007AF" w:rsidRDefault="00A007AF"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With IMS-proposed cut-offs</w:t>
      </w:r>
    </w:p>
    <w:p w14:paraId="1A9BFED8" w14:textId="77777777" w:rsidR="00A007AF" w:rsidRDefault="00691358"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Preprocess data for computing descriptive statistics</w:t>
      </w:r>
    </w:p>
    <w:p w14:paraId="6D8C5B04" w14:textId="77777777" w:rsidR="00867ECA" w:rsidRDefault="00867ECA" w:rsidP="00E4612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Input</w:t>
      </w:r>
      <w:r w:rsidR="00DD354F">
        <w:rPr>
          <w:rFonts w:ascii="Times New Roman" w:hAnsi="Times New Roman" w:cs="Times New Roman"/>
        </w:rPr>
        <w:t>: Raw data from Ray (</w:t>
      </w:r>
      <w:r w:rsidR="00DD354F">
        <w:rPr>
          <w:rFonts w:ascii="Times New Roman" w:hAnsi="Times New Roman" w:cs="Times New Roman"/>
          <w:color w:val="FF0000"/>
        </w:rPr>
        <w:t>path and file name needed, also need to copy the data</w:t>
      </w:r>
      <w:r w:rsidR="00DD354F">
        <w:rPr>
          <w:rFonts w:ascii="Times New Roman" w:hAnsi="Times New Roman" w:cs="Times New Roman"/>
        </w:rPr>
        <w:t>)</w:t>
      </w:r>
    </w:p>
    <w:p w14:paraId="3C8C8B49" w14:textId="14C8C68B" w:rsidR="00DD354F" w:rsidRDefault="00264E47" w:rsidP="00E4612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The</w:t>
      </w:r>
      <w:r w:rsidR="00DD354F">
        <w:rPr>
          <w:rFonts w:ascii="Times New Roman" w:hAnsi="Times New Roman" w:cs="Times New Roman"/>
        </w:rPr>
        <w:t xml:space="preserve"> code</w:t>
      </w:r>
    </w:p>
    <w:p w14:paraId="76C83979" w14:textId="77777777" w:rsidR="006B6036" w:rsidRDefault="006B6036" w:rsidP="00E46129">
      <w:pPr>
        <w:pStyle w:val="ListParagraph"/>
        <w:numPr>
          <w:ilvl w:val="4"/>
          <w:numId w:val="1"/>
        </w:numPr>
        <w:spacing w:before="100" w:after="100"/>
        <w:contextualSpacing w:val="0"/>
        <w:rPr>
          <w:rFonts w:ascii="Times New Roman" w:hAnsi="Times New Roman" w:cs="Times New Roman"/>
        </w:rPr>
      </w:pPr>
      <w:r w:rsidRPr="006B6036">
        <w:rPr>
          <w:rFonts w:ascii="Times New Roman" w:hAnsi="Times New Roman" w:cs="Times New Roman"/>
        </w:rPr>
        <w:t xml:space="preserve">General flow: run </w:t>
      </w:r>
      <w:r>
        <w:rPr>
          <w:rFonts w:ascii="Times New Roman" w:hAnsi="Times New Roman" w:cs="Times New Roman"/>
        </w:rPr>
        <w:t>‘</w:t>
      </w:r>
      <w:r w:rsidRPr="006B6036">
        <w:rPr>
          <w:rFonts w:ascii="Times New Roman" w:hAnsi="Times New Roman" w:cs="Times New Roman"/>
        </w:rPr>
        <w:t>Jie’s version</w:t>
      </w:r>
      <w:r>
        <w:rPr>
          <w:rFonts w:ascii="Times New Roman" w:hAnsi="Times New Roman" w:cs="Times New Roman"/>
        </w:rPr>
        <w:t>’ (see below)</w:t>
      </w:r>
      <w:r w:rsidRPr="006B6036">
        <w:rPr>
          <w:rFonts w:ascii="Times New Roman" w:hAnsi="Times New Roman" w:cs="Times New Roman"/>
        </w:rPr>
        <w:t xml:space="preserve"> first using the raw data from Ray; then run </w:t>
      </w:r>
      <w:r>
        <w:rPr>
          <w:rFonts w:ascii="Times New Roman" w:hAnsi="Times New Roman" w:cs="Times New Roman"/>
        </w:rPr>
        <w:t>‘</w:t>
      </w:r>
      <w:r w:rsidRPr="006B6036">
        <w:rPr>
          <w:rFonts w:ascii="Times New Roman" w:hAnsi="Times New Roman" w:cs="Times New Roman"/>
        </w:rPr>
        <w:t>Lichao’s version</w:t>
      </w:r>
      <w:r>
        <w:rPr>
          <w:rFonts w:ascii="Times New Roman" w:hAnsi="Times New Roman" w:cs="Times New Roman"/>
        </w:rPr>
        <w:t>’</w:t>
      </w:r>
      <w:r w:rsidRPr="006B6036">
        <w:rPr>
          <w:rFonts w:ascii="Times New Roman" w:hAnsi="Times New Roman" w:cs="Times New Roman"/>
        </w:rPr>
        <w:t xml:space="preserve"> using the results from </w:t>
      </w:r>
      <w:r>
        <w:rPr>
          <w:rFonts w:ascii="Times New Roman" w:hAnsi="Times New Roman" w:cs="Times New Roman"/>
        </w:rPr>
        <w:t>‘</w:t>
      </w:r>
      <w:r w:rsidRPr="006B6036">
        <w:rPr>
          <w:rFonts w:ascii="Times New Roman" w:hAnsi="Times New Roman" w:cs="Times New Roman"/>
        </w:rPr>
        <w:t>Jie’s version</w:t>
      </w:r>
      <w:r>
        <w:rPr>
          <w:rFonts w:ascii="Times New Roman" w:hAnsi="Times New Roman" w:cs="Times New Roman"/>
        </w:rPr>
        <w:t>’</w:t>
      </w:r>
      <w:r w:rsidRPr="006B6036">
        <w:rPr>
          <w:rFonts w:ascii="Times New Roman" w:hAnsi="Times New Roman" w:cs="Times New Roman"/>
        </w:rPr>
        <w:t xml:space="preserve">. </w:t>
      </w:r>
      <w:r>
        <w:rPr>
          <w:rFonts w:ascii="Times New Roman" w:hAnsi="Times New Roman" w:cs="Times New Roman"/>
        </w:rPr>
        <w:t xml:space="preserve">The output is ready for computing the descriptive statistics. </w:t>
      </w:r>
    </w:p>
    <w:p w14:paraId="7A51BB82" w14:textId="77777777" w:rsidR="006B6036" w:rsidRDefault="00B6095E" w:rsidP="00E4612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‘Jie’s version’</w:t>
      </w:r>
    </w:p>
    <w:p w14:paraId="2C936170" w14:textId="77777777" w:rsidR="00B967ED" w:rsidRDefault="00B967ED"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Pr="00B967ED">
        <w:rPr>
          <w:rFonts w:ascii="Times New Roman" w:hAnsi="Times New Roman" w:cs="Times New Roman"/>
        </w:rPr>
        <w:t>F:\Jie\MS\04_Delivery\01_DescriptiveStats\02 Code\01 prepare cohort for descriptive stats\createJie'sVersion</w:t>
      </w:r>
    </w:p>
    <w:p w14:paraId="2D0DDF3A" w14:textId="77777777" w:rsidR="00B6095E" w:rsidRDefault="00B967ED" w:rsidP="00E4612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B6095E" w:rsidRPr="00B6095E">
        <w:rPr>
          <w:rFonts w:ascii="Times New Roman" w:hAnsi="Times New Roman" w:cs="Times New Roman"/>
        </w:rPr>
        <w:t>It performs initial processing of the data such as dichotomi</w:t>
      </w:r>
      <w:r w:rsidR="00B6095E">
        <w:rPr>
          <w:rFonts w:ascii="Times New Roman" w:hAnsi="Times New Roman" w:cs="Times New Roman"/>
        </w:rPr>
        <w:t>s</w:t>
      </w:r>
      <w:r w:rsidR="00B6095E" w:rsidRPr="00B6095E">
        <w:rPr>
          <w:rFonts w:ascii="Times New Roman" w:hAnsi="Times New Roman" w:cs="Times New Roman"/>
        </w:rPr>
        <w:t>ing variables and merging small categories. It can be used to produce two types of results: the first with continuous variables intact and the second with continuous variables dichotomi</w:t>
      </w:r>
      <w:r w:rsidR="00B6095E">
        <w:rPr>
          <w:rFonts w:ascii="Times New Roman" w:hAnsi="Times New Roman" w:cs="Times New Roman"/>
        </w:rPr>
        <w:t>s</w:t>
      </w:r>
      <w:r w:rsidR="00736592">
        <w:rPr>
          <w:rFonts w:ascii="Times New Roman" w:hAnsi="Times New Roman" w:cs="Times New Roman"/>
        </w:rPr>
        <w:t>ed</w:t>
      </w:r>
      <w:r w:rsidR="00B6095E" w:rsidRPr="00B6095E">
        <w:rPr>
          <w:rFonts w:ascii="Times New Roman" w:hAnsi="Times New Roman" w:cs="Times New Roman"/>
        </w:rPr>
        <w:t>.</w:t>
      </w:r>
      <w:r w:rsidR="00E46129">
        <w:rPr>
          <w:rFonts w:ascii="Times New Roman" w:hAnsi="Times New Roman" w:cs="Times New Roman"/>
        </w:rPr>
        <w:t xml:space="preserve"> </w:t>
      </w:r>
    </w:p>
    <w:p w14:paraId="235F114F" w14:textId="3F380244" w:rsidR="00E46129" w:rsidRDefault="00E46129" w:rsidP="00571EE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Input: raw data from Ray. </w:t>
      </w:r>
      <w:r w:rsidR="00571EE3">
        <w:rPr>
          <w:rFonts w:ascii="Times New Roman" w:hAnsi="Times New Roman" w:cs="Times New Roman"/>
        </w:rPr>
        <w:t xml:space="preserve">The input path needs to be changed as follows: </w:t>
      </w:r>
      <w:r w:rsidRPr="00E46129">
        <w:rPr>
          <w:rFonts w:ascii="Times New Roman" w:hAnsi="Times New Roman" w:cs="Times New Roman"/>
        </w:rPr>
        <w:t xml:space="preserve">Change the input directory (i.e. line 12 of the code “F:\Jie\MS\04_Delivery\01_DescriptiveStats\02 Code\01 prepare cohort for descriptive stats\createJie'sVersion\Scripts\main_createCohort.R”) into: </w:t>
      </w:r>
      <w:r>
        <w:rPr>
          <w:rFonts w:ascii="Times New Roman" w:hAnsi="Times New Roman" w:cs="Times New Roman"/>
        </w:rPr>
        <w:t>“</w:t>
      </w:r>
      <w:r w:rsidRPr="00E46129">
        <w:rPr>
          <w:rFonts w:ascii="Times New Roman" w:hAnsi="Times New Roman" w:cs="Times New Roman"/>
        </w:rPr>
        <w:t>F:</w:t>
      </w:r>
      <w:r w:rsidR="000A3334">
        <w:rPr>
          <w:rFonts w:ascii="Times New Roman" w:hAnsi="Times New Roman" w:cs="Times New Roman"/>
        </w:rPr>
        <w:t>/</w:t>
      </w:r>
      <w:r w:rsidRPr="00E46129">
        <w:rPr>
          <w:rFonts w:ascii="Times New Roman" w:hAnsi="Times New Roman" w:cs="Times New Roman"/>
        </w:rPr>
        <w:t>Jie</w:t>
      </w:r>
      <w:r w:rsidR="000A3334">
        <w:rPr>
          <w:rFonts w:ascii="Times New Roman" w:hAnsi="Times New Roman" w:cs="Times New Roman"/>
        </w:rPr>
        <w:t>/</w:t>
      </w:r>
      <w:r w:rsidRPr="00E46129">
        <w:rPr>
          <w:rFonts w:ascii="Times New Roman" w:hAnsi="Times New Roman" w:cs="Times New Roman"/>
        </w:rPr>
        <w:t>MS</w:t>
      </w:r>
      <w:r w:rsidR="000A3334">
        <w:rPr>
          <w:rFonts w:ascii="Times New Roman" w:hAnsi="Times New Roman" w:cs="Times New Roman"/>
        </w:rPr>
        <w:t>/</w:t>
      </w:r>
      <w:r w:rsidRPr="00E46129">
        <w:rPr>
          <w:rFonts w:ascii="Times New Roman" w:hAnsi="Times New Roman" w:cs="Times New Roman"/>
        </w:rPr>
        <w:t>04_Delivery</w:t>
      </w:r>
      <w:r w:rsidR="000A3334">
        <w:rPr>
          <w:rFonts w:ascii="Times New Roman" w:hAnsi="Times New Roman" w:cs="Times New Roman"/>
        </w:rPr>
        <w:t>/</w:t>
      </w:r>
      <w:r w:rsidRPr="00E46129">
        <w:rPr>
          <w:rFonts w:ascii="Times New Roman" w:hAnsi="Times New Roman" w:cs="Times New Roman"/>
        </w:rPr>
        <w:t>01</w:t>
      </w:r>
      <w:r>
        <w:rPr>
          <w:rFonts w:ascii="Times New Roman" w:hAnsi="Times New Roman" w:cs="Times New Roman"/>
        </w:rPr>
        <w:t>_DescriptiveStats</w:t>
      </w:r>
      <w:r w:rsidR="000A3334">
        <w:rPr>
          <w:rFonts w:ascii="Times New Roman" w:hAnsi="Times New Roman" w:cs="Times New Roman"/>
        </w:rPr>
        <w:t>/</w:t>
      </w:r>
      <w:r>
        <w:rPr>
          <w:rFonts w:ascii="Times New Roman" w:hAnsi="Times New Roman" w:cs="Times New Roman"/>
        </w:rPr>
        <w:t>01 Data</w:t>
      </w:r>
      <w:r w:rsidR="000A3334">
        <w:rPr>
          <w:rFonts w:ascii="Times New Roman" w:hAnsi="Times New Roman" w:cs="Times New Roman"/>
        </w:rPr>
        <w:t>/</w:t>
      </w:r>
      <w:r>
        <w:rPr>
          <w:rFonts w:ascii="Times New Roman" w:hAnsi="Times New Roman" w:cs="Times New Roman"/>
        </w:rPr>
        <w:t>”</w:t>
      </w:r>
    </w:p>
    <w:p w14:paraId="70341EDA" w14:textId="3CD0D6F8" w:rsidR="00D900E8" w:rsidRDefault="00D900E8" w:rsidP="00E4612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How to run the code: execute script ‘./Scripts/main_createCohort.R’</w:t>
      </w:r>
      <w:r w:rsidR="00F72269">
        <w:rPr>
          <w:rFonts w:ascii="Times New Roman" w:hAnsi="Times New Roman" w:cs="Times New Roman"/>
        </w:rPr>
        <w:t xml:space="preserve"> and it will produce the types of results described in 1.2.1.2.2.2.</w:t>
      </w:r>
    </w:p>
    <w:p w14:paraId="1127D06E" w14:textId="77777777" w:rsidR="00EE6210" w:rsidRDefault="00EE6210" w:rsidP="00EE6210">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Pr="00EE6210">
        <w:rPr>
          <w:rFonts w:ascii="Times New Roman" w:hAnsi="Times New Roman" w:cs="Times New Roman"/>
        </w:rPr>
        <w:t>F:\Jie\MS\04_Delivery\01_DescriptiveStats\03 Results</w:t>
      </w:r>
      <w:r>
        <w:rPr>
          <w:rFonts w:ascii="Times New Roman" w:hAnsi="Times New Roman" w:cs="Times New Roman"/>
        </w:rPr>
        <w:t>\</w:t>
      </w:r>
      <w:r w:rsidRPr="00EE6210">
        <w:rPr>
          <w:rFonts w:ascii="Times New Roman" w:hAnsi="Times New Roman" w:cs="Times New Roman"/>
        </w:rPr>
        <w:t>2016-07-08 02.16.04</w:t>
      </w:r>
    </w:p>
    <w:p w14:paraId="3F73BF70" w14:textId="77777777" w:rsidR="000D10E9" w:rsidRDefault="000D10E9" w:rsidP="000D10E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‘Lichao’s version’</w:t>
      </w:r>
    </w:p>
    <w:p w14:paraId="3E280E26" w14:textId="43A4467D" w:rsidR="0079503B" w:rsidRDefault="0079503B"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Note: </w:t>
      </w:r>
      <w:r>
        <w:rPr>
          <w:rFonts w:ascii="Times New Roman" w:hAnsi="Times New Roman" w:cs="Times New Roman"/>
          <w:color w:val="FF0000"/>
        </w:rPr>
        <w:t xml:space="preserve">There’s a bug in this code. The bug-fixed version can be found in the corresponding code in Section 1.3 below. The corresponding problem in this delivery was fixed manually.  </w:t>
      </w:r>
    </w:p>
    <w:p w14:paraId="5683FD5C" w14:textId="77777777" w:rsidR="00B967ED" w:rsidRDefault="00B967ED"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Pr="00B967ED">
        <w:rPr>
          <w:rFonts w:ascii="Times New Roman" w:hAnsi="Times New Roman" w:cs="Times New Roman"/>
        </w:rPr>
        <w:t>F:\Jie\MS\04_Delivery\01_DescriptiveStats\02 Code\01 prepare cohort for descriptive stats\createLichao'sVersion</w:t>
      </w:r>
    </w:p>
    <w:p w14:paraId="209B8BD0" w14:textId="77777777" w:rsidR="000D10E9" w:rsidRDefault="00B967ED" w:rsidP="000D10E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0D10E9" w:rsidRPr="000D10E9">
        <w:rPr>
          <w:rFonts w:ascii="Times New Roman" w:hAnsi="Times New Roman" w:cs="Times New Roman"/>
        </w:rPr>
        <w:t>It performs variable-specific processing to the set of manually-selected ‘base variables’ which will be used for modelling.</w:t>
      </w:r>
    </w:p>
    <w:p w14:paraId="25D9A923" w14:textId="551D0073" w:rsidR="0078476B" w:rsidRDefault="000D10E9" w:rsidP="00571EE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lastRenderedPageBreak/>
        <w:t xml:space="preserve">Input: </w:t>
      </w:r>
      <w:r w:rsidR="0078476B">
        <w:rPr>
          <w:rFonts w:ascii="Times New Roman" w:hAnsi="Times New Roman" w:cs="Times New Roman"/>
        </w:rPr>
        <w:t>both types of results from ‘Jie’s version’ above</w:t>
      </w:r>
      <w:r w:rsidR="00571EE3">
        <w:rPr>
          <w:rFonts w:ascii="Times New Roman" w:hAnsi="Times New Roman" w:cs="Times New Roman"/>
        </w:rPr>
        <w:t xml:space="preserve">. The input path needs to be changed as follows: </w:t>
      </w:r>
      <w:r w:rsidR="0078476B" w:rsidRPr="0078476B">
        <w:rPr>
          <w:rFonts w:ascii="Times New Roman" w:hAnsi="Times New Roman" w:cs="Times New Roman"/>
        </w:rPr>
        <w:t>Change the input directory (i.e. line 7 of the code “F:\Jie\MS\04_Delivery\01_DescriptiveStats\02 Code\01 prepare cohort for descripti</w:t>
      </w:r>
      <w:r w:rsidR="0078476B">
        <w:rPr>
          <w:rFonts w:ascii="Times New Roman" w:hAnsi="Times New Roman" w:cs="Times New Roman"/>
        </w:rPr>
        <w:t>ve stats\createLichao'sVersion\</w:t>
      </w:r>
      <w:r w:rsidR="0078476B" w:rsidRPr="0078476B">
        <w:rPr>
          <w:rFonts w:ascii="Times New Roman" w:hAnsi="Times New Roman" w:cs="Times New Roman"/>
        </w:rPr>
        <w:t>main_lichao_Jul06.R”) into:</w:t>
      </w:r>
      <w:r w:rsidR="0078476B">
        <w:rPr>
          <w:rFonts w:ascii="Times New Roman" w:hAnsi="Times New Roman" w:cs="Times New Roman"/>
        </w:rPr>
        <w:t xml:space="preserve"> </w:t>
      </w:r>
      <w:r w:rsidR="0078476B" w:rsidRPr="0078476B">
        <w:rPr>
          <w:rFonts w:ascii="Times New Roman" w:hAnsi="Times New Roman" w:cs="Times New Roman"/>
        </w:rPr>
        <w:t>"F:</w:t>
      </w:r>
      <w:r w:rsidR="007F51C5">
        <w:rPr>
          <w:rFonts w:ascii="Times New Roman" w:hAnsi="Times New Roman" w:cs="Times New Roman"/>
        </w:rPr>
        <w:t>/</w:t>
      </w:r>
      <w:r w:rsidR="0078476B" w:rsidRPr="0078476B">
        <w:rPr>
          <w:rFonts w:ascii="Times New Roman" w:hAnsi="Times New Roman" w:cs="Times New Roman"/>
        </w:rPr>
        <w:t>Jie</w:t>
      </w:r>
      <w:r w:rsidR="007F51C5">
        <w:rPr>
          <w:rFonts w:ascii="Times New Roman" w:hAnsi="Times New Roman" w:cs="Times New Roman"/>
        </w:rPr>
        <w:t>/</w:t>
      </w:r>
      <w:r w:rsidR="0078476B" w:rsidRPr="0078476B">
        <w:rPr>
          <w:rFonts w:ascii="Times New Roman" w:hAnsi="Times New Roman" w:cs="Times New Roman"/>
        </w:rPr>
        <w:t>MS</w:t>
      </w:r>
      <w:r w:rsidR="007F51C5">
        <w:rPr>
          <w:rFonts w:ascii="Times New Roman" w:hAnsi="Times New Roman" w:cs="Times New Roman"/>
        </w:rPr>
        <w:t>/</w:t>
      </w:r>
      <w:r w:rsidR="0078476B" w:rsidRPr="0078476B">
        <w:rPr>
          <w:rFonts w:ascii="Times New Roman" w:hAnsi="Times New Roman" w:cs="Times New Roman"/>
        </w:rPr>
        <w:t>04_Delivery</w:t>
      </w:r>
      <w:r w:rsidR="007F51C5">
        <w:rPr>
          <w:rFonts w:ascii="Times New Roman" w:hAnsi="Times New Roman" w:cs="Times New Roman"/>
        </w:rPr>
        <w:t>/</w:t>
      </w:r>
      <w:r w:rsidR="0078476B" w:rsidRPr="0078476B">
        <w:rPr>
          <w:rFonts w:ascii="Times New Roman" w:hAnsi="Times New Roman" w:cs="Times New Roman"/>
        </w:rPr>
        <w:t>01_DescriptiveStats</w:t>
      </w:r>
      <w:r w:rsidR="007F51C5">
        <w:rPr>
          <w:rFonts w:ascii="Times New Roman" w:hAnsi="Times New Roman" w:cs="Times New Roman"/>
        </w:rPr>
        <w:t>/</w:t>
      </w:r>
      <w:r w:rsidR="0078476B" w:rsidRPr="0078476B">
        <w:rPr>
          <w:rFonts w:ascii="Times New Roman" w:hAnsi="Times New Roman" w:cs="Times New Roman"/>
        </w:rPr>
        <w:t xml:space="preserve">03 </w:t>
      </w:r>
      <w:r w:rsidR="007F51C5">
        <w:rPr>
          <w:rFonts w:ascii="Times New Roman" w:hAnsi="Times New Roman" w:cs="Times New Roman"/>
        </w:rPr>
        <w:t>Results/2016-07-08 02.16.04/</w:t>
      </w:r>
      <w:r w:rsidR="0078476B" w:rsidRPr="0078476B">
        <w:rPr>
          <w:rFonts w:ascii="Times New Roman" w:hAnsi="Times New Roman" w:cs="Times New Roman"/>
        </w:rPr>
        <w:t>"</w:t>
      </w:r>
    </w:p>
    <w:p w14:paraId="7B1D3520" w14:textId="63FAE602" w:rsidR="00C50358" w:rsidRDefault="00C50358" w:rsidP="00C50358">
      <w:pPr>
        <w:pStyle w:val="ListParagraph"/>
        <w:numPr>
          <w:ilvl w:val="5"/>
          <w:numId w:val="1"/>
        </w:numPr>
        <w:spacing w:before="100" w:after="100"/>
        <w:rPr>
          <w:rFonts w:ascii="Times New Roman" w:hAnsi="Times New Roman" w:cs="Times New Roman"/>
        </w:rPr>
      </w:pPr>
      <w:r>
        <w:rPr>
          <w:rFonts w:ascii="Times New Roman" w:hAnsi="Times New Roman" w:cs="Times New Roman"/>
        </w:rPr>
        <w:t>How to run the code: execute script ‘</w:t>
      </w:r>
      <w:r w:rsidRPr="00C50358">
        <w:rPr>
          <w:rFonts w:ascii="Times New Roman" w:hAnsi="Times New Roman" w:cs="Times New Roman"/>
        </w:rPr>
        <w:t>main_lichao_Jul06.R</w:t>
      </w:r>
      <w:r>
        <w:rPr>
          <w:rFonts w:ascii="Times New Roman" w:hAnsi="Times New Roman" w:cs="Times New Roman"/>
        </w:rPr>
        <w:t>’</w:t>
      </w:r>
    </w:p>
    <w:p w14:paraId="2A3A6FB2" w14:textId="77777777" w:rsidR="00EE6210" w:rsidRPr="0078476B" w:rsidRDefault="00EE6210" w:rsidP="00EE6210">
      <w:pPr>
        <w:pStyle w:val="ListParagraph"/>
        <w:numPr>
          <w:ilvl w:val="5"/>
          <w:numId w:val="1"/>
        </w:numPr>
        <w:spacing w:before="100" w:after="100"/>
        <w:rPr>
          <w:rFonts w:ascii="Times New Roman" w:hAnsi="Times New Roman" w:cs="Times New Roman"/>
        </w:rPr>
      </w:pPr>
      <w:r>
        <w:rPr>
          <w:rFonts w:ascii="Times New Roman" w:hAnsi="Times New Roman" w:cs="Times New Roman"/>
        </w:rPr>
        <w:t xml:space="preserve">Example results: </w:t>
      </w:r>
      <w:r w:rsidRPr="00EE6210">
        <w:rPr>
          <w:rFonts w:ascii="Times New Roman" w:hAnsi="Times New Roman" w:cs="Times New Roman"/>
        </w:rPr>
        <w:t>F:\Jie\MS\04_Delivery\01_DescriptiveStats\03 Results\2016-07-11 20.01.50</w:t>
      </w:r>
    </w:p>
    <w:p w14:paraId="1EDBBA2F" w14:textId="77777777" w:rsidR="00691358" w:rsidRDefault="00691358"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Compute descriptive statistics</w:t>
      </w:r>
    </w:p>
    <w:p w14:paraId="6E827197" w14:textId="7BAEF627" w:rsidR="00B967ED" w:rsidRDefault="00B967ED" w:rsidP="008D5157">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8D5157" w:rsidRPr="008D5157">
        <w:rPr>
          <w:rFonts w:ascii="Times New Roman" w:hAnsi="Times New Roman" w:cs="Times New Roman"/>
        </w:rPr>
        <w:t>F:\Jie\MS\04_Delivery\01_DescriptiveStats\02 Code\02 create descriptive stats</w:t>
      </w:r>
    </w:p>
    <w:p w14:paraId="1D4CA9DD" w14:textId="6533243B" w:rsidR="00B967ED" w:rsidRDefault="00B967ED" w:rsidP="00B967E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Input: the results from ‘Lichao’s version’ above. </w:t>
      </w:r>
      <w:r w:rsidR="00266EBF">
        <w:rPr>
          <w:rFonts w:ascii="Times New Roman" w:hAnsi="Times New Roman" w:cs="Times New Roman"/>
        </w:rPr>
        <w:t>The input paths need to be changed (Lines 17 and 19 of the pyspark code).</w:t>
      </w:r>
    </w:p>
    <w:p w14:paraId="6E1C99C8" w14:textId="5830FD61" w:rsidR="00025033" w:rsidRDefault="00EE4053" w:rsidP="00EE405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How to run the code: execute script ‘</w:t>
      </w:r>
      <w:r w:rsidRPr="00EE4053">
        <w:rPr>
          <w:rFonts w:ascii="Times New Roman" w:hAnsi="Times New Roman" w:cs="Times New Roman"/>
        </w:rPr>
        <w:t>run_DS.sh</w:t>
      </w:r>
      <w:r>
        <w:rPr>
          <w:rFonts w:ascii="Times New Roman" w:hAnsi="Times New Roman" w:cs="Times New Roman"/>
        </w:rPr>
        <w:t>’</w:t>
      </w:r>
      <w:r w:rsidR="00CB775A">
        <w:rPr>
          <w:rFonts w:ascii="Times New Roman" w:hAnsi="Times New Roman" w:cs="Times New Roman"/>
        </w:rPr>
        <w:t xml:space="preserve"> (in the script the Spark code is run 5 times with different arguments, each for a cohort. )</w:t>
      </w:r>
    </w:p>
    <w:p w14:paraId="539DD1F8" w14:textId="3EE09BB9" w:rsidR="00D030F1" w:rsidRDefault="00D030F1" w:rsidP="00D030F1">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Pr="00D030F1">
        <w:rPr>
          <w:rFonts w:ascii="Times New Roman" w:hAnsi="Times New Roman" w:cs="Times New Roman"/>
        </w:rPr>
        <w:t>F:/Jie/MS/04_Delivery/01_DescriptiveStats/03 Results</w:t>
      </w:r>
      <w:r>
        <w:rPr>
          <w:rFonts w:ascii="Times New Roman" w:hAnsi="Times New Roman" w:cs="Times New Roman"/>
        </w:rPr>
        <w:t>/</w:t>
      </w:r>
      <w:r w:rsidRPr="00D030F1">
        <w:rPr>
          <w:rFonts w:ascii="Times New Roman" w:hAnsi="Times New Roman" w:cs="Times New Roman"/>
        </w:rPr>
        <w:t>DS_20160713</w:t>
      </w:r>
    </w:p>
    <w:p w14:paraId="7C56FFA4" w14:textId="7D21AD6F" w:rsidR="00EE6210" w:rsidRDefault="002A134D"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Delivery: </w:t>
      </w:r>
      <w:r>
        <w:rPr>
          <w:rFonts w:ascii="Times New Roman" w:hAnsi="Times New Roman" w:cs="Times New Roman"/>
          <w:color w:val="FF0000"/>
        </w:rPr>
        <w:t>Lichao to add</w:t>
      </w:r>
    </w:p>
    <w:p w14:paraId="31E5B43E" w14:textId="3BDE87D9" w:rsidR="009636A7" w:rsidRDefault="00E27894" w:rsidP="00085E34">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With Novartis-proposed cut-offs</w:t>
      </w:r>
    </w:p>
    <w:p w14:paraId="040A7506" w14:textId="77777777" w:rsidR="009C625F" w:rsidRDefault="009636A7" w:rsidP="009C625F">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The inpu</w:t>
      </w:r>
      <w:r w:rsidR="00FE36D8">
        <w:rPr>
          <w:rFonts w:ascii="Times New Roman" w:hAnsi="Times New Roman" w:cs="Times New Roman"/>
        </w:rPr>
        <w:t>t and code are the same as 1.2</w:t>
      </w:r>
      <w:r>
        <w:rPr>
          <w:rFonts w:ascii="Times New Roman" w:hAnsi="Times New Roman" w:cs="Times New Roman"/>
        </w:rPr>
        <w:t xml:space="preserve"> except</w:t>
      </w:r>
      <w:r w:rsidR="00FE36D8">
        <w:rPr>
          <w:rFonts w:ascii="Times New Roman" w:hAnsi="Times New Roman" w:cs="Times New Roman"/>
        </w:rPr>
        <w:t xml:space="preserve"> two changes are made to ‘Lichao’s version’ in 1.2.1.2.3</w:t>
      </w:r>
      <w:r w:rsidR="009C625F">
        <w:rPr>
          <w:rFonts w:ascii="Times New Roman" w:hAnsi="Times New Roman" w:cs="Times New Roman"/>
        </w:rPr>
        <w:t xml:space="preserve">. (the updated code is under </w:t>
      </w:r>
      <w:r w:rsidR="009C625F" w:rsidRPr="009C625F">
        <w:rPr>
          <w:rFonts w:ascii="Times New Roman" w:hAnsi="Times New Roman" w:cs="Times New Roman"/>
        </w:rPr>
        <w:t>F:\Jie\MS\04_Delivery\11_DescriptiveStats\02 Code\01 prepare cohort for descriptive stats\02 createLichao'sVersion</w:t>
      </w:r>
      <w:r w:rsidR="009C625F">
        <w:rPr>
          <w:rFonts w:ascii="Times New Roman" w:hAnsi="Times New Roman" w:cs="Times New Roman"/>
        </w:rPr>
        <w:t xml:space="preserve">). The two changes are: </w:t>
      </w:r>
    </w:p>
    <w:p w14:paraId="3538D7C3" w14:textId="77777777" w:rsidR="009C625F" w:rsidRDefault="009C625F" w:rsidP="009C625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A bug is fixed about dichotomising missing values in continuous variables; </w:t>
      </w:r>
    </w:p>
    <w:p w14:paraId="692562E2" w14:textId="5DC8684D" w:rsidR="009636A7" w:rsidRDefault="009C625F" w:rsidP="009C625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The cut-offs are updated using Novartis-proposed values. </w:t>
      </w:r>
      <w:r w:rsidR="009636A7">
        <w:rPr>
          <w:rFonts w:ascii="Times New Roman" w:hAnsi="Times New Roman" w:cs="Times New Roman"/>
        </w:rPr>
        <w:t xml:space="preserve"> </w:t>
      </w:r>
    </w:p>
    <w:p w14:paraId="745A76A1" w14:textId="670BB6DD" w:rsidR="00402C1A" w:rsidRDefault="00A33BAF" w:rsidP="00085E34">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402C1A" w:rsidRPr="00402C1A">
        <w:rPr>
          <w:rFonts w:ascii="Times New Roman" w:hAnsi="Times New Roman" w:cs="Times New Roman"/>
        </w:rPr>
        <w:t>F:\Jie\MS\04_Delivery\11_DescriptiveStats\03 Results</w:t>
      </w:r>
      <w:r w:rsidR="00402C1A">
        <w:rPr>
          <w:rFonts w:ascii="Times New Roman" w:hAnsi="Times New Roman" w:cs="Times New Roman"/>
        </w:rPr>
        <w:t>\</w:t>
      </w:r>
    </w:p>
    <w:p w14:paraId="59130928" w14:textId="5F01683F" w:rsidR="00A33BAF" w:rsidRDefault="00402C1A" w:rsidP="00085E3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Data for computing descriptive statistics: </w:t>
      </w:r>
      <w:r w:rsidRPr="00402C1A">
        <w:rPr>
          <w:rFonts w:ascii="Times New Roman" w:hAnsi="Times New Roman" w:cs="Times New Roman"/>
        </w:rPr>
        <w:t>2016-07-19 01.52.43</w:t>
      </w:r>
      <w:r w:rsidR="00E62BB6">
        <w:rPr>
          <w:rFonts w:ascii="Times New Roman" w:hAnsi="Times New Roman" w:cs="Times New Roman"/>
        </w:rPr>
        <w:t xml:space="preserve"> (</w:t>
      </w:r>
      <w:r w:rsidR="00E62BB6">
        <w:rPr>
          <w:rFonts w:ascii="Times New Roman" w:hAnsi="Times New Roman" w:cs="Times New Roman"/>
          <w:color w:val="FF0000"/>
        </w:rPr>
        <w:t xml:space="preserve">Lichao to clarify: results from Jie’s version, </w:t>
      </w:r>
      <w:r w:rsidR="00E62BB6" w:rsidRPr="00E62BB6">
        <w:rPr>
          <w:rFonts w:ascii="Times New Roman" w:hAnsi="Times New Roman" w:cs="Times New Roman"/>
          <w:color w:val="FF0000"/>
        </w:rPr>
        <w:t>2016-07-08 02.16.04</w:t>
      </w:r>
      <w:r w:rsidR="00E62BB6">
        <w:rPr>
          <w:rFonts w:ascii="Times New Roman" w:hAnsi="Times New Roman" w:cs="Times New Roman"/>
          <w:color w:val="FF0000"/>
        </w:rPr>
        <w:t>, is the same as the one used in 1.2. But here it’s copied again into the folder 11_DescriptiveStats</w:t>
      </w:r>
      <w:r w:rsidR="00E62BB6">
        <w:rPr>
          <w:rFonts w:ascii="Times New Roman" w:hAnsi="Times New Roman" w:cs="Times New Roman"/>
        </w:rPr>
        <w:t>)</w:t>
      </w:r>
    </w:p>
    <w:p w14:paraId="25B39BA9" w14:textId="5541D499" w:rsidR="00402C1A" w:rsidRDefault="00402C1A" w:rsidP="00085E3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Descriptive statistics: </w:t>
      </w:r>
      <w:r w:rsidRPr="00402C1A">
        <w:rPr>
          <w:rFonts w:ascii="Times New Roman" w:hAnsi="Times New Roman" w:cs="Times New Roman"/>
        </w:rPr>
        <w:t>DS_20160719</w:t>
      </w:r>
    </w:p>
    <w:p w14:paraId="2A52ED1A" w14:textId="2F85E944" w:rsidR="00085E34" w:rsidRDefault="00085E34" w:rsidP="00085E34">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Delivery: </w:t>
      </w:r>
      <w:r>
        <w:rPr>
          <w:rFonts w:ascii="Times New Roman" w:hAnsi="Times New Roman" w:cs="Times New Roman"/>
          <w:color w:val="FF0000"/>
        </w:rPr>
        <w:t>Lichao to add</w:t>
      </w:r>
    </w:p>
    <w:p w14:paraId="2773A58F" w14:textId="148329EE" w:rsidR="00DD354F" w:rsidRDefault="002C6988"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Modelling</w:t>
      </w:r>
    </w:p>
    <w:p w14:paraId="5F3F13D0" w14:textId="373A4A68" w:rsidR="002C6988" w:rsidRDefault="002C6988" w:rsidP="002C6988">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Abstract: This includes the modelling of the 5 cohorts by 6 outcomes. It also includes different models, namely logistic-regression with the elastic-net penalty and extensive base variables, logistic-regression with the elastic-net penalty and the top 10 most important variables and the standard logistic-regression with the top 10 most important variables. </w:t>
      </w:r>
      <w:r w:rsidR="00C766F5">
        <w:rPr>
          <w:rFonts w:ascii="Times New Roman" w:hAnsi="Times New Roman" w:cs="Times New Roman"/>
        </w:rPr>
        <w:t xml:space="preserve">The following divides the documentation into two parts: one for the composite cohort and the other for the other 4 cohorts. This is because firstly the result of the composite cohort is delivered separately prior to that of the other 4 cohorts, and secondly the code for the other 4 cohorts is slightly different for the purpose of incorporating multiple cohorts. </w:t>
      </w:r>
    </w:p>
    <w:p w14:paraId="1AA3315F" w14:textId="77777777" w:rsidR="00E27894" w:rsidRDefault="00E27894"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The Composite cohort</w:t>
      </w:r>
    </w:p>
    <w:p w14:paraId="53AC9275" w14:textId="7AA9A58D" w:rsidR="0035073D"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Prepare the modelling data</w:t>
      </w:r>
    </w:p>
    <w:p w14:paraId="35C5FFF7" w14:textId="6BC2BF1C" w:rsidR="00264E47" w:rsidRDefault="00264E47" w:rsidP="007035E7">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lastRenderedPageBreak/>
        <w:t xml:space="preserve">Code location: </w:t>
      </w:r>
      <w:r w:rsidR="007035E7" w:rsidRPr="007035E7">
        <w:rPr>
          <w:rFonts w:ascii="Times New Roman" w:hAnsi="Times New Roman" w:cs="Times New Roman"/>
        </w:rPr>
        <w:t>F:\Jie\MS\04_Delivery\02_ExtractModelData4Cmp\02 Code</w:t>
      </w:r>
      <w:r w:rsidR="007035E7">
        <w:rPr>
          <w:rFonts w:ascii="Times New Roman" w:hAnsi="Times New Roman" w:cs="Times New Roman"/>
        </w:rPr>
        <w:t>\main.R</w:t>
      </w:r>
    </w:p>
    <w:p w14:paraId="156107A7" w14:textId="552C76B0" w:rsidR="00571EE3" w:rsidRDefault="00571EE3" w:rsidP="00571EE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Code description:</w:t>
      </w:r>
      <w:r w:rsidR="007035E7">
        <w:rPr>
          <w:rFonts w:ascii="Times New Roman" w:hAnsi="Times New Roman" w:cs="Times New Roman"/>
        </w:rPr>
        <w:t xml:space="preserve"> The code further pre-process</w:t>
      </w:r>
      <w:r w:rsidR="00EF06E6">
        <w:rPr>
          <w:rFonts w:ascii="Times New Roman" w:hAnsi="Times New Roman" w:cs="Times New Roman"/>
        </w:rPr>
        <w:t>es</w:t>
      </w:r>
      <w:r w:rsidR="007035E7">
        <w:rPr>
          <w:rFonts w:ascii="Times New Roman" w:hAnsi="Times New Roman" w:cs="Times New Roman"/>
        </w:rPr>
        <w:t xml:space="preserve"> </w:t>
      </w:r>
      <w:r w:rsidR="00EF06E6">
        <w:rPr>
          <w:rFonts w:ascii="Times New Roman" w:hAnsi="Times New Roman" w:cs="Times New Roman"/>
        </w:rPr>
        <w:t>the data generated for descriptive statistics</w:t>
      </w:r>
      <w:r w:rsidR="007035E7">
        <w:rPr>
          <w:rFonts w:ascii="Times New Roman" w:hAnsi="Times New Roman" w:cs="Times New Roman"/>
        </w:rPr>
        <w:t xml:space="preserve"> to generate data ready for modelling (</w:t>
      </w:r>
      <w:r w:rsidR="002513CA">
        <w:rPr>
          <w:rFonts w:ascii="Times New Roman" w:hAnsi="Times New Roman" w:cs="Times New Roman"/>
        </w:rPr>
        <w:t xml:space="preserve">e.g., </w:t>
      </w:r>
      <w:r w:rsidR="007035E7">
        <w:rPr>
          <w:rFonts w:ascii="Times New Roman" w:hAnsi="Times New Roman" w:cs="Times New Roman"/>
        </w:rPr>
        <w:t>removing reference categories</w:t>
      </w:r>
      <w:r w:rsidR="002513CA">
        <w:rPr>
          <w:rFonts w:ascii="Times New Roman" w:hAnsi="Times New Roman" w:cs="Times New Roman"/>
        </w:rPr>
        <w:t>, etc.</w:t>
      </w:r>
      <w:r w:rsidR="007035E7">
        <w:rPr>
          <w:rFonts w:ascii="Times New Roman" w:hAnsi="Times New Roman" w:cs="Times New Roman"/>
        </w:rPr>
        <w:t>)</w:t>
      </w:r>
    </w:p>
    <w:p w14:paraId="05E39F76" w14:textId="72F17A84" w:rsidR="00264E47" w:rsidRDefault="00571EE3" w:rsidP="00F342AC">
      <w:pPr>
        <w:pStyle w:val="ListParagraph"/>
        <w:numPr>
          <w:ilvl w:val="3"/>
          <w:numId w:val="1"/>
        </w:numPr>
        <w:spacing w:before="100" w:after="100"/>
        <w:contextualSpacing w:val="0"/>
        <w:rPr>
          <w:rFonts w:ascii="Times New Roman" w:hAnsi="Times New Roman" w:cs="Times New Roman"/>
        </w:rPr>
      </w:pPr>
      <w:r w:rsidRPr="00571EE3">
        <w:rPr>
          <w:rFonts w:ascii="Times New Roman" w:hAnsi="Times New Roman" w:cs="Times New Roman"/>
        </w:rPr>
        <w:t xml:space="preserve">Input: </w:t>
      </w:r>
      <w:r w:rsidR="00EF06E6">
        <w:rPr>
          <w:rFonts w:ascii="Times New Roman" w:hAnsi="Times New Roman" w:cs="Times New Roman"/>
        </w:rPr>
        <w:t>Outputs from both 1.2.1.2.2 and 1.2.1.2.3 (pre-processed data from Jie’s version and Lichao’s version, respectively)</w:t>
      </w:r>
      <w:r>
        <w:rPr>
          <w:rFonts w:ascii="Times New Roman" w:hAnsi="Times New Roman" w:cs="Times New Roman"/>
        </w:rPr>
        <w:t xml:space="preserve">. </w:t>
      </w:r>
      <w:r w:rsidR="003B7DE8">
        <w:rPr>
          <w:rFonts w:ascii="Times New Roman" w:hAnsi="Times New Roman" w:cs="Times New Roman"/>
        </w:rPr>
        <w:t>T</w:t>
      </w:r>
      <w:r w:rsidRPr="00571EE3">
        <w:rPr>
          <w:rFonts w:ascii="Times New Roman" w:hAnsi="Times New Roman" w:cs="Times New Roman"/>
        </w:rPr>
        <w:t>he input path</w:t>
      </w:r>
      <w:r w:rsidR="003B7DE8">
        <w:rPr>
          <w:rFonts w:ascii="Times New Roman" w:hAnsi="Times New Roman" w:cs="Times New Roman"/>
        </w:rPr>
        <w:t xml:space="preserve">s need to be changed as the following: </w:t>
      </w:r>
      <w:r w:rsidR="00F342AC" w:rsidRPr="00F342AC">
        <w:rPr>
          <w:rFonts w:ascii="Times New Roman" w:hAnsi="Times New Roman" w:cs="Times New Roman"/>
        </w:rPr>
        <w:t>change the directory of input file (i.e. line 99 of the code "F:\Jie\MS\04_Delivery\02_ExtractModelData4Cmp\02 Code\main.R") into: "F:\Jie\MS\04_Delivery\01_DescriptiveStats\03 Results\2016-07-11 20.01.50\", and then change the directory of the input file (i.e. line 118 of the code "F:\Jie\MS\04_Delivery\02_ExtractModelData4Cmp\02 Code\main.R") into: "F:\Jie\MS\04_Delivery\01_DescriptiveStats\</w:t>
      </w:r>
      <w:r w:rsidR="00AC4F1D">
        <w:rPr>
          <w:rFonts w:ascii="Times New Roman" w:hAnsi="Times New Roman" w:cs="Times New Roman"/>
        </w:rPr>
        <w:t>03 Results\2016-07-08 02.16.04"</w:t>
      </w:r>
    </w:p>
    <w:p w14:paraId="4C28E460" w14:textId="32F3F23B" w:rsidR="00571EE3" w:rsidRDefault="00571EE3" w:rsidP="009954C2">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8B0BC4">
        <w:rPr>
          <w:rFonts w:ascii="Times New Roman" w:hAnsi="Times New Roman" w:cs="Times New Roman"/>
        </w:rPr>
        <w:t xml:space="preserve">execute the main.R above. </w:t>
      </w:r>
    </w:p>
    <w:p w14:paraId="022264CE" w14:textId="77777777" w:rsidR="00B04043" w:rsidRDefault="00B04043" w:rsidP="008B0BC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Code for QC the above result</w:t>
      </w:r>
      <w:r w:rsidR="007035E7">
        <w:rPr>
          <w:rFonts w:ascii="Times New Roman" w:hAnsi="Times New Roman" w:cs="Times New Roman"/>
        </w:rPr>
        <w:t xml:space="preserve">: </w:t>
      </w:r>
    </w:p>
    <w:p w14:paraId="1C3CD5F5" w14:textId="0D4E08E7" w:rsidR="00B04043" w:rsidRDefault="00B04043" w:rsidP="00B0404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Location: </w:t>
      </w:r>
      <w:r w:rsidRPr="00B04043">
        <w:rPr>
          <w:rFonts w:ascii="Times New Roman" w:hAnsi="Times New Roman" w:cs="Times New Roman"/>
        </w:rPr>
        <w:t>F:\Jie\MS\04_Delivery\02_ExtractModelData4Cmp\02 Code</w:t>
      </w:r>
      <w:r>
        <w:rPr>
          <w:rFonts w:ascii="Times New Roman" w:hAnsi="Times New Roman" w:cs="Times New Roman"/>
        </w:rPr>
        <w:t>\</w:t>
      </w:r>
      <w:r w:rsidRPr="00B04043">
        <w:rPr>
          <w:rFonts w:ascii="Times New Roman" w:hAnsi="Times New Roman" w:cs="Times New Roman"/>
        </w:rPr>
        <w:t>QcData4ModelUsingRayData.R</w:t>
      </w:r>
    </w:p>
    <w:p w14:paraId="6A8A92A7" w14:textId="5622896F" w:rsidR="007035E7" w:rsidRDefault="00B04043" w:rsidP="00B0404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the raw data and an already-generated dataset for modelling. The input paths need to be changed as follows: </w:t>
      </w:r>
      <w:r w:rsidRPr="00B04043">
        <w:rPr>
          <w:rFonts w:ascii="Times New Roman" w:hAnsi="Times New Roman" w:cs="Times New Roman"/>
        </w:rPr>
        <w:t>C</w:t>
      </w:r>
      <w:r w:rsidR="008B0BC4" w:rsidRPr="00B04043">
        <w:rPr>
          <w:rFonts w:ascii="Times New Roman" w:hAnsi="Times New Roman" w:cs="Times New Roman"/>
        </w:rPr>
        <w:t xml:space="preserve">hange the </w:t>
      </w:r>
      <w:r w:rsidRPr="00B04043">
        <w:rPr>
          <w:rFonts w:ascii="Times New Roman" w:hAnsi="Times New Roman" w:cs="Times New Roman"/>
        </w:rPr>
        <w:t>already-generated data</w:t>
      </w:r>
      <w:r w:rsidR="008B0BC4" w:rsidRPr="00B04043">
        <w:rPr>
          <w:rFonts w:ascii="Times New Roman" w:hAnsi="Times New Roman" w:cs="Times New Roman"/>
        </w:rPr>
        <w:t xml:space="preserve"> directory (i.e. line 5 of the code "F:\Jie\MS\04_Delivery\02_ExtractModelData4Cmp\02 Code\QcData4ModelUsingRayData.R") into: "F:\Jie\MS\04_Delivery\02_ExtractModelData4Cmp\03 Results" and then change the </w:t>
      </w:r>
      <w:r w:rsidRPr="00B04043">
        <w:rPr>
          <w:rFonts w:ascii="Times New Roman" w:hAnsi="Times New Roman" w:cs="Times New Roman"/>
        </w:rPr>
        <w:t>raw data</w:t>
      </w:r>
      <w:r w:rsidR="008B0BC4" w:rsidRPr="00B04043">
        <w:rPr>
          <w:rFonts w:ascii="Times New Roman" w:hAnsi="Times New Roman" w:cs="Times New Roman"/>
        </w:rPr>
        <w:t xml:space="preserve"> directory (i.e. line 7 of the code "F:\Jie\MS\04_Delivery\02_ExtractModelData4Cmp\02 Code \QcData4ModelUsingRayData.R") into: "F:\Jie\MS\04_Delivery\01_DescriptiveStats\01 Data"</w:t>
      </w:r>
    </w:p>
    <w:p w14:paraId="67DCDB8F" w14:textId="425A09F7" w:rsidR="00C8491D" w:rsidRPr="00B04043" w:rsidRDefault="00C8491D" w:rsidP="00C8491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Usage: Execute the file ‘</w:t>
      </w:r>
      <w:r w:rsidRPr="00B04043">
        <w:rPr>
          <w:rFonts w:ascii="Times New Roman" w:hAnsi="Times New Roman" w:cs="Times New Roman"/>
        </w:rPr>
        <w:t>QcData4ModelUsingRayData</w:t>
      </w:r>
      <w:r>
        <w:rPr>
          <w:rFonts w:ascii="Times New Roman" w:hAnsi="Times New Roman" w:cs="Times New Roman"/>
        </w:rPr>
        <w:t>.R’. C</w:t>
      </w:r>
      <w:r w:rsidRPr="00C8491D">
        <w:rPr>
          <w:rFonts w:ascii="Times New Roman" w:hAnsi="Times New Roman" w:cs="Times New Roman"/>
        </w:rPr>
        <w:t xml:space="preserve">heck the </w:t>
      </w:r>
      <w:r>
        <w:rPr>
          <w:rFonts w:ascii="Times New Roman" w:hAnsi="Times New Roman" w:cs="Times New Roman"/>
        </w:rPr>
        <w:t xml:space="preserve">resultant </w:t>
      </w:r>
      <w:r w:rsidRPr="00C8491D">
        <w:rPr>
          <w:rFonts w:ascii="Times New Roman" w:hAnsi="Times New Roman" w:cs="Times New Roman"/>
        </w:rPr>
        <w:t>value of bEq at Line 359 and unmatchedRows at Line 366. In order to pass the QC, bEq needs to be True AND unmatchedRows needs to be empty.</w:t>
      </w:r>
    </w:p>
    <w:p w14:paraId="62D6DC55" w14:textId="32BA2442" w:rsidR="008D3946" w:rsidRDefault="008D3946" w:rsidP="00D66E8C">
      <w:pPr>
        <w:pStyle w:val="ListParagraph"/>
        <w:numPr>
          <w:ilvl w:val="3"/>
          <w:numId w:val="1"/>
        </w:numPr>
        <w:spacing w:before="100" w:after="100"/>
        <w:contextualSpacing w:val="0"/>
        <w:rPr>
          <w:rFonts w:ascii="Times New Roman" w:hAnsi="Times New Roman" w:cs="Times New Roman"/>
        </w:rPr>
      </w:pPr>
      <w:r w:rsidRPr="00503B38">
        <w:rPr>
          <w:rFonts w:ascii="Times New Roman" w:hAnsi="Times New Roman" w:cs="Times New Roman"/>
        </w:rPr>
        <w:t>Additional variable-merging:</w:t>
      </w:r>
      <w:r>
        <w:rPr>
          <w:rFonts w:ascii="Times New Roman" w:hAnsi="Times New Roman" w:cs="Times New Roman"/>
          <w:color w:val="FF0000"/>
        </w:rPr>
        <w:t xml:space="preserve"> </w:t>
      </w:r>
      <w:r w:rsidR="00D66E8C" w:rsidRPr="00D66E8C">
        <w:rPr>
          <w:rFonts w:ascii="Times New Roman" w:hAnsi="Times New Roman" w:cs="Times New Roman"/>
        </w:rPr>
        <w:t>after</w:t>
      </w:r>
      <w:r w:rsidR="00D66E8C">
        <w:rPr>
          <w:rFonts w:ascii="Times New Roman" w:hAnsi="Times New Roman" w:cs="Times New Roman"/>
        </w:rPr>
        <w:t xml:space="preserve"> initial modelling, some categories of the bas</w:t>
      </w:r>
      <w:r w:rsidR="00503B38">
        <w:rPr>
          <w:rFonts w:ascii="Times New Roman" w:hAnsi="Times New Roman" w:cs="Times New Roman"/>
        </w:rPr>
        <w:t>e</w:t>
      </w:r>
      <w:r w:rsidR="00D66E8C">
        <w:rPr>
          <w:rFonts w:ascii="Times New Roman" w:hAnsi="Times New Roman" w:cs="Times New Roman"/>
        </w:rPr>
        <w:t xml:space="preserve">line EDSS score are merged because they have very similar coefficients and confidence intervals. The code used to do this is in </w:t>
      </w:r>
      <w:r w:rsidR="00D66E8C" w:rsidRPr="00D66E8C">
        <w:rPr>
          <w:rFonts w:ascii="Times New Roman" w:hAnsi="Times New Roman" w:cs="Times New Roman"/>
        </w:rPr>
        <w:t>F:\Jie\MS\04_Delivery\12_ExtractModelData4Cmp\02 Code\mergeCategory.R</w:t>
      </w:r>
      <w:r w:rsidR="00D66E8C">
        <w:rPr>
          <w:rFonts w:ascii="Times New Roman" w:hAnsi="Times New Roman" w:cs="Times New Roman"/>
        </w:rPr>
        <w:t xml:space="preserve">. </w:t>
      </w:r>
      <w:r w:rsidR="00503B38">
        <w:rPr>
          <w:rFonts w:ascii="Times New Roman" w:hAnsi="Times New Roman" w:cs="Times New Roman"/>
        </w:rPr>
        <w:t xml:space="preserve">The input to this code is the data generated using code described from 2.2.1.1 to 2.2.1.4. </w:t>
      </w:r>
    </w:p>
    <w:p w14:paraId="1C3225D3" w14:textId="77777777" w:rsidR="00503B38" w:rsidRDefault="00503B38" w:rsidP="00503B38">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p>
    <w:p w14:paraId="4AE1C573" w14:textId="6C4BB238" w:rsidR="00503B38" w:rsidRDefault="00503B38" w:rsidP="00503B3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Using IMS-proposed EDSS cut-offs and with additional variable-merging: </w:t>
      </w:r>
      <w:r w:rsidRPr="00A11130">
        <w:rPr>
          <w:rFonts w:ascii="Times New Roman" w:hAnsi="Times New Roman" w:cs="Times New Roman"/>
        </w:rPr>
        <w:t>F:\Jie\MS\04_Delivery\02_ExtractModelData4Cmp\03 Results</w:t>
      </w:r>
    </w:p>
    <w:p w14:paraId="2ED428E8" w14:textId="2F010B67" w:rsidR="00503B38" w:rsidRPr="00503B38" w:rsidRDefault="00503B38" w:rsidP="00503B3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Using Novartis-proposed EDSS cut-offs and without additional variable merging: </w:t>
      </w:r>
      <w:r w:rsidRPr="00503B38">
        <w:rPr>
          <w:rFonts w:ascii="Times New Roman" w:hAnsi="Times New Roman" w:cs="Times New Roman"/>
        </w:rPr>
        <w:t>F:\Jie\MS\04_Delivery\12_ExtractModelData4Cmp\03 Results\2016-07-20 06.58.41</w:t>
      </w:r>
    </w:p>
    <w:p w14:paraId="53FF0D2F" w14:textId="323B7C73"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Modelling</w:t>
      </w:r>
    </w:p>
    <w:p w14:paraId="0D134F69" w14:textId="6816FD62" w:rsidR="00A317AD" w:rsidRDefault="00A317AD" w:rsidP="00A317A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lastRenderedPageBreak/>
        <w:t>Modelling is done by two pieces of code</w:t>
      </w:r>
      <w:r w:rsidR="00EB223A">
        <w:rPr>
          <w:rFonts w:ascii="Times New Roman" w:hAnsi="Times New Roman" w:cs="Times New Roman"/>
        </w:rPr>
        <w:t>: InitModel and NonRegularizedGLM. (</w:t>
      </w:r>
      <w:r w:rsidR="00EB223A">
        <w:rPr>
          <w:rFonts w:ascii="Times New Roman" w:hAnsi="Times New Roman" w:cs="Times New Roman"/>
          <w:color w:val="FF0000"/>
        </w:rPr>
        <w:t>Lichao to do: remove unused files in the folders of these two piece of code</w:t>
      </w:r>
      <w:r w:rsidR="00EB223A">
        <w:rPr>
          <w:rFonts w:ascii="Times New Roman" w:hAnsi="Times New Roman" w:cs="Times New Roman"/>
        </w:rPr>
        <w:t>)</w:t>
      </w:r>
    </w:p>
    <w:p w14:paraId="5C9F589A" w14:textId="6686B48A" w:rsidR="00EB223A" w:rsidRDefault="000158BF" w:rsidP="00A317A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InitModel</w:t>
      </w:r>
    </w:p>
    <w:p w14:paraId="70B8399A" w14:textId="5630A39D" w:rsidR="000158BF" w:rsidRDefault="00455BD5" w:rsidP="000B29F5">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0B29F5" w:rsidRPr="000B29F5">
        <w:rPr>
          <w:rFonts w:ascii="Times New Roman" w:hAnsi="Times New Roman" w:cs="Times New Roman"/>
        </w:rPr>
        <w:t>F:\Jie\MS\04_Delivery\13_InitModel_NonRegulatizedGLM\02 Code\InitModel</w:t>
      </w:r>
    </w:p>
    <w:p w14:paraId="623AA5AB" w14:textId="17BF5F60" w:rsidR="00455BD5" w:rsidRDefault="00455BD5"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2D37EB">
        <w:rPr>
          <w:rFonts w:ascii="Times New Roman" w:hAnsi="Times New Roman" w:cs="Times New Roman"/>
        </w:rPr>
        <w:t xml:space="preserve">The code can be used to produce two types of results: the logistic regression with the elastic-net penalty and the extensive set of variables and the logistic regression with the elastic-net penalty and the top 10 most important variables. </w:t>
      </w:r>
    </w:p>
    <w:p w14:paraId="7EF27AEB" w14:textId="3229F2D3" w:rsidR="00455BD5" w:rsidRDefault="00EA1119"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501450">
        <w:rPr>
          <w:rFonts w:ascii="Times New Roman" w:hAnsi="Times New Roman" w:cs="Times New Roman"/>
        </w:rPr>
        <w:t xml:space="preserve"> data for model produced in 2.2.1. If it is for logistic regression with the elastic-net penalty and the top 10 most important variables, the result from logistic regression with the elastic-net penalty and the extensive set of variables is also needed. </w:t>
      </w:r>
    </w:p>
    <w:p w14:paraId="3046011D" w14:textId="1BBE9FD8" w:rsidR="00EA1119" w:rsidRDefault="00EA1119"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p>
    <w:p w14:paraId="0E5549D8" w14:textId="27D82783" w:rsidR="00501450" w:rsidRDefault="00B53AF4" w:rsidP="00B53AF4">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To run the logistic regression with the elastic-net penalty and the extensive set of variables, execute “./scripts/run__</w:t>
      </w:r>
      <w:r w:rsidRPr="00B53AF4">
        <w:t xml:space="preserve"> </w:t>
      </w:r>
      <w:r w:rsidRPr="00B53AF4">
        <w:rPr>
          <w:rFonts w:ascii="Times New Roman" w:hAnsi="Times New Roman" w:cs="Times New Roman"/>
        </w:rPr>
        <w:t>BooleanPredictor.R</w:t>
      </w:r>
      <w:r>
        <w:rPr>
          <w:rFonts w:ascii="Times New Roman" w:hAnsi="Times New Roman" w:cs="Times New Roman"/>
        </w:rPr>
        <w:t>” with the variable ‘</w:t>
      </w:r>
      <w:r w:rsidRPr="00B53AF4">
        <w:rPr>
          <w:rFonts w:ascii="Times New Roman" w:hAnsi="Times New Roman" w:cs="Times New Roman"/>
        </w:rPr>
        <w:t>main.arglist$bTopVarsOnly</w:t>
      </w:r>
      <w:r>
        <w:rPr>
          <w:rFonts w:ascii="Times New Roman" w:hAnsi="Times New Roman" w:cs="Times New Roman"/>
        </w:rPr>
        <w:t>’ set to ‘FALSE’</w:t>
      </w:r>
      <w:r w:rsidR="00DE64C2">
        <w:rPr>
          <w:rFonts w:ascii="Times New Roman" w:hAnsi="Times New Roman" w:cs="Times New Roman"/>
        </w:rPr>
        <w:t xml:space="preserve"> and use the corresponding input in 2.2.2.2.3.</w:t>
      </w:r>
    </w:p>
    <w:p w14:paraId="132777FF" w14:textId="30E486F5" w:rsidR="00B53AF4" w:rsidRPr="00B53AF4" w:rsidRDefault="00B53AF4" w:rsidP="00E67CE9">
      <w:pPr>
        <w:pStyle w:val="ListParagraph"/>
        <w:numPr>
          <w:ilvl w:val="5"/>
          <w:numId w:val="1"/>
        </w:numPr>
        <w:spacing w:before="100" w:after="100"/>
        <w:contextualSpacing w:val="0"/>
        <w:rPr>
          <w:rFonts w:ascii="Times New Roman" w:hAnsi="Times New Roman" w:cs="Times New Roman"/>
        </w:rPr>
      </w:pPr>
      <w:r w:rsidRPr="00B53AF4">
        <w:rPr>
          <w:rFonts w:ascii="Times New Roman" w:hAnsi="Times New Roman" w:cs="Times New Roman"/>
        </w:rPr>
        <w:t xml:space="preserve">To run the logistic regression with the elastic-net penalty and the </w:t>
      </w:r>
      <w:r>
        <w:rPr>
          <w:rFonts w:ascii="Times New Roman" w:hAnsi="Times New Roman" w:cs="Times New Roman"/>
        </w:rPr>
        <w:t>top 10 most important</w:t>
      </w:r>
      <w:r w:rsidRPr="00B53AF4">
        <w:rPr>
          <w:rFonts w:ascii="Times New Roman" w:hAnsi="Times New Roman" w:cs="Times New Roman"/>
        </w:rPr>
        <w:t xml:space="preserve"> variables, execute “./scripts/run__BooleanPredictor.R” with the variable ‘main.arglist$bTopVarsOnly’ set to ‘</w:t>
      </w:r>
      <w:r>
        <w:rPr>
          <w:rFonts w:ascii="Times New Roman" w:hAnsi="Times New Roman" w:cs="Times New Roman"/>
        </w:rPr>
        <w:t>TRUE</w:t>
      </w:r>
      <w:r w:rsidR="00DE64C2">
        <w:rPr>
          <w:rFonts w:ascii="Times New Roman" w:hAnsi="Times New Roman" w:cs="Times New Roman"/>
        </w:rPr>
        <w:t xml:space="preserve"> and use the corresponding input in 2.2.2.2.3.</w:t>
      </w:r>
    </w:p>
    <w:p w14:paraId="52016CFA" w14:textId="1318C38F" w:rsidR="00EA1119" w:rsidRDefault="00EA1119" w:rsidP="004B21C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4B21C9" w:rsidRPr="004B21C9">
        <w:rPr>
          <w:rFonts w:ascii="Times New Roman" w:hAnsi="Times New Roman" w:cs="Times New Roman"/>
        </w:rPr>
        <w:t>F:\Jie\MS\04_Delivery\03_InitModel_NonRegulatizedGLM\03 Results</w:t>
      </w:r>
    </w:p>
    <w:p w14:paraId="41C41A26" w14:textId="49C73442" w:rsidR="004B21C9" w:rsidRDefault="004B21C9" w:rsidP="004B21C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Logistic regression with the elastic-net penalty and the extensive set of variables: </w:t>
      </w:r>
      <w:r w:rsidRPr="004B21C9">
        <w:rPr>
          <w:rFonts w:ascii="Times New Roman" w:hAnsi="Times New Roman" w:cs="Times New Roman"/>
        </w:rPr>
        <w:t>2016-07-14 20.48.49</w:t>
      </w:r>
      <w:r w:rsidR="008A0136">
        <w:rPr>
          <w:rFonts w:ascii="Times New Roman" w:hAnsi="Times New Roman" w:cs="Times New Roman"/>
        </w:rPr>
        <w:t xml:space="preserve"> (</w:t>
      </w:r>
      <w:r w:rsidR="008A0136">
        <w:rPr>
          <w:rFonts w:ascii="Times New Roman" w:hAnsi="Times New Roman" w:cs="Times New Roman"/>
          <w:color w:val="FF0000"/>
        </w:rPr>
        <w:t>Lichao to add: explain the results</w:t>
      </w:r>
      <w:r w:rsidR="008A0136">
        <w:rPr>
          <w:rFonts w:ascii="Times New Roman" w:hAnsi="Times New Roman" w:cs="Times New Roman"/>
        </w:rPr>
        <w:t>)</w:t>
      </w:r>
    </w:p>
    <w:p w14:paraId="7917F0C6" w14:textId="062258F6" w:rsidR="004B21C9" w:rsidRDefault="004B21C9" w:rsidP="004B21C9">
      <w:pPr>
        <w:pStyle w:val="ListParagraph"/>
        <w:numPr>
          <w:ilvl w:val="5"/>
          <w:numId w:val="1"/>
        </w:numPr>
        <w:spacing w:before="100" w:after="100"/>
        <w:contextualSpacing w:val="0"/>
        <w:rPr>
          <w:rFonts w:ascii="Times New Roman" w:hAnsi="Times New Roman" w:cs="Times New Roman"/>
        </w:rPr>
      </w:pPr>
      <w:r w:rsidRPr="00B53AF4">
        <w:rPr>
          <w:rFonts w:ascii="Times New Roman" w:hAnsi="Times New Roman" w:cs="Times New Roman"/>
        </w:rPr>
        <w:t xml:space="preserve">logistic regression with the elastic-net penalty and the </w:t>
      </w:r>
      <w:r>
        <w:rPr>
          <w:rFonts w:ascii="Times New Roman" w:hAnsi="Times New Roman" w:cs="Times New Roman"/>
        </w:rPr>
        <w:t>top 10 most important</w:t>
      </w:r>
      <w:r w:rsidRPr="00B53AF4">
        <w:rPr>
          <w:rFonts w:ascii="Times New Roman" w:hAnsi="Times New Roman" w:cs="Times New Roman"/>
        </w:rPr>
        <w:t xml:space="preserve"> variables</w:t>
      </w:r>
      <w:r>
        <w:rPr>
          <w:rFonts w:ascii="Times New Roman" w:hAnsi="Times New Roman" w:cs="Times New Roman"/>
        </w:rPr>
        <w:t>: 2016-07-15 02.33.5</w:t>
      </w:r>
      <w:r w:rsidR="008A0136">
        <w:rPr>
          <w:rFonts w:ascii="Times New Roman" w:hAnsi="Times New Roman" w:cs="Times New Roman"/>
        </w:rPr>
        <w:t xml:space="preserve"> (</w:t>
      </w:r>
      <w:r w:rsidR="008A0136">
        <w:rPr>
          <w:rFonts w:ascii="Times New Roman" w:hAnsi="Times New Roman" w:cs="Times New Roman"/>
          <w:color w:val="FF0000"/>
        </w:rPr>
        <w:t>Lichao to add: explain the results</w:t>
      </w:r>
      <w:r w:rsidR="008A0136">
        <w:rPr>
          <w:rFonts w:ascii="Times New Roman" w:hAnsi="Times New Roman" w:cs="Times New Roman"/>
        </w:rPr>
        <w:t>)</w:t>
      </w:r>
    </w:p>
    <w:p w14:paraId="7B06DFF5" w14:textId="53F76201" w:rsidR="00EA1119" w:rsidRDefault="00EA1119" w:rsidP="00EA111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NonRegularizedGLM</w:t>
      </w:r>
    </w:p>
    <w:p w14:paraId="666536E2" w14:textId="43629A4D" w:rsidR="00EA1119" w:rsidRDefault="00EA1119" w:rsidP="000C46A7">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0C46A7" w:rsidRPr="000C46A7">
        <w:rPr>
          <w:rFonts w:ascii="Times New Roman" w:hAnsi="Times New Roman" w:cs="Times New Roman"/>
        </w:rPr>
        <w:t>F:\Jie\MS\04_Delivery\03_InitModel_NonRegulatizedGLM\02 Code\Non_RegularizedGLM</w:t>
      </w:r>
    </w:p>
    <w:p w14:paraId="54779B66" w14:textId="0CE85AEF"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0C46A7">
        <w:rPr>
          <w:rFonts w:ascii="Times New Roman" w:hAnsi="Times New Roman" w:cs="Times New Roman"/>
        </w:rPr>
        <w:t>This code is used to produce the AUC of the standard logistic regression with the top 10 most important variables and the confidence intervals and p-values of those variables.</w:t>
      </w:r>
    </w:p>
    <w:p w14:paraId="69C7A1F3" w14:textId="2E293B01"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w:t>
      </w:r>
      <w:r w:rsidR="000815D1">
        <w:rPr>
          <w:rFonts w:ascii="Times New Roman" w:hAnsi="Times New Roman" w:cs="Times New Roman"/>
        </w:rPr>
        <w:t>the output of 2.2.2.2.4.2 above (logistic-regression with the top 10 most important variables)</w:t>
      </w:r>
    </w:p>
    <w:p w14:paraId="5F91950E" w14:textId="643BADBA"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0815D1">
        <w:rPr>
          <w:rFonts w:ascii="Times New Roman" w:hAnsi="Times New Roman" w:cs="Times New Roman"/>
        </w:rPr>
        <w:t>execute “./scripts/main.R”</w:t>
      </w:r>
    </w:p>
    <w:p w14:paraId="571B59CB" w14:textId="522BEABB" w:rsidR="00EA1119" w:rsidRDefault="00EA1119" w:rsidP="001A7E0E">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1A7E0E" w:rsidRPr="001A7E0E">
        <w:rPr>
          <w:rFonts w:ascii="Times New Roman" w:hAnsi="Times New Roman" w:cs="Times New Roman"/>
        </w:rPr>
        <w:t xml:space="preserve">2016-07-14 22.26.06 </w:t>
      </w:r>
      <w:r w:rsidR="000815D1">
        <w:rPr>
          <w:rFonts w:ascii="Times New Roman" w:hAnsi="Times New Roman" w:cs="Times New Roman"/>
        </w:rPr>
        <w:t>(</w:t>
      </w:r>
      <w:r w:rsidR="000815D1">
        <w:rPr>
          <w:rFonts w:ascii="Times New Roman" w:hAnsi="Times New Roman" w:cs="Times New Roman"/>
          <w:color w:val="FF0000"/>
        </w:rPr>
        <w:t>Lichao to add: explain the results</w:t>
      </w:r>
      <w:r w:rsidR="000815D1">
        <w:rPr>
          <w:rFonts w:ascii="Times New Roman" w:hAnsi="Times New Roman" w:cs="Times New Roman"/>
        </w:rPr>
        <w:t>)</w:t>
      </w:r>
    </w:p>
    <w:p w14:paraId="49AD3060" w14:textId="1425A719"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lastRenderedPageBreak/>
        <w:t>Collecting results</w:t>
      </w:r>
    </w:p>
    <w:p w14:paraId="0E9A02E8" w14:textId="23AB5ADF" w:rsidR="00BB0056" w:rsidRPr="00BB0056" w:rsidRDefault="00BB0056" w:rsidP="00D4233A">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Code location: </w:t>
      </w:r>
      <w:r w:rsidR="00D4233A" w:rsidRPr="00D4233A">
        <w:rPr>
          <w:rFonts w:ascii="Times New Roman" w:hAnsi="Times New Roman" w:cs="Times New Roman"/>
        </w:rPr>
        <w:t>F:\Jie\MS\04_Delivery\14_FinalTables\02 Code</w:t>
      </w:r>
    </w:p>
    <w:p w14:paraId="456E489C" w14:textId="27FE9741" w:rsidR="00BB0056" w:rsidRPr="00BB0056" w:rsidRDefault="00BB0056" w:rsidP="00BB0056">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Code description: </w:t>
      </w:r>
      <w:r w:rsidR="001B509B">
        <w:rPr>
          <w:rFonts w:ascii="Times New Roman" w:hAnsi="Times New Roman" w:cs="Times New Roman"/>
        </w:rPr>
        <w:t xml:space="preserve">The code collects results from </w:t>
      </w:r>
      <w:r w:rsidR="00DF679F">
        <w:rPr>
          <w:rFonts w:ascii="Times New Roman" w:hAnsi="Times New Roman" w:cs="Times New Roman"/>
        </w:rPr>
        <w:t>2.2.2</w:t>
      </w:r>
      <w:r w:rsidR="001B509B">
        <w:rPr>
          <w:rFonts w:ascii="Times New Roman" w:hAnsi="Times New Roman" w:cs="Times New Roman"/>
        </w:rPr>
        <w:t xml:space="preserve"> above into tables. </w:t>
      </w:r>
    </w:p>
    <w:p w14:paraId="024D8020" w14:textId="60DB4513" w:rsidR="00241407" w:rsidRDefault="00BB0056" w:rsidP="00241407">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Input: </w:t>
      </w:r>
      <w:r w:rsidR="00D72A8F">
        <w:rPr>
          <w:rFonts w:ascii="Times New Roman" w:hAnsi="Times New Roman" w:cs="Times New Roman"/>
        </w:rPr>
        <w:t xml:space="preserve">results from 2.2.2.2 and 2.2.2.3 above (i.e., logistic regression with the elastic-net penalty and the extensive set of variables, </w:t>
      </w:r>
      <w:r w:rsidR="00D72A8F" w:rsidRPr="00B53AF4">
        <w:rPr>
          <w:rFonts w:ascii="Times New Roman" w:hAnsi="Times New Roman" w:cs="Times New Roman"/>
        </w:rPr>
        <w:t xml:space="preserve">logistic regression with the elastic-net penalty and the </w:t>
      </w:r>
      <w:r w:rsidR="00D72A8F">
        <w:rPr>
          <w:rFonts w:ascii="Times New Roman" w:hAnsi="Times New Roman" w:cs="Times New Roman"/>
        </w:rPr>
        <w:t>top 10 most important</w:t>
      </w:r>
      <w:r w:rsidR="00D72A8F" w:rsidRPr="00B53AF4">
        <w:rPr>
          <w:rFonts w:ascii="Times New Roman" w:hAnsi="Times New Roman" w:cs="Times New Roman"/>
        </w:rPr>
        <w:t xml:space="preserve"> variables</w:t>
      </w:r>
      <w:r w:rsidR="00D72A8F">
        <w:rPr>
          <w:rFonts w:ascii="Times New Roman" w:hAnsi="Times New Roman" w:cs="Times New Roman"/>
        </w:rPr>
        <w:t xml:space="preserve"> and </w:t>
      </w:r>
      <w:r w:rsidR="00241407">
        <w:rPr>
          <w:rFonts w:ascii="Times New Roman" w:hAnsi="Times New Roman" w:cs="Times New Roman"/>
        </w:rPr>
        <w:t>standard logistic regression with the top 10 most important variables</w:t>
      </w:r>
      <w:r w:rsidR="00D72A8F">
        <w:rPr>
          <w:rFonts w:ascii="Times New Roman" w:hAnsi="Times New Roman" w:cs="Times New Roman"/>
        </w:rPr>
        <w:t>)</w:t>
      </w:r>
      <w:r w:rsidR="00241407">
        <w:rPr>
          <w:rFonts w:ascii="Times New Roman" w:hAnsi="Times New Roman" w:cs="Times New Roman"/>
        </w:rPr>
        <w:t xml:space="preserve">. The input paths need to be changed </w:t>
      </w:r>
      <w:r w:rsidR="00D4233A">
        <w:rPr>
          <w:rFonts w:ascii="Times New Roman" w:hAnsi="Times New Roman" w:cs="Times New Roman"/>
        </w:rPr>
        <w:t>(the following is an example)</w:t>
      </w:r>
      <w:r w:rsidR="00241407">
        <w:rPr>
          <w:rFonts w:ascii="Times New Roman" w:hAnsi="Times New Roman" w:cs="Times New Roman"/>
        </w:rPr>
        <w:t xml:space="preserve">: </w:t>
      </w:r>
    </w:p>
    <w:p w14:paraId="0DED4DA7" w14:textId="1FB4F404" w:rsidR="00241407" w:rsidRDefault="00241407" w:rsidP="00D4233A">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 (i.e. line 4 of the code “</w:t>
      </w:r>
      <w:r w:rsidR="00D4233A" w:rsidRPr="00D4233A">
        <w:rPr>
          <w:rFonts w:ascii="Times New Roman" w:hAnsi="Times New Roman" w:cs="Times New Roman"/>
        </w:rPr>
        <w:t>F:\Jie\MS\04_Delivery\14_FinalTables\02 Code</w:t>
      </w:r>
      <w:r w:rsidRPr="00241407">
        <w:rPr>
          <w:rFonts w:ascii="Times New Roman" w:hAnsi="Times New Roman" w:cs="Times New Roman"/>
        </w:rPr>
        <w:t>\createFinalTables.R) into: “F:\Jie\MS\04_Delivery\04_FinalTables\01 Data\2016-07-14 20.48.49” (logistic regression with the elastic-net penalty and the extensive set of variables)</w:t>
      </w:r>
      <w:r>
        <w:rPr>
          <w:rFonts w:ascii="Times New Roman" w:hAnsi="Times New Roman" w:cs="Times New Roman"/>
        </w:rPr>
        <w:t xml:space="preserve">, </w:t>
      </w:r>
    </w:p>
    <w:p w14:paraId="0551FCA5" w14:textId="2F996838" w:rsidR="00241407" w:rsidRDefault="00241407" w:rsidP="00241407">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 (i.e. line 7 of the code “F:\Jie\MS\04_Delivery\</w:t>
      </w:r>
      <w:r w:rsidR="00D4233A">
        <w:rPr>
          <w:rFonts w:ascii="Times New Roman" w:hAnsi="Times New Roman" w:cs="Times New Roman"/>
        </w:rPr>
        <w:t>1</w:t>
      </w:r>
      <w:r w:rsidRPr="00241407">
        <w:rPr>
          <w:rFonts w:ascii="Times New Roman" w:hAnsi="Times New Roman" w:cs="Times New Roman"/>
        </w:rPr>
        <w:t xml:space="preserve">4_FinalTables\02 Code\createFinalTables.R” ) into: “F:\Jie\MS\04_Delivery\04_FinalTables\01 Data\2016-07-15 02.33.53” (logistic regression with the elastic-net penalty and the top 10 most important variables ) </w:t>
      </w:r>
    </w:p>
    <w:p w14:paraId="32E469B5" w14:textId="513A3641" w:rsidR="00BB0056" w:rsidRPr="00241407" w:rsidRDefault="00241407" w:rsidP="00241407">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directory(i.e. line 9 of the code “F:\Jie\MS\04_Delivery\</w:t>
      </w:r>
      <w:r w:rsidR="00D4233A">
        <w:rPr>
          <w:rFonts w:ascii="Times New Roman" w:hAnsi="Times New Roman" w:cs="Times New Roman"/>
        </w:rPr>
        <w:t>1</w:t>
      </w:r>
      <w:r w:rsidRPr="00241407">
        <w:rPr>
          <w:rFonts w:ascii="Times New Roman" w:hAnsi="Times New Roman" w:cs="Times New Roman"/>
        </w:rPr>
        <w:t>4_FinalTables\02 Code\createFinalTables.R”) into: “F:\Jie\MS\04_Delivery\04_FinalTables\01 Data\2016-07-14 22.26.06” (standard logistic regression with the top 10 most important variables)</w:t>
      </w:r>
    </w:p>
    <w:p w14:paraId="7FB800D8" w14:textId="4BC7E68B" w:rsidR="00BB0056" w:rsidRPr="00BB0056" w:rsidRDefault="00BB0056" w:rsidP="00BB0056">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How to run the code: </w:t>
      </w:r>
      <w:r w:rsidR="00E24405">
        <w:rPr>
          <w:rFonts w:ascii="Times New Roman" w:hAnsi="Times New Roman" w:cs="Times New Roman"/>
        </w:rPr>
        <w:t xml:space="preserve">execute </w:t>
      </w:r>
      <w:r w:rsidR="00E24405" w:rsidRPr="00241407">
        <w:rPr>
          <w:rFonts w:ascii="Times New Roman" w:hAnsi="Times New Roman" w:cs="Times New Roman"/>
        </w:rPr>
        <w:t>createFinalTables.R</w:t>
      </w:r>
      <w:r w:rsidR="00E24405">
        <w:rPr>
          <w:rFonts w:ascii="Times New Roman" w:hAnsi="Times New Roman" w:cs="Times New Roman"/>
        </w:rPr>
        <w:t xml:space="preserve">. </w:t>
      </w:r>
    </w:p>
    <w:p w14:paraId="5B7B34AF" w14:textId="4EE44494" w:rsidR="00BB0056" w:rsidRDefault="00BB0056" w:rsidP="00BB0056">
      <w:pPr>
        <w:pStyle w:val="ListParagraph"/>
        <w:numPr>
          <w:ilvl w:val="3"/>
          <w:numId w:val="1"/>
        </w:numPr>
        <w:spacing w:before="100" w:after="100"/>
        <w:contextualSpacing w:val="0"/>
        <w:rPr>
          <w:rFonts w:ascii="Times New Roman" w:hAnsi="Times New Roman" w:cs="Times New Roman"/>
        </w:rPr>
      </w:pPr>
      <w:r w:rsidRPr="00BB0056">
        <w:rPr>
          <w:rFonts w:ascii="Times New Roman" w:hAnsi="Times New Roman" w:cs="Times New Roman"/>
        </w:rPr>
        <w:t>Example results:</w:t>
      </w:r>
      <w:r w:rsidR="00E24405">
        <w:rPr>
          <w:rFonts w:ascii="Times New Roman" w:hAnsi="Times New Roman" w:cs="Times New Roman"/>
        </w:rPr>
        <w:t xml:space="preserve"> </w:t>
      </w:r>
    </w:p>
    <w:p w14:paraId="091C52B9" w14:textId="7E9DEB80" w:rsidR="005B508A" w:rsidRDefault="005B508A" w:rsidP="005B508A">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With IMS-proposed EDSS cut-offs: </w:t>
      </w:r>
      <w:r w:rsidRPr="005B508A">
        <w:rPr>
          <w:rFonts w:ascii="Times New Roman" w:hAnsi="Times New Roman" w:cs="Times New Roman"/>
        </w:rPr>
        <w:t>F:\Jie\MS\04_Delivery\04_FinalTables\03 Results\2016-07-14 05.33.</w:t>
      </w:r>
      <w:commentRangeStart w:id="0"/>
      <w:r w:rsidRPr="005B508A">
        <w:rPr>
          <w:rFonts w:ascii="Times New Roman" w:hAnsi="Times New Roman" w:cs="Times New Roman"/>
        </w:rPr>
        <w:t>59</w:t>
      </w:r>
      <w:commentRangeEnd w:id="0"/>
      <w:r w:rsidR="00D4233A">
        <w:rPr>
          <w:rStyle w:val="CommentReference"/>
        </w:rPr>
        <w:commentReference w:id="0"/>
      </w:r>
    </w:p>
    <w:p w14:paraId="6141C926" w14:textId="36E82B50" w:rsidR="005B508A" w:rsidRDefault="005B508A" w:rsidP="00D4233A">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With Novartis-proposed EDSS cut-offs: </w:t>
      </w:r>
      <w:r w:rsidR="008949AB" w:rsidRPr="008949AB">
        <w:rPr>
          <w:rFonts w:ascii="Times New Roman" w:hAnsi="Times New Roman" w:cs="Times New Roman"/>
        </w:rPr>
        <w:t>F:\Jie\MS\04_Delivery\14_FinalTables\03 Results</w:t>
      </w:r>
      <w:r w:rsidR="00D4233A">
        <w:rPr>
          <w:rFonts w:ascii="Times New Roman" w:hAnsi="Times New Roman" w:cs="Times New Roman"/>
        </w:rPr>
        <w:t>\</w:t>
      </w:r>
      <w:r w:rsidR="00D4233A" w:rsidRPr="00D4233A">
        <w:rPr>
          <w:rFonts w:ascii="Times New Roman" w:hAnsi="Times New Roman" w:cs="Times New Roman"/>
        </w:rPr>
        <w:t>2016-07-27 06.10.28</w:t>
      </w:r>
    </w:p>
    <w:p w14:paraId="59411E7D" w14:textId="2178B009"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Delivery</w:t>
      </w:r>
      <w:r w:rsidR="004D6A13">
        <w:rPr>
          <w:rFonts w:ascii="Times New Roman" w:hAnsi="Times New Roman" w:cs="Times New Roman"/>
        </w:rPr>
        <w:t>: (</w:t>
      </w:r>
      <w:r w:rsidR="004D6A13">
        <w:rPr>
          <w:rFonts w:ascii="Times New Roman" w:hAnsi="Times New Roman" w:cs="Times New Roman"/>
          <w:color w:val="FF0000"/>
        </w:rPr>
        <w:t>Lichao to add</w:t>
      </w:r>
      <w:r w:rsidR="004D6A13">
        <w:rPr>
          <w:rFonts w:ascii="Times New Roman" w:hAnsi="Times New Roman" w:cs="Times New Roman"/>
        </w:rPr>
        <w:t>)</w:t>
      </w:r>
      <w:r w:rsidR="001B509B">
        <w:rPr>
          <w:rFonts w:ascii="Times New Roman" w:hAnsi="Times New Roman" w:cs="Times New Roman"/>
        </w:rPr>
        <w:t xml:space="preserve"> (</w:t>
      </w:r>
      <w:r w:rsidR="001B509B">
        <w:rPr>
          <w:rFonts w:ascii="Times New Roman" w:hAnsi="Times New Roman" w:cs="Times New Roman"/>
          <w:color w:val="FF0000"/>
        </w:rPr>
        <w:t>Also note that the tables are not in the same order / indices as those in 2.2.3 above</w:t>
      </w:r>
      <w:r w:rsidR="001B509B">
        <w:rPr>
          <w:rFonts w:ascii="Times New Roman" w:hAnsi="Times New Roman" w:cs="Times New Roman"/>
        </w:rPr>
        <w:t>)</w:t>
      </w:r>
    </w:p>
    <w:p w14:paraId="01A9DBDD" w14:textId="77777777" w:rsidR="00232FE0" w:rsidRDefault="00E27894"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All other cohorts</w:t>
      </w:r>
    </w:p>
    <w:p w14:paraId="213DFADB" w14:textId="776F8926" w:rsidR="000D0F89" w:rsidRDefault="000D0F89" w:rsidP="000D0F8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Code for all other cohorts is similar to that in 2.2.1, 2.2.2 and 2.2.3 for the composite cohort, with small changes to adapt to produce results for multiple cohorts</w:t>
      </w:r>
      <w:r w:rsidR="00DD1A17">
        <w:rPr>
          <w:rFonts w:ascii="Times New Roman" w:hAnsi="Times New Roman" w:cs="Times New Roman"/>
        </w:rPr>
        <w:t xml:space="preserve">. Note that </w:t>
      </w:r>
      <w:r w:rsidR="001618B1">
        <w:rPr>
          <w:rFonts w:ascii="Times New Roman" w:hAnsi="Times New Roman" w:cs="Times New Roman"/>
        </w:rPr>
        <w:t xml:space="preserve">modelling </w:t>
      </w:r>
      <w:r w:rsidR="00DD1A17">
        <w:rPr>
          <w:rFonts w:ascii="Times New Roman" w:hAnsi="Times New Roman" w:cs="Times New Roman"/>
        </w:rPr>
        <w:t xml:space="preserve">results for the other cohorts are only from using the Novartis-proposed EDSS cut-offs. </w:t>
      </w:r>
    </w:p>
    <w:p w14:paraId="08E7DE90" w14:textId="77777777" w:rsidR="00D4547E" w:rsidRDefault="00D4547E" w:rsidP="00D4547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Prepare the modelling data</w:t>
      </w:r>
    </w:p>
    <w:p w14:paraId="18F569CD" w14:textId="44F829E6" w:rsidR="000D0F89" w:rsidRDefault="000D0F89" w:rsidP="005355D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612068" w:rsidRPr="00612068">
        <w:rPr>
          <w:rFonts w:ascii="Times New Roman" w:hAnsi="Times New Roman" w:cs="Times New Roman"/>
        </w:rPr>
        <w:t>F:\Jie\MS\04_Delivery\22_ExtractModelData4C</w:t>
      </w:r>
      <w:r w:rsidR="00612068">
        <w:rPr>
          <w:rFonts w:ascii="Times New Roman" w:hAnsi="Times New Roman" w:cs="Times New Roman"/>
        </w:rPr>
        <w:t>mp\02 Code</w:t>
      </w:r>
      <w:r w:rsidR="005355DF">
        <w:rPr>
          <w:rFonts w:ascii="Times New Roman" w:hAnsi="Times New Roman" w:cs="Times New Roman"/>
        </w:rPr>
        <w:t>\</w:t>
      </w:r>
      <w:r w:rsidR="005355DF" w:rsidRPr="005355DF">
        <w:rPr>
          <w:rFonts w:ascii="Times New Roman" w:hAnsi="Times New Roman" w:cs="Times New Roman"/>
        </w:rPr>
        <w:t>scripts</w:t>
      </w:r>
      <w:r w:rsidR="005355DF">
        <w:rPr>
          <w:rFonts w:ascii="Times New Roman" w:hAnsi="Times New Roman" w:cs="Times New Roman"/>
        </w:rPr>
        <w:t>\</w:t>
      </w:r>
      <w:r w:rsidR="005355DF" w:rsidRPr="005355DF">
        <w:rPr>
          <w:rFonts w:ascii="Times New Roman" w:hAnsi="Times New Roman" w:cs="Times New Roman"/>
        </w:rPr>
        <w:t>GenDataFromRaw</w:t>
      </w:r>
      <w:r w:rsidR="005355DF">
        <w:rPr>
          <w:rFonts w:ascii="Times New Roman" w:hAnsi="Times New Roman" w:cs="Times New Roman"/>
        </w:rPr>
        <w:t>.R</w:t>
      </w:r>
    </w:p>
    <w:p w14:paraId="7264D176" w14:textId="0D29D546"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Code description</w:t>
      </w:r>
      <w:r>
        <w:rPr>
          <w:rFonts w:ascii="Times New Roman" w:hAnsi="Times New Roman" w:cs="Times New Roman"/>
        </w:rPr>
        <w:t>:</w:t>
      </w:r>
      <w:r w:rsidR="00BE6515">
        <w:rPr>
          <w:rFonts w:ascii="Times New Roman" w:hAnsi="Times New Roman" w:cs="Times New Roman"/>
        </w:rPr>
        <w:t xml:space="preserve"> Prepare modelling data for the other 4 cohorts using those for computing descriptive statistics</w:t>
      </w:r>
    </w:p>
    <w:p w14:paraId="20C4A357" w14:textId="70C1C9DB"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Input</w:t>
      </w:r>
      <w:r w:rsidR="00BE6515">
        <w:rPr>
          <w:rFonts w:ascii="Times New Roman" w:hAnsi="Times New Roman" w:cs="Times New Roman"/>
        </w:rPr>
        <w:t xml:space="preserve">: </w:t>
      </w:r>
      <w:r w:rsidR="00BA7CE4">
        <w:rPr>
          <w:rFonts w:ascii="Times New Roman" w:hAnsi="Times New Roman" w:cs="Times New Roman"/>
        </w:rPr>
        <w:t xml:space="preserve">Raw data from Ray and information about which records are to be randomly selected if they are from the same patients in the same cohort (an example dataset containing this information </w:t>
      </w:r>
      <w:commentRangeStart w:id="1"/>
      <w:commentRangeStart w:id="2"/>
      <w:r w:rsidR="00BA7CE4">
        <w:rPr>
          <w:rFonts w:ascii="Times New Roman" w:hAnsi="Times New Roman" w:cs="Times New Roman"/>
        </w:rPr>
        <w:t>is</w:t>
      </w:r>
      <w:commentRangeEnd w:id="1"/>
      <w:r w:rsidR="00BA7CE4">
        <w:rPr>
          <w:rStyle w:val="CommentReference"/>
        </w:rPr>
        <w:commentReference w:id="1"/>
      </w:r>
      <w:commentRangeEnd w:id="2"/>
      <w:r w:rsidR="000A727D">
        <w:rPr>
          <w:rStyle w:val="CommentReference"/>
        </w:rPr>
        <w:commentReference w:id="2"/>
      </w:r>
      <w:r w:rsidR="00BA7CE4">
        <w:rPr>
          <w:rFonts w:ascii="Times New Roman" w:hAnsi="Times New Roman" w:cs="Times New Roman"/>
        </w:rPr>
        <w:t xml:space="preserve"> </w:t>
      </w:r>
      <w:ins w:id="3" w:author="Zhao, Jie (Beijing)" w:date="2016-08-25T18:28:00Z">
        <w:r w:rsidR="000A727D">
          <w:t>“</w:t>
        </w:r>
        <w:r w:rsidR="000A727D" w:rsidRPr="001E28F0">
          <w:t>F:\Jie\MS\04_Delivery\11_DescriptiveStats\03 Results\2016-07-19 01.52.43</w:t>
        </w:r>
        <w:r w:rsidR="000A727D">
          <w:rPr>
            <w:rFonts w:hint="eastAsia"/>
          </w:rPr>
          <w:t>\</w:t>
        </w:r>
        <w:r w:rsidR="000A727D">
          <w:t>”</w:t>
        </w:r>
      </w:ins>
      <w:r w:rsidR="00BA7CE4">
        <w:rPr>
          <w:rFonts w:ascii="Times New Roman" w:hAnsi="Times New Roman" w:cs="Times New Roman"/>
        </w:rPr>
        <w:t>)</w:t>
      </w:r>
      <w:r w:rsidR="005355DF">
        <w:rPr>
          <w:rFonts w:ascii="Times New Roman" w:hAnsi="Times New Roman" w:cs="Times New Roman"/>
        </w:rPr>
        <w:t xml:space="preserve">. The input paths could be changed in Lines 5 and 35 for the raw dataset and the record-selection information, respectively. </w:t>
      </w:r>
    </w:p>
    <w:p w14:paraId="32BB03AB" w14:textId="7F6C4753"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How to run the code</w:t>
      </w:r>
      <w:r w:rsidR="00E417A0">
        <w:rPr>
          <w:rFonts w:ascii="Times New Roman" w:hAnsi="Times New Roman" w:cs="Times New Roman"/>
        </w:rPr>
        <w:t xml:space="preserve">: </w:t>
      </w:r>
      <w:r w:rsidR="005355DF">
        <w:rPr>
          <w:rFonts w:ascii="Times New Roman" w:hAnsi="Times New Roman" w:cs="Times New Roman"/>
        </w:rPr>
        <w:t>execute the script.</w:t>
      </w:r>
    </w:p>
    <w:p w14:paraId="4B888067" w14:textId="3F9A34E5" w:rsid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lastRenderedPageBreak/>
        <w:t>Code for QC</w:t>
      </w:r>
      <w:r w:rsidR="00074D7D">
        <w:rPr>
          <w:rFonts w:ascii="Times New Roman" w:hAnsi="Times New Roman" w:cs="Times New Roman"/>
        </w:rPr>
        <w:t xml:space="preserve">: </w:t>
      </w:r>
    </w:p>
    <w:p w14:paraId="689F3AA8" w14:textId="72BFE4B6" w:rsidR="00074D7D" w:rsidRDefault="005355DF" w:rsidP="005355D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Under </w:t>
      </w:r>
      <w:r w:rsidRPr="005355DF">
        <w:rPr>
          <w:rFonts w:ascii="Times New Roman" w:hAnsi="Times New Roman" w:cs="Times New Roman"/>
        </w:rPr>
        <w:t xml:space="preserve">F:\Jie\MS\04_Delivery\22_ExtractModelData4Cmp\02 Code\scripts </w:t>
      </w:r>
      <w:r>
        <w:rPr>
          <w:rFonts w:ascii="Times New Roman" w:hAnsi="Times New Roman" w:cs="Times New Roman"/>
        </w:rPr>
        <w:t xml:space="preserve">, ./scripts/main.R and </w:t>
      </w:r>
      <w:r w:rsidR="00074D7D" w:rsidRPr="00074D7D">
        <w:rPr>
          <w:rFonts w:ascii="Times New Roman" w:hAnsi="Times New Roman" w:cs="Times New Roman"/>
        </w:rPr>
        <w:t>QC4ModelDataBasedOnGenDataFromRaw</w:t>
      </w:r>
      <w:r w:rsidR="00074D7D">
        <w:rPr>
          <w:rFonts w:ascii="Times New Roman" w:hAnsi="Times New Roman" w:cs="Times New Roman"/>
        </w:rPr>
        <w:t xml:space="preserve">.R </w:t>
      </w:r>
      <w:r>
        <w:rPr>
          <w:rFonts w:ascii="Times New Roman" w:hAnsi="Times New Roman" w:cs="Times New Roman"/>
        </w:rPr>
        <w:t>are</w:t>
      </w:r>
      <w:r w:rsidR="00074D7D">
        <w:rPr>
          <w:rFonts w:ascii="Times New Roman" w:hAnsi="Times New Roman" w:cs="Times New Roman"/>
        </w:rPr>
        <w:t xml:space="preserve"> for QC</w:t>
      </w:r>
    </w:p>
    <w:p w14:paraId="2F7EF9C3" w14:textId="26991817" w:rsidR="00074D7D" w:rsidRDefault="0042717E" w:rsidP="00074D7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./scripts/main.R generates the data for model using a different method. </w:t>
      </w:r>
      <w:r w:rsidRPr="00074D7D">
        <w:rPr>
          <w:rFonts w:ascii="Times New Roman" w:hAnsi="Times New Roman" w:cs="Times New Roman"/>
        </w:rPr>
        <w:t>QC4ModelDataBasedOnGenDataFromRaw</w:t>
      </w:r>
      <w:r>
        <w:rPr>
          <w:rFonts w:ascii="Times New Roman" w:hAnsi="Times New Roman" w:cs="Times New Roman"/>
        </w:rPr>
        <w:t>.R compares results from ./scripts/main.R and ./</w:t>
      </w:r>
      <w:r w:rsidRPr="005355DF">
        <w:rPr>
          <w:rFonts w:ascii="Times New Roman" w:hAnsi="Times New Roman" w:cs="Times New Roman"/>
        </w:rPr>
        <w:t>scripts</w:t>
      </w:r>
      <w:r>
        <w:rPr>
          <w:rFonts w:ascii="Times New Roman" w:hAnsi="Times New Roman" w:cs="Times New Roman"/>
        </w:rPr>
        <w:t>/</w:t>
      </w:r>
      <w:r w:rsidRPr="005355DF">
        <w:rPr>
          <w:rFonts w:ascii="Times New Roman" w:hAnsi="Times New Roman" w:cs="Times New Roman"/>
        </w:rPr>
        <w:t>GenDataFromRaw</w:t>
      </w:r>
      <w:r>
        <w:rPr>
          <w:rFonts w:ascii="Times New Roman" w:hAnsi="Times New Roman" w:cs="Times New Roman"/>
        </w:rPr>
        <w:t xml:space="preserve">.R mentioned in 2.3.2.1 above. </w:t>
      </w:r>
    </w:p>
    <w:p w14:paraId="074F5C44" w14:textId="4E94DC1C" w:rsidR="003A107F" w:rsidRDefault="003A107F" w:rsidP="00074D7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w:t>
      </w:r>
    </w:p>
    <w:p w14:paraId="0A934398" w14:textId="7F075D40" w:rsidR="003A107F" w:rsidRDefault="00C76FA2" w:rsidP="003A107F">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./scripts/main.R: the output from Lichao’s version for descriptive statistics (the corresponding line to change in ./scripts/main.R is Line 120), the raw data from Ray (the corresponding line to change in ./scripts/main.R is Line 128) and the output from Jie’s version for descriptive statistics (the corresponding line to change in ./scripts/main.R is Line 140). </w:t>
      </w:r>
    </w:p>
    <w:p w14:paraId="3CD6299E" w14:textId="1B6CFFFB" w:rsidR="00C76FA2" w:rsidRDefault="00C76FA2" w:rsidP="003A107F">
      <w:pPr>
        <w:pStyle w:val="ListParagraph"/>
        <w:numPr>
          <w:ilvl w:val="5"/>
          <w:numId w:val="1"/>
        </w:numPr>
        <w:spacing w:before="100" w:after="100"/>
        <w:contextualSpacing w:val="0"/>
        <w:rPr>
          <w:rFonts w:ascii="Times New Roman" w:hAnsi="Times New Roman" w:cs="Times New Roman"/>
        </w:rPr>
      </w:pPr>
      <w:r w:rsidRPr="00074D7D">
        <w:rPr>
          <w:rFonts w:ascii="Times New Roman" w:hAnsi="Times New Roman" w:cs="Times New Roman"/>
        </w:rPr>
        <w:t>QC4ModelDataBasedOnGenDataFromRaw</w:t>
      </w:r>
      <w:r>
        <w:rPr>
          <w:rFonts w:ascii="Times New Roman" w:hAnsi="Times New Roman" w:cs="Times New Roman"/>
        </w:rPr>
        <w:t>.R: the output from ./</w:t>
      </w:r>
      <w:r w:rsidRPr="005355DF">
        <w:rPr>
          <w:rFonts w:ascii="Times New Roman" w:hAnsi="Times New Roman" w:cs="Times New Roman"/>
        </w:rPr>
        <w:t>scripts</w:t>
      </w:r>
      <w:r>
        <w:rPr>
          <w:rFonts w:ascii="Times New Roman" w:hAnsi="Times New Roman" w:cs="Times New Roman"/>
        </w:rPr>
        <w:t>/</w:t>
      </w:r>
      <w:r w:rsidRPr="005355DF">
        <w:rPr>
          <w:rFonts w:ascii="Times New Roman" w:hAnsi="Times New Roman" w:cs="Times New Roman"/>
        </w:rPr>
        <w:t>GenDataFromRaw</w:t>
      </w:r>
      <w:r>
        <w:rPr>
          <w:rFonts w:ascii="Times New Roman" w:hAnsi="Times New Roman" w:cs="Times New Roman"/>
        </w:rPr>
        <w:t xml:space="preserve">.R in 2.3.2.1 above (the corresponding line to change in </w:t>
      </w:r>
      <w:r w:rsidRPr="00074D7D">
        <w:rPr>
          <w:rFonts w:ascii="Times New Roman" w:hAnsi="Times New Roman" w:cs="Times New Roman"/>
        </w:rPr>
        <w:t>QC4ModelDataBasedOnGenDataFromRaw</w:t>
      </w:r>
      <w:r>
        <w:rPr>
          <w:rFonts w:ascii="Times New Roman" w:hAnsi="Times New Roman" w:cs="Times New Roman"/>
        </w:rPr>
        <w:t xml:space="preserve">.R is Line 4) and the output from ./scripts/main.R in 2.3.2.5.3.1 above (the corresponding line to change in </w:t>
      </w:r>
      <w:r w:rsidRPr="00074D7D">
        <w:rPr>
          <w:rFonts w:ascii="Times New Roman" w:hAnsi="Times New Roman" w:cs="Times New Roman"/>
        </w:rPr>
        <w:t>QC4ModelDataBasedOnGenDataFromRaw</w:t>
      </w:r>
      <w:r>
        <w:rPr>
          <w:rFonts w:ascii="Times New Roman" w:hAnsi="Times New Roman" w:cs="Times New Roman"/>
        </w:rPr>
        <w:t>.R is Line 5)</w:t>
      </w:r>
    </w:p>
    <w:p w14:paraId="3FA4EDF7" w14:textId="492A36ED" w:rsidR="00C76FA2" w:rsidRPr="00612068" w:rsidRDefault="00C76FA2" w:rsidP="00C76FA2">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justify whether the QC is successfully passed: execute </w:t>
      </w:r>
      <w:r w:rsidRPr="00074D7D">
        <w:rPr>
          <w:rFonts w:ascii="Times New Roman" w:hAnsi="Times New Roman" w:cs="Times New Roman"/>
        </w:rPr>
        <w:t>QC4ModelDataBasedOnGenDataFromRaw</w:t>
      </w:r>
      <w:r>
        <w:rPr>
          <w:rFonts w:ascii="Times New Roman" w:hAnsi="Times New Roman" w:cs="Times New Roman"/>
        </w:rPr>
        <w:t xml:space="preserve">.R, and if it prints 5 ‘TRUE’ on the screen, the QC is passed successfully. </w:t>
      </w:r>
    </w:p>
    <w:p w14:paraId="7E3B4A40" w14:textId="4C14864F" w:rsidR="00612068" w:rsidRDefault="00612068" w:rsidP="00A43086">
      <w:pPr>
        <w:pStyle w:val="ListParagraph"/>
        <w:numPr>
          <w:ilvl w:val="3"/>
          <w:numId w:val="1"/>
        </w:numPr>
        <w:spacing w:before="100" w:after="100"/>
        <w:contextualSpacing w:val="0"/>
        <w:rPr>
          <w:rFonts w:ascii="Times New Roman" w:hAnsi="Times New Roman" w:cs="Times New Roman"/>
        </w:rPr>
      </w:pPr>
      <w:r w:rsidRPr="00612068">
        <w:rPr>
          <w:rFonts w:ascii="Times New Roman" w:hAnsi="Times New Roman" w:cs="Times New Roman"/>
        </w:rPr>
        <w:t>Example results</w:t>
      </w:r>
      <w:r w:rsidR="00A43086">
        <w:rPr>
          <w:rFonts w:ascii="Times New Roman" w:hAnsi="Times New Roman" w:cs="Times New Roman"/>
        </w:rPr>
        <w:t xml:space="preserve">: </w:t>
      </w:r>
      <w:r w:rsidR="00A43086" w:rsidRPr="00A43086">
        <w:rPr>
          <w:rFonts w:ascii="Times New Roman" w:hAnsi="Times New Roman" w:cs="Times New Roman"/>
        </w:rPr>
        <w:t>F:\Jie\MS\04_Delivery\22_ExtractModelData4Cmp\03 Results</w:t>
      </w:r>
      <w:r w:rsidR="004B161D">
        <w:rPr>
          <w:rFonts w:ascii="Times New Roman" w:hAnsi="Times New Roman" w:cs="Times New Roman"/>
        </w:rPr>
        <w:t xml:space="preserve"> (the two result folders are generated by 2.3.2.1 and 2.3.2.5)</w:t>
      </w:r>
    </w:p>
    <w:p w14:paraId="4251FA27" w14:textId="77777777" w:rsidR="00D4547E" w:rsidRDefault="00D4547E" w:rsidP="00D4547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Modelling</w:t>
      </w:r>
    </w:p>
    <w:p w14:paraId="13410E5C" w14:textId="41D08FD3" w:rsidR="00796673" w:rsidRDefault="00796673" w:rsidP="0079667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InitModel</w:t>
      </w:r>
    </w:p>
    <w:p w14:paraId="0B3A4C11" w14:textId="0651D6A2" w:rsidR="00B60C85" w:rsidRDefault="00B60C85" w:rsidP="000456B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location:</w:t>
      </w:r>
      <w:r w:rsidR="000456BD" w:rsidRPr="000456BD">
        <w:t xml:space="preserve"> </w:t>
      </w:r>
      <w:r w:rsidR="000456BD" w:rsidRPr="000456BD">
        <w:rPr>
          <w:rFonts w:ascii="Times New Roman" w:hAnsi="Times New Roman" w:cs="Times New Roman"/>
        </w:rPr>
        <w:t>F:\Jie\MS\04_Delivery\23_InitModel_NonRegulatizedGLM\02 Code\InitModel</w:t>
      </w:r>
      <w:r w:rsidR="000456BD">
        <w:rPr>
          <w:rFonts w:ascii="Times New Roman" w:hAnsi="Times New Roman" w:cs="Times New Roman"/>
        </w:rPr>
        <w:t xml:space="preserve"> (</w:t>
      </w:r>
      <w:r w:rsidR="000456BD">
        <w:rPr>
          <w:rFonts w:ascii="Times New Roman" w:hAnsi="Times New Roman" w:cs="Times New Roman"/>
          <w:color w:val="FF0000"/>
        </w:rPr>
        <w:t>Lichao to do: remove unused files</w:t>
      </w:r>
      <w:r w:rsidR="000456BD">
        <w:rPr>
          <w:rFonts w:ascii="Times New Roman" w:hAnsi="Times New Roman" w:cs="Times New Roman"/>
        </w:rPr>
        <w:t>)</w:t>
      </w:r>
    </w:p>
    <w:p w14:paraId="25BE23DB" w14:textId="19126D24" w:rsidR="00F16DF5" w:rsidRDefault="00B60C85" w:rsidP="00DE2936">
      <w:pPr>
        <w:pStyle w:val="ListParagraph"/>
        <w:numPr>
          <w:ilvl w:val="4"/>
          <w:numId w:val="1"/>
        </w:numPr>
        <w:spacing w:before="100" w:after="100"/>
        <w:contextualSpacing w:val="0"/>
        <w:rPr>
          <w:rFonts w:ascii="Times New Roman" w:hAnsi="Times New Roman" w:cs="Times New Roman"/>
        </w:rPr>
      </w:pPr>
      <w:r w:rsidRPr="00F933DD">
        <w:rPr>
          <w:rFonts w:ascii="Times New Roman" w:hAnsi="Times New Roman" w:cs="Times New Roman"/>
        </w:rPr>
        <w:t xml:space="preserve">Code description: </w:t>
      </w:r>
      <w:r w:rsidR="00B76F1A" w:rsidRPr="00F933DD">
        <w:rPr>
          <w:rFonts w:ascii="Times New Roman" w:hAnsi="Times New Roman" w:cs="Times New Roman"/>
        </w:rPr>
        <w:t>It runs the logistic-regressi</w:t>
      </w:r>
      <w:r w:rsidR="00F16DF5" w:rsidRPr="00F933DD">
        <w:rPr>
          <w:rFonts w:ascii="Times New Roman" w:hAnsi="Times New Roman" w:cs="Times New Roman"/>
        </w:rPr>
        <w:t xml:space="preserve">on with the elastic-net penalty. There are 4 different situations: whether to use the extensive set of variables or the top 10 most important variables, and whether it is for the BRACE to BRACE cohort or the other three cohorts (BRACE to Firstline Oral, BRACE to Secondline and BRACE Continuation). </w:t>
      </w:r>
      <w:r w:rsidR="00633660" w:rsidRPr="00F933DD">
        <w:rPr>
          <w:rFonts w:ascii="Times New Roman" w:hAnsi="Times New Roman" w:cs="Times New Roman"/>
        </w:rPr>
        <w:t xml:space="preserve">The reason that BRACE to BRACE is separated is that there are some complete-separation variables. </w:t>
      </w:r>
      <w:r w:rsidR="00F933DD">
        <w:rPr>
          <w:rFonts w:ascii="Times New Roman" w:hAnsi="Times New Roman" w:cs="Times New Roman"/>
        </w:rPr>
        <w:t xml:space="preserve">The following subsections will be described according to these 4 situations. </w:t>
      </w:r>
    </w:p>
    <w:p w14:paraId="26294258" w14:textId="77F26B09" w:rsidR="00B60C85" w:rsidRDefault="00B60C85"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CD4C6D">
        <w:rPr>
          <w:rFonts w:ascii="Times New Roman" w:hAnsi="Times New Roman" w:cs="Times New Roman"/>
        </w:rPr>
        <w:t xml:space="preserve"> Similar to what is described in 2.2.2.2.3, if it is for the extensive variables, the input is the model for data obtained from 2.3.2; if it is for the top 10 most important variables, the input is the model for data from 2.3.2 and the corresponding modelling result from using the extensive set of variables. The corresponding lines to change are Lines 25, 26 and 36. </w:t>
      </w:r>
    </w:p>
    <w:p w14:paraId="7786B6DD" w14:textId="2A0125F7" w:rsidR="00B60C85" w:rsidRDefault="00B60C85"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CD4C6D">
        <w:rPr>
          <w:rFonts w:ascii="Times New Roman" w:hAnsi="Times New Roman" w:cs="Times New Roman"/>
        </w:rPr>
        <w:t>the same as 2.2.2.2.4</w:t>
      </w:r>
    </w:p>
    <w:p w14:paraId="3063A64D" w14:textId="58DAAE55" w:rsidR="00B60C85" w:rsidRDefault="00B60C85" w:rsidP="007B668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lastRenderedPageBreak/>
        <w:t>Example results:</w:t>
      </w:r>
      <w:r w:rsidR="007B6688">
        <w:rPr>
          <w:rFonts w:ascii="Times New Roman" w:hAnsi="Times New Roman" w:cs="Times New Roman"/>
        </w:rPr>
        <w:t xml:space="preserve"> Under </w:t>
      </w:r>
      <w:r w:rsidR="007B6688" w:rsidRPr="007B6688">
        <w:rPr>
          <w:rFonts w:ascii="Times New Roman" w:hAnsi="Times New Roman" w:cs="Times New Roman"/>
        </w:rPr>
        <w:t>F:\Jie\MS\04_Delivery\23_InitModel_NonRegulatizedGLM\03 Results</w:t>
      </w:r>
    </w:p>
    <w:p w14:paraId="29D26B19" w14:textId="024BA811" w:rsidR="002253C6" w:rsidRDefault="002253C6" w:rsidP="007B6688">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Extensive variables and BRACE to BRACE</w:t>
      </w:r>
      <w:r w:rsidR="007B6688">
        <w:rPr>
          <w:rFonts w:ascii="Times New Roman" w:hAnsi="Times New Roman" w:cs="Times New Roman"/>
        </w:rPr>
        <w:t xml:space="preserve">: </w:t>
      </w:r>
      <w:r w:rsidR="007B6688" w:rsidRPr="007B6688">
        <w:rPr>
          <w:rFonts w:ascii="Times New Roman" w:hAnsi="Times New Roman" w:cs="Times New Roman"/>
        </w:rPr>
        <w:t>2016-08-11 12.00.36</w:t>
      </w:r>
    </w:p>
    <w:p w14:paraId="0863686A" w14:textId="08F48377" w:rsidR="002253C6" w:rsidRDefault="002253C6" w:rsidP="009F4207">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Extensive variables and BRACE to Firstline Oral, BRACE to Secondline and BRACE Continuation</w:t>
      </w:r>
      <w:r w:rsidR="009F4207">
        <w:rPr>
          <w:rFonts w:ascii="Times New Roman" w:hAnsi="Times New Roman" w:cs="Times New Roman"/>
        </w:rPr>
        <w:t xml:space="preserve">: </w:t>
      </w:r>
      <w:r w:rsidR="009F4207" w:rsidRPr="009F4207">
        <w:rPr>
          <w:rFonts w:ascii="Times New Roman" w:hAnsi="Times New Roman" w:cs="Times New Roman"/>
        </w:rPr>
        <w:t>2016-08-08 08.19.05</w:t>
      </w:r>
    </w:p>
    <w:p w14:paraId="68A9652D" w14:textId="493B3D45" w:rsidR="002253C6" w:rsidRDefault="002253C6" w:rsidP="007B6688">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Top 10 variables and BRACE to BRACE</w:t>
      </w:r>
      <w:r w:rsidR="007B6688">
        <w:rPr>
          <w:rFonts w:ascii="Times New Roman" w:hAnsi="Times New Roman" w:cs="Times New Roman"/>
        </w:rPr>
        <w:t xml:space="preserve">: </w:t>
      </w:r>
      <w:r w:rsidR="007B6688" w:rsidRPr="007B6688">
        <w:rPr>
          <w:rFonts w:ascii="Times New Roman" w:hAnsi="Times New Roman" w:cs="Times New Roman"/>
        </w:rPr>
        <w:t>2016-08-11 12.09.42</w:t>
      </w:r>
    </w:p>
    <w:p w14:paraId="4C6DC2AE" w14:textId="14501A60" w:rsidR="002253C6" w:rsidRDefault="002253C6" w:rsidP="009F4207">
      <w:pPr>
        <w:pStyle w:val="ListParagraph"/>
        <w:numPr>
          <w:ilvl w:val="5"/>
          <w:numId w:val="1"/>
        </w:numPr>
        <w:spacing w:before="100" w:after="100"/>
        <w:contextualSpacing w:val="0"/>
        <w:rPr>
          <w:rFonts w:ascii="Times New Roman" w:hAnsi="Times New Roman" w:cs="Times New Roman"/>
        </w:rPr>
      </w:pPr>
      <w:r w:rsidRPr="007B6688">
        <w:rPr>
          <w:rFonts w:ascii="Times New Roman" w:hAnsi="Times New Roman" w:cs="Times New Roman"/>
        </w:rPr>
        <w:t>Top 10 variables and BRACE to Firstline Oral, BRACE to Secondline and BRACE Continuation</w:t>
      </w:r>
      <w:r w:rsidR="009F4207">
        <w:rPr>
          <w:rFonts w:ascii="Times New Roman" w:hAnsi="Times New Roman" w:cs="Times New Roman"/>
        </w:rPr>
        <w:t xml:space="preserve">: </w:t>
      </w:r>
      <w:r w:rsidR="009F4207" w:rsidRPr="009F4207">
        <w:rPr>
          <w:rFonts w:ascii="Times New Roman" w:hAnsi="Times New Roman" w:cs="Times New Roman"/>
        </w:rPr>
        <w:t>2016-08-08 09.24.44</w:t>
      </w:r>
    </w:p>
    <w:p w14:paraId="792A7887" w14:textId="16B4486C" w:rsidR="00796673" w:rsidRDefault="00796673" w:rsidP="0079667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NonRegularizedGLM</w:t>
      </w:r>
    </w:p>
    <w:p w14:paraId="665CF1C7" w14:textId="6B9593A7" w:rsidR="00796673" w:rsidRDefault="00981826" w:rsidP="00A1095E">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location:</w:t>
      </w:r>
      <w:r w:rsidR="00A1095E">
        <w:rPr>
          <w:rFonts w:ascii="Times New Roman" w:hAnsi="Times New Roman" w:cs="Times New Roman"/>
        </w:rPr>
        <w:t xml:space="preserve"> </w:t>
      </w:r>
      <w:r w:rsidR="00A1095E" w:rsidRPr="00A1095E">
        <w:rPr>
          <w:rFonts w:ascii="Times New Roman" w:hAnsi="Times New Roman" w:cs="Times New Roman"/>
        </w:rPr>
        <w:t>F:\Jie\MS\04_Delivery\03_InitM</w:t>
      </w:r>
      <w:r w:rsidR="009D12D0">
        <w:rPr>
          <w:rFonts w:ascii="Times New Roman" w:hAnsi="Times New Roman" w:cs="Times New Roman"/>
        </w:rPr>
        <w:t>odel_NonRegulatizedGLM\02 Code\</w:t>
      </w:r>
      <w:r w:rsidR="00A1095E" w:rsidRPr="00A1095E">
        <w:rPr>
          <w:rFonts w:ascii="Times New Roman" w:hAnsi="Times New Roman" w:cs="Times New Roman"/>
        </w:rPr>
        <w:t>Non_RegularizedGLM\</w:t>
      </w:r>
    </w:p>
    <w:p w14:paraId="6EFE7901" w14:textId="4784BE05"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description:</w:t>
      </w:r>
      <w:r w:rsidR="00A1095E">
        <w:rPr>
          <w:rFonts w:ascii="Times New Roman" w:hAnsi="Times New Roman" w:cs="Times New Roman"/>
        </w:rPr>
        <w:t xml:space="preserve"> see 2.2.2.3.2. </w:t>
      </w:r>
    </w:p>
    <w:p w14:paraId="33751533" w14:textId="0BF7EC6D"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A1095E">
        <w:rPr>
          <w:rFonts w:ascii="Times New Roman" w:hAnsi="Times New Roman" w:cs="Times New Roman"/>
        </w:rPr>
        <w:t xml:space="preserve"> similar to 2.2.2.3.3, the output of </w:t>
      </w:r>
      <w:r w:rsidR="009D12D0">
        <w:rPr>
          <w:rFonts w:ascii="Times New Roman" w:hAnsi="Times New Roman" w:cs="Times New Roman"/>
        </w:rPr>
        <w:t xml:space="preserve">logistic regression with the elastic-net penalty and the top 10 most important variables described in 2.3.3.1 above. </w:t>
      </w:r>
    </w:p>
    <w:p w14:paraId="7AF4D5C1" w14:textId="4135CF1D"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How to run the code</w:t>
      </w:r>
      <w:r w:rsidR="009D12D0">
        <w:rPr>
          <w:rFonts w:ascii="Times New Roman" w:hAnsi="Times New Roman" w:cs="Times New Roman"/>
        </w:rPr>
        <w:t xml:space="preserve">: similar to 2.2.2.3.4. </w:t>
      </w:r>
    </w:p>
    <w:p w14:paraId="44CE9559" w14:textId="1D8B863E"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Example results</w:t>
      </w:r>
      <w:r w:rsidR="005E3880">
        <w:rPr>
          <w:rFonts w:ascii="Times New Roman" w:hAnsi="Times New Roman" w:cs="Times New Roman"/>
        </w:rPr>
        <w:t xml:space="preserve">: </w:t>
      </w:r>
    </w:p>
    <w:p w14:paraId="4B4E7FD9" w14:textId="107F9648" w:rsidR="005E3880" w:rsidRDefault="005E3880" w:rsidP="005E3880">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BRACE to BRACE: </w:t>
      </w:r>
      <w:r w:rsidRPr="005E3880">
        <w:rPr>
          <w:rFonts w:ascii="Times New Roman" w:hAnsi="Times New Roman" w:cs="Times New Roman"/>
        </w:rPr>
        <w:t>2016-08-11 12.14.54</w:t>
      </w:r>
    </w:p>
    <w:p w14:paraId="2038B1A1" w14:textId="1F81FC7B" w:rsidR="005E3880" w:rsidRDefault="005E3880" w:rsidP="005E3880">
      <w:pPr>
        <w:pStyle w:val="ListParagraph"/>
        <w:numPr>
          <w:ilvl w:val="5"/>
          <w:numId w:val="1"/>
        </w:numPr>
        <w:spacing w:before="100" w:after="100"/>
        <w:contextualSpacing w:val="0"/>
        <w:rPr>
          <w:rFonts w:ascii="Times New Roman" w:hAnsi="Times New Roman" w:cs="Times New Roman"/>
        </w:rPr>
      </w:pPr>
      <w:r w:rsidRPr="007B6688">
        <w:rPr>
          <w:rFonts w:ascii="Times New Roman" w:hAnsi="Times New Roman" w:cs="Times New Roman"/>
        </w:rPr>
        <w:t>BRACE to Firstline Oral, BRACE to Secondline and BRACE Continuation</w:t>
      </w:r>
      <w:r>
        <w:rPr>
          <w:rFonts w:ascii="Times New Roman" w:hAnsi="Times New Roman" w:cs="Times New Roman"/>
        </w:rPr>
        <w:t xml:space="preserve">: </w:t>
      </w:r>
      <w:r w:rsidRPr="005E3880">
        <w:rPr>
          <w:rFonts w:ascii="Times New Roman" w:hAnsi="Times New Roman" w:cs="Times New Roman"/>
        </w:rPr>
        <w:t>2016-08-11 06.51.00</w:t>
      </w:r>
      <w:r w:rsidR="002A2A5E">
        <w:rPr>
          <w:rFonts w:ascii="Times New Roman" w:hAnsi="Times New Roman" w:cs="Times New Roman"/>
        </w:rPr>
        <w:t xml:space="preserve">. </w:t>
      </w:r>
    </w:p>
    <w:p w14:paraId="4785913C" w14:textId="4B28BDDC" w:rsidR="002A2A5E" w:rsidRPr="002A2A5E" w:rsidRDefault="00D4547E" w:rsidP="002A2A5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Collecting results</w:t>
      </w:r>
      <w:r w:rsidR="002A2A5E">
        <w:rPr>
          <w:rFonts w:ascii="Times New Roman" w:hAnsi="Times New Roman" w:cs="Times New Roman"/>
        </w:rPr>
        <w:t>: Everything is s</w:t>
      </w:r>
      <w:r w:rsidR="002A2A5E" w:rsidRPr="002A2A5E">
        <w:rPr>
          <w:rFonts w:ascii="Times New Roman" w:hAnsi="Times New Roman" w:cs="Times New Roman"/>
        </w:rPr>
        <w:t xml:space="preserve">imilar to 2.2.3 but with slightly changed code (e.g., changing the table names, etc.). </w:t>
      </w:r>
    </w:p>
    <w:p w14:paraId="264A3BE1" w14:textId="6966E65B" w:rsidR="00D4547E" w:rsidRPr="00D4547E" w:rsidRDefault="00D4547E" w:rsidP="000A0D59">
      <w:pPr>
        <w:pStyle w:val="ListParagraph"/>
        <w:numPr>
          <w:ilvl w:val="2"/>
          <w:numId w:val="1"/>
        </w:numPr>
        <w:spacing w:before="100" w:after="100"/>
        <w:contextualSpacing w:val="0"/>
        <w:rPr>
          <w:rFonts w:ascii="Times New Roman" w:hAnsi="Times New Roman" w:cs="Times New Roman"/>
        </w:rPr>
      </w:pPr>
      <w:r w:rsidRPr="00D4547E">
        <w:rPr>
          <w:rFonts w:ascii="Times New Roman" w:hAnsi="Times New Roman" w:cs="Times New Roman"/>
        </w:rPr>
        <w:t>Delivery</w:t>
      </w:r>
      <w:r w:rsidR="002A2A5E">
        <w:rPr>
          <w:rFonts w:ascii="Times New Roman" w:hAnsi="Times New Roman" w:cs="Times New Roman"/>
        </w:rPr>
        <w:t xml:space="preserve"> (</w:t>
      </w:r>
      <w:r w:rsidR="002A2A5E">
        <w:rPr>
          <w:rFonts w:ascii="Times New Roman" w:hAnsi="Times New Roman" w:cs="Times New Roman"/>
          <w:color w:val="FF0000"/>
        </w:rPr>
        <w:t>Lichao to add</w:t>
      </w:r>
      <w:r w:rsidR="002A2A5E">
        <w:rPr>
          <w:rFonts w:ascii="Times New Roman" w:hAnsi="Times New Roman" w:cs="Times New Roman"/>
        </w:rPr>
        <w:t>)</w:t>
      </w:r>
    </w:p>
    <w:p w14:paraId="12B25A5F" w14:textId="4C917247" w:rsidR="00336B00" w:rsidRDefault="006B6036" w:rsidP="00336B00">
      <w:pPr>
        <w:pStyle w:val="ListParagraph"/>
        <w:numPr>
          <w:ilvl w:val="0"/>
          <w:numId w:val="1"/>
        </w:numPr>
        <w:spacing w:before="100" w:after="100"/>
        <w:contextualSpacing w:val="0"/>
        <w:rPr>
          <w:ins w:id="4" w:author="Zhao, Jie (Beijing)" w:date="2016-08-26T10:25:00Z"/>
          <w:rFonts w:ascii="Times New Roman" w:hAnsi="Times New Roman" w:cs="Times New Roman"/>
        </w:rPr>
      </w:pPr>
      <w:r>
        <w:rPr>
          <w:rFonts w:ascii="Times New Roman" w:hAnsi="Times New Roman" w:cs="Times New Roman"/>
        </w:rPr>
        <w:t xml:space="preserve">Exploring New Variables (Not </w:t>
      </w:r>
      <w:commentRangeStart w:id="5"/>
      <w:r>
        <w:rPr>
          <w:rFonts w:ascii="Times New Roman" w:hAnsi="Times New Roman" w:cs="Times New Roman"/>
        </w:rPr>
        <w:t>Delivered</w:t>
      </w:r>
      <w:commentRangeEnd w:id="5"/>
      <w:r w:rsidR="00940CA9">
        <w:rPr>
          <w:rStyle w:val="CommentReference"/>
        </w:rPr>
        <w:commentReference w:id="5"/>
      </w:r>
      <w:r>
        <w:rPr>
          <w:rFonts w:ascii="Times New Roman" w:hAnsi="Times New Roman" w:cs="Times New Roman"/>
        </w:rPr>
        <w:t>)</w:t>
      </w:r>
      <w:r w:rsidR="00940CA9">
        <w:rPr>
          <w:rFonts w:ascii="Times New Roman" w:hAnsi="Times New Roman" w:cs="Times New Roman"/>
        </w:rPr>
        <w:t xml:space="preserve"> </w:t>
      </w:r>
    </w:p>
    <w:p w14:paraId="09411885" w14:textId="25E2ECB0" w:rsidR="00336B00" w:rsidRDefault="00336B00" w:rsidP="00336B00">
      <w:pPr>
        <w:pStyle w:val="ListParagraph"/>
        <w:numPr>
          <w:ilvl w:val="2"/>
          <w:numId w:val="1"/>
        </w:numPr>
        <w:spacing w:before="100" w:after="100"/>
        <w:contextualSpacing w:val="0"/>
        <w:rPr>
          <w:ins w:id="6" w:author="Zhao, Jie (Beijing)" w:date="2016-08-26T10:25:00Z"/>
          <w:rFonts w:ascii="Times New Roman" w:hAnsi="Times New Roman" w:cs="Times New Roman"/>
        </w:rPr>
      </w:pPr>
      <w:ins w:id="7" w:author="Zhao, Jie (Beijing)" w:date="2016-08-26T10:26:00Z">
        <w:r>
          <w:rPr>
            <w:rFonts w:ascii="Times New Roman" w:hAnsi="Times New Roman" w:cs="Times New Roman"/>
          </w:rPr>
          <w:t>This part is for the composite cohort to do some new group variables exploration.</w:t>
        </w:r>
      </w:ins>
      <w:ins w:id="8" w:author="Zhao, Jie (Beijing)" w:date="2016-08-26T10:27:00Z">
        <w:r>
          <w:rPr>
            <w:rFonts w:ascii="Times New Roman" w:hAnsi="Times New Roman" w:cs="Times New Roman"/>
          </w:rPr>
          <w:t xml:space="preserve">firstly use RF modelling to see how the auc on test data changed after adding each group variables. Secondly choose those groups which have relative good impact on the auc on test. </w:t>
        </w:r>
      </w:ins>
      <w:ins w:id="9" w:author="Zhao, Jie (Beijing)" w:date="2016-08-26T10:28:00Z">
        <w:r>
          <w:rPr>
            <w:rFonts w:ascii="Times New Roman" w:hAnsi="Times New Roman" w:cs="Times New Roman"/>
          </w:rPr>
          <w:t xml:space="preserve">Finally rerun the InitModel </w:t>
        </w:r>
      </w:ins>
      <w:ins w:id="10" w:author="Zhao, Jie (Beijing)" w:date="2016-08-26T10:29:00Z">
        <w:r>
          <w:rPr>
            <w:rFonts w:ascii="Times New Roman" w:hAnsi="Times New Roman" w:cs="Times New Roman"/>
          </w:rPr>
          <w:t>with variables (base variables + the group variables chosen</w:t>
        </w:r>
      </w:ins>
      <w:ins w:id="11" w:author="Zhao, Jie (Beijing)" w:date="2016-08-26T10:30:00Z">
        <w:r>
          <w:rPr>
            <w:rFonts w:ascii="Times New Roman" w:hAnsi="Times New Roman" w:cs="Times New Roman"/>
          </w:rPr>
          <w:t xml:space="preserve"> (each group in each re-run)</w:t>
        </w:r>
      </w:ins>
      <w:ins w:id="12" w:author="Zhao, Jie (Beijing)" w:date="2016-08-26T10:29:00Z">
        <w:r>
          <w:rPr>
            <w:rFonts w:ascii="Times New Roman" w:hAnsi="Times New Roman" w:cs="Times New Roman"/>
          </w:rPr>
          <w:t>) to see the model result</w:t>
        </w:r>
      </w:ins>
      <w:ins w:id="13" w:author="Zhao, Jie (Beijing)" w:date="2016-08-26T10:25:00Z">
        <w:r>
          <w:rPr>
            <w:rFonts w:ascii="Times New Roman" w:hAnsi="Times New Roman" w:cs="Times New Roman"/>
          </w:rPr>
          <w:t xml:space="preserve">. </w:t>
        </w:r>
      </w:ins>
    </w:p>
    <w:p w14:paraId="21565EE4" w14:textId="34F34204" w:rsidR="00336B00" w:rsidRDefault="00336B00" w:rsidP="00336B00">
      <w:pPr>
        <w:pStyle w:val="ListParagraph"/>
        <w:numPr>
          <w:ilvl w:val="2"/>
          <w:numId w:val="1"/>
        </w:numPr>
        <w:spacing w:before="100" w:after="100"/>
        <w:contextualSpacing w:val="0"/>
        <w:rPr>
          <w:ins w:id="14" w:author="Zhao, Jie (Beijing)" w:date="2016-08-26T10:25:00Z"/>
          <w:rFonts w:ascii="Times New Roman" w:hAnsi="Times New Roman" w:cs="Times New Roman"/>
        </w:rPr>
      </w:pPr>
      <w:ins w:id="15" w:author="Zhao, Jie (Beijing)" w:date="2016-08-26T10:25:00Z">
        <w:r>
          <w:rPr>
            <w:rFonts w:ascii="Times New Roman" w:hAnsi="Times New Roman" w:cs="Times New Roman"/>
          </w:rPr>
          <w:t>Prepare the modelling data</w:t>
        </w:r>
      </w:ins>
      <w:ins w:id="16" w:author="Zhao, Jie (Beijing)" w:date="2016-08-26T10:30:00Z">
        <w:r>
          <w:rPr>
            <w:rFonts w:ascii="Times New Roman" w:hAnsi="Times New Roman" w:cs="Times New Roman"/>
          </w:rPr>
          <w:t xml:space="preserve"> </w:t>
        </w:r>
        <w:r>
          <w:rPr>
            <w:rFonts w:ascii="Times New Roman" w:hAnsi="Times New Roman" w:cs="Times New Roman" w:hint="eastAsia"/>
            <w:lang w:eastAsia="zh-CN"/>
          </w:rPr>
          <w:t>for RF modelling</w:t>
        </w:r>
      </w:ins>
    </w:p>
    <w:p w14:paraId="036E0C9C" w14:textId="1E9FC51F" w:rsidR="00336B00" w:rsidRDefault="00336B00" w:rsidP="00336B00">
      <w:pPr>
        <w:pStyle w:val="ListParagraph"/>
        <w:numPr>
          <w:ilvl w:val="3"/>
          <w:numId w:val="1"/>
        </w:numPr>
        <w:spacing w:before="100" w:after="100"/>
        <w:contextualSpacing w:val="0"/>
        <w:rPr>
          <w:ins w:id="17" w:author="Zhao, Jie (Beijing)" w:date="2016-08-26T10:32:00Z"/>
          <w:rFonts w:ascii="Times New Roman" w:hAnsi="Times New Roman" w:cs="Times New Roman"/>
        </w:rPr>
      </w:pPr>
      <w:ins w:id="18" w:author="Zhao, Jie (Beijing)" w:date="2016-08-26T10:32:00Z">
        <w:r>
          <w:rPr>
            <w:rFonts w:ascii="Times New Roman" w:hAnsi="Times New Roman" w:cs="Times New Roman"/>
            <w:lang w:eastAsia="zh-CN"/>
          </w:rPr>
          <w:t>T</w:t>
        </w:r>
        <w:r>
          <w:rPr>
            <w:rFonts w:ascii="Times New Roman" w:hAnsi="Times New Roman" w:cs="Times New Roman" w:hint="eastAsia"/>
            <w:lang w:eastAsia="zh-CN"/>
          </w:rPr>
          <w:t xml:space="preserve">he </w:t>
        </w:r>
        <w:r>
          <w:rPr>
            <w:rFonts w:ascii="Times New Roman" w:hAnsi="Times New Roman" w:cs="Times New Roman"/>
            <w:lang w:eastAsia="zh-CN"/>
          </w:rPr>
          <w:t>model data used her</w:t>
        </w:r>
        <w:r w:rsidR="00C800DC">
          <w:rPr>
            <w:rFonts w:ascii="Times New Roman" w:hAnsi="Times New Roman" w:cs="Times New Roman"/>
            <w:lang w:eastAsia="zh-CN"/>
          </w:rPr>
          <w:t>e is just the same as what used in InitModel with new edss score cut-off points.</w:t>
        </w:r>
      </w:ins>
    </w:p>
    <w:p w14:paraId="72EA3929" w14:textId="6433C6A4" w:rsidR="00C800DC" w:rsidRDefault="00C800DC" w:rsidP="00C800DC">
      <w:pPr>
        <w:pStyle w:val="ListParagraph"/>
        <w:numPr>
          <w:ilvl w:val="3"/>
          <w:numId w:val="1"/>
        </w:numPr>
        <w:spacing w:before="100" w:after="100"/>
        <w:contextualSpacing w:val="0"/>
        <w:rPr>
          <w:ins w:id="19" w:author="Zhao, Jie (Beijing)" w:date="2016-08-26T10:25:00Z"/>
          <w:rFonts w:ascii="Times New Roman" w:hAnsi="Times New Roman" w:cs="Times New Roman"/>
        </w:rPr>
      </w:pPr>
      <w:ins w:id="20" w:author="Zhao, Jie (Beijing)" w:date="2016-08-26T10:36:00Z">
        <w:r>
          <w:rPr>
            <w:rFonts w:ascii="Times New Roman" w:hAnsi="Times New Roman" w:cs="Times New Roman"/>
            <w:lang w:eastAsia="zh-CN"/>
          </w:rPr>
          <w:t xml:space="preserve">Location: </w:t>
        </w:r>
      </w:ins>
      <w:ins w:id="21" w:author="Zhao, Jie (Beijing)" w:date="2016-08-26T10:37:00Z">
        <w:r w:rsidRPr="00C800DC">
          <w:rPr>
            <w:rFonts w:ascii="Times New Roman" w:hAnsi="Times New Roman" w:cs="Times New Roman"/>
            <w:lang w:eastAsia="zh-CN"/>
          </w:rPr>
          <w:t>F:\Jie\MS\04_Delivery\33_RF\01 Data\2016-07-26 04.08.00</w:t>
        </w:r>
      </w:ins>
    </w:p>
    <w:p w14:paraId="2FE65FAA" w14:textId="77777777" w:rsidR="00336B00" w:rsidRDefault="00336B00" w:rsidP="00336B00">
      <w:pPr>
        <w:pStyle w:val="ListParagraph"/>
        <w:numPr>
          <w:ilvl w:val="2"/>
          <w:numId w:val="1"/>
        </w:numPr>
        <w:spacing w:before="100" w:after="100"/>
        <w:contextualSpacing w:val="0"/>
        <w:rPr>
          <w:ins w:id="22" w:author="Zhao, Jie (Beijing)" w:date="2016-08-26T10:25:00Z"/>
          <w:rFonts w:ascii="Times New Roman" w:hAnsi="Times New Roman" w:cs="Times New Roman"/>
        </w:rPr>
      </w:pPr>
      <w:ins w:id="23" w:author="Zhao, Jie (Beijing)" w:date="2016-08-26T10:25:00Z">
        <w:r>
          <w:rPr>
            <w:rFonts w:ascii="Times New Roman" w:hAnsi="Times New Roman" w:cs="Times New Roman"/>
          </w:rPr>
          <w:t>Modelling</w:t>
        </w:r>
      </w:ins>
    </w:p>
    <w:p w14:paraId="33F0CFEE" w14:textId="2D02AEC8" w:rsidR="00336B00" w:rsidRDefault="00C800DC" w:rsidP="00336B00">
      <w:pPr>
        <w:pStyle w:val="ListParagraph"/>
        <w:numPr>
          <w:ilvl w:val="3"/>
          <w:numId w:val="1"/>
        </w:numPr>
        <w:spacing w:before="100" w:after="100"/>
        <w:contextualSpacing w:val="0"/>
        <w:rPr>
          <w:ins w:id="24" w:author="Zhao, Jie (Beijing)" w:date="2016-08-26T10:25:00Z"/>
          <w:rFonts w:ascii="Times New Roman" w:hAnsi="Times New Roman" w:cs="Times New Roman"/>
        </w:rPr>
      </w:pPr>
      <w:ins w:id="25" w:author="Zhao, Jie (Beijing)" w:date="2016-08-26T10:38:00Z">
        <w:r>
          <w:rPr>
            <w:rFonts w:ascii="Times New Roman" w:hAnsi="Times New Roman" w:cs="Times New Roman"/>
          </w:rPr>
          <w:t>RF</w:t>
        </w:r>
      </w:ins>
    </w:p>
    <w:p w14:paraId="3865A8C4" w14:textId="2271D974" w:rsidR="00336B00" w:rsidRDefault="00336B00" w:rsidP="00C800DC">
      <w:pPr>
        <w:pStyle w:val="ListParagraph"/>
        <w:numPr>
          <w:ilvl w:val="4"/>
          <w:numId w:val="1"/>
        </w:numPr>
        <w:spacing w:before="100" w:after="100"/>
        <w:contextualSpacing w:val="0"/>
        <w:rPr>
          <w:ins w:id="26" w:author="Zhao, Jie (Beijing)" w:date="2016-08-26T10:25:00Z"/>
          <w:rFonts w:ascii="Times New Roman" w:hAnsi="Times New Roman" w:cs="Times New Roman"/>
        </w:rPr>
      </w:pPr>
      <w:ins w:id="27" w:author="Zhao, Jie (Beijing)" w:date="2016-08-26T10:25:00Z">
        <w:r>
          <w:rPr>
            <w:rFonts w:ascii="Times New Roman" w:hAnsi="Times New Roman" w:cs="Times New Roman"/>
          </w:rPr>
          <w:t>Code location:</w:t>
        </w:r>
        <w:r w:rsidRPr="000456BD">
          <w:t xml:space="preserve"> </w:t>
        </w:r>
      </w:ins>
      <w:ins w:id="28" w:author="Zhao, Jie (Beijing)" w:date="2016-08-26T10:39:00Z">
        <w:r w:rsidR="00C800DC" w:rsidRPr="00C800DC">
          <w:rPr>
            <w:rFonts w:ascii="Times New Roman" w:hAnsi="Times New Roman" w:cs="Times New Roman"/>
          </w:rPr>
          <w:t>F:\Jie\MS\04_Delivery\32_RF\02 Code</w:t>
        </w:r>
      </w:ins>
    </w:p>
    <w:p w14:paraId="2F082FBC" w14:textId="094BAEDB" w:rsidR="00336B00" w:rsidRDefault="00336B00" w:rsidP="00336B00">
      <w:pPr>
        <w:pStyle w:val="ListParagraph"/>
        <w:numPr>
          <w:ilvl w:val="4"/>
          <w:numId w:val="1"/>
        </w:numPr>
        <w:spacing w:before="100" w:after="100"/>
        <w:contextualSpacing w:val="0"/>
        <w:rPr>
          <w:ins w:id="29" w:author="Zhao, Jie (Beijing)" w:date="2016-08-26T10:25:00Z"/>
          <w:rFonts w:ascii="Times New Roman" w:hAnsi="Times New Roman" w:cs="Times New Roman"/>
        </w:rPr>
      </w:pPr>
      <w:ins w:id="30" w:author="Zhao, Jie (Beijing)" w:date="2016-08-26T10:25:00Z">
        <w:r w:rsidRPr="00F933DD">
          <w:rPr>
            <w:rFonts w:ascii="Times New Roman" w:hAnsi="Times New Roman" w:cs="Times New Roman"/>
          </w:rPr>
          <w:t xml:space="preserve">Code description: It runs the </w:t>
        </w:r>
      </w:ins>
      <w:ins w:id="31" w:author="Zhao, Jie (Beijing)" w:date="2016-08-26T10:39:00Z">
        <w:r w:rsidR="00C800DC">
          <w:rPr>
            <w:rFonts w:ascii="Times New Roman" w:hAnsi="Times New Roman" w:cs="Times New Roman"/>
          </w:rPr>
          <w:t>Random Forest</w:t>
        </w:r>
      </w:ins>
      <w:ins w:id="32" w:author="Zhao, Jie (Beijing)" w:date="2016-08-26T10:25:00Z">
        <w:r w:rsidR="00C800DC">
          <w:rPr>
            <w:rFonts w:ascii="Times New Roman" w:hAnsi="Times New Roman" w:cs="Times New Roman"/>
          </w:rPr>
          <w:t xml:space="preserve"> with grid search</w:t>
        </w:r>
        <w:r>
          <w:rPr>
            <w:rFonts w:ascii="Times New Roman" w:hAnsi="Times New Roman" w:cs="Times New Roman"/>
          </w:rPr>
          <w:t xml:space="preserve">. </w:t>
        </w:r>
      </w:ins>
    </w:p>
    <w:p w14:paraId="18C5F2C5" w14:textId="77777777" w:rsidR="00C800DC" w:rsidRDefault="00336B00" w:rsidP="00336B00">
      <w:pPr>
        <w:pStyle w:val="ListParagraph"/>
        <w:numPr>
          <w:ilvl w:val="4"/>
          <w:numId w:val="1"/>
        </w:numPr>
        <w:spacing w:before="100" w:after="100"/>
        <w:contextualSpacing w:val="0"/>
        <w:rPr>
          <w:ins w:id="33" w:author="Zhao, Jie (Beijing)" w:date="2016-08-26T10:42:00Z"/>
          <w:rFonts w:ascii="Times New Roman" w:hAnsi="Times New Roman" w:cs="Times New Roman"/>
        </w:rPr>
      </w:pPr>
      <w:ins w:id="34" w:author="Zhao, Jie (Beijing)" w:date="2016-08-26T10:25:00Z">
        <w:r>
          <w:rPr>
            <w:rFonts w:ascii="Times New Roman" w:hAnsi="Times New Roman" w:cs="Times New Roman"/>
          </w:rPr>
          <w:t xml:space="preserve">Input: </w:t>
        </w:r>
      </w:ins>
      <w:ins w:id="35" w:author="Zhao, Jie (Beijing)" w:date="2016-08-26T10:41:00Z">
        <w:r w:rsidR="00C800DC">
          <w:rPr>
            <w:rFonts w:ascii="Times New Roman" w:hAnsi="Times New Roman" w:cs="Times New Roman"/>
          </w:rPr>
          <w:t xml:space="preserve">there are two input data. </w:t>
        </w:r>
      </w:ins>
    </w:p>
    <w:p w14:paraId="7C61FCFF" w14:textId="77777777" w:rsidR="00C800DC" w:rsidRDefault="00C800DC" w:rsidP="00C800DC">
      <w:pPr>
        <w:pStyle w:val="ListParagraph"/>
        <w:numPr>
          <w:ilvl w:val="5"/>
          <w:numId w:val="3"/>
        </w:numPr>
        <w:spacing w:before="100" w:after="100"/>
        <w:rPr>
          <w:ins w:id="36" w:author="Zhao, Jie (Beijing)" w:date="2016-08-26T10:43:00Z"/>
          <w:rFonts w:ascii="Times New Roman" w:hAnsi="Times New Roman" w:cs="Times New Roman"/>
        </w:rPr>
        <w:pPrChange w:id="37" w:author="Zhao, Jie (Beijing)" w:date="2016-08-26T10:43:00Z">
          <w:pPr>
            <w:pStyle w:val="ListParagraph"/>
            <w:numPr>
              <w:ilvl w:val="4"/>
              <w:numId w:val="1"/>
            </w:numPr>
            <w:spacing w:before="100" w:after="100"/>
            <w:ind w:left="2232" w:hanging="792"/>
            <w:contextualSpacing w:val="0"/>
          </w:pPr>
        </w:pPrChange>
      </w:pPr>
      <w:ins w:id="38" w:author="Zhao, Jie (Beijing)" w:date="2016-08-26T10:41:00Z">
        <w:r w:rsidRPr="00C800DC">
          <w:rPr>
            <w:rFonts w:ascii="Times New Roman" w:hAnsi="Times New Roman" w:cs="Times New Roman"/>
            <w:rPrChange w:id="39" w:author="Zhao, Jie (Beijing)" w:date="2016-08-26T10:43:00Z">
              <w:rPr/>
            </w:rPrChange>
          </w:rPr>
          <w:t xml:space="preserve">One is the model data from </w:t>
        </w:r>
      </w:ins>
      <w:ins w:id="40" w:author="Zhao, Jie (Beijing)" w:date="2016-08-26T10:25:00Z">
        <w:r w:rsidR="00336B00" w:rsidRPr="00C800DC">
          <w:rPr>
            <w:rFonts w:ascii="Times New Roman" w:hAnsi="Times New Roman" w:cs="Times New Roman"/>
            <w:rPrChange w:id="41" w:author="Zhao, Jie (Beijing)" w:date="2016-08-26T10:43:00Z">
              <w:rPr/>
            </w:rPrChange>
          </w:rPr>
          <w:t xml:space="preserve">what is described in </w:t>
        </w:r>
      </w:ins>
      <w:ins w:id="42" w:author="Zhao, Jie (Beijing)" w:date="2016-08-26T10:40:00Z">
        <w:r w:rsidRPr="00C800DC">
          <w:rPr>
            <w:rFonts w:ascii="Times New Roman" w:hAnsi="Times New Roman" w:cs="Times New Roman"/>
            <w:rPrChange w:id="43" w:author="Zhao, Jie (Beijing)" w:date="2016-08-26T10:43:00Z">
              <w:rPr/>
            </w:rPrChange>
          </w:rPr>
          <w:t>3.1.2.2</w:t>
        </w:r>
      </w:ins>
      <w:ins w:id="44" w:author="Zhao, Jie (Beijing)" w:date="2016-08-26T10:25:00Z">
        <w:r w:rsidR="00336B00" w:rsidRPr="00C800DC">
          <w:rPr>
            <w:rFonts w:ascii="Times New Roman" w:hAnsi="Times New Roman" w:cs="Times New Roman"/>
            <w:rPrChange w:id="45" w:author="Zhao, Jie (Beijing)" w:date="2016-08-26T10:43:00Z">
              <w:rPr/>
            </w:rPrChange>
          </w:rPr>
          <w:t>,</w:t>
        </w:r>
      </w:ins>
      <w:ins w:id="46" w:author="Zhao, Jie (Beijing)" w:date="2016-08-26T10:42:00Z">
        <w:r w:rsidRPr="00C800DC">
          <w:rPr>
            <w:rFonts w:ascii="Times New Roman" w:hAnsi="Times New Roman" w:cs="Times New Roman"/>
            <w:rPrChange w:id="47" w:author="Zhao, Jie (Beijing)" w:date="2016-08-26T10:43:00Z">
              <w:rPr/>
            </w:rPrChange>
          </w:rPr>
          <w:t xml:space="preserve"> </w:t>
        </w:r>
      </w:ins>
    </w:p>
    <w:p w14:paraId="681C128A" w14:textId="15DE8F8D" w:rsidR="00336B00" w:rsidRPr="00C800DC" w:rsidRDefault="00C800DC" w:rsidP="00C800DC">
      <w:pPr>
        <w:pStyle w:val="ListParagraph"/>
        <w:numPr>
          <w:ilvl w:val="5"/>
          <w:numId w:val="3"/>
        </w:numPr>
        <w:spacing w:before="100" w:after="100"/>
        <w:rPr>
          <w:ins w:id="48" w:author="Zhao, Jie (Beijing)" w:date="2016-08-26T10:25:00Z"/>
          <w:rFonts w:ascii="Times New Roman" w:hAnsi="Times New Roman" w:cs="Times New Roman"/>
          <w:rPrChange w:id="49" w:author="Zhao, Jie (Beijing)" w:date="2016-08-26T10:43:00Z">
            <w:rPr>
              <w:ins w:id="50" w:author="Zhao, Jie (Beijing)" w:date="2016-08-26T10:25:00Z"/>
            </w:rPr>
          </w:rPrChange>
        </w:rPr>
        <w:pPrChange w:id="51" w:author="Zhao, Jie (Beijing)" w:date="2016-08-26T10:43:00Z">
          <w:pPr>
            <w:pStyle w:val="ListParagraph"/>
            <w:numPr>
              <w:ilvl w:val="4"/>
              <w:numId w:val="1"/>
            </w:numPr>
            <w:spacing w:before="100" w:after="100"/>
            <w:ind w:left="2232" w:hanging="792"/>
            <w:contextualSpacing w:val="0"/>
          </w:pPr>
        </w:pPrChange>
      </w:pPr>
      <w:ins w:id="52" w:author="Zhao, Jie (Beijing)" w:date="2016-08-26T10:43:00Z">
        <w:r>
          <w:rPr>
            <w:rFonts w:ascii="Times New Roman" w:hAnsi="Times New Roman" w:cs="Times New Roman"/>
          </w:rPr>
          <w:t>T</w:t>
        </w:r>
      </w:ins>
      <w:ins w:id="53" w:author="Zhao, Jie (Beijing)" w:date="2016-08-26T10:42:00Z">
        <w:r w:rsidRPr="00C800DC">
          <w:rPr>
            <w:rFonts w:ascii="Times New Roman" w:hAnsi="Times New Roman" w:cs="Times New Roman"/>
            <w:rPrChange w:id="54" w:author="Zhao, Jie (Beijing)" w:date="2016-08-26T10:43:00Z">
              <w:rPr/>
            </w:rPrChange>
          </w:rPr>
          <w:t xml:space="preserve">he other </w:t>
        </w:r>
      </w:ins>
      <w:ins w:id="55" w:author="Zhao, Jie (Beijing)" w:date="2016-08-26T10:43:00Z">
        <w:r>
          <w:rPr>
            <w:rFonts w:ascii="Times New Roman" w:hAnsi="Times New Roman" w:cs="Times New Roman"/>
          </w:rPr>
          <w:t xml:space="preserve">is </w:t>
        </w:r>
      </w:ins>
      <w:ins w:id="56" w:author="Zhao, Jie (Beijing)" w:date="2016-08-26T10:42:00Z">
        <w:r w:rsidRPr="00C800DC">
          <w:rPr>
            <w:rFonts w:ascii="Times New Roman" w:hAnsi="Times New Roman" w:cs="Times New Roman"/>
            <w:rPrChange w:id="57" w:author="Zhao, Jie (Beijing)" w:date="2016-08-26T10:43:00Z">
              <w:rPr/>
            </w:rPrChange>
          </w:rPr>
          <w:t>the raw data from Ray</w:t>
        </w:r>
        <w:r w:rsidRPr="00C800DC">
          <w:rPr>
            <w:rFonts w:ascii="Times New Roman" w:hAnsi="Times New Roman" w:cs="Times New Roman"/>
          </w:rPr>
          <w:t xml:space="preserve">, and location is </w:t>
        </w:r>
      </w:ins>
      <w:ins w:id="58" w:author="Zhao, Jie (Beijing)" w:date="2016-08-26T10:43:00Z">
        <w:r w:rsidRPr="00C800DC">
          <w:rPr>
            <w:rFonts w:ascii="Times New Roman" w:hAnsi="Times New Roman" w:cs="Times New Roman"/>
          </w:rPr>
          <w:t>F:\Jie\MS\04_Delivery\01_DescriptiveStats\01 Data</w:t>
        </w:r>
      </w:ins>
      <w:ins w:id="59" w:author="Zhao, Jie (Beijing)" w:date="2016-08-26T10:25:00Z">
        <w:r w:rsidR="00336B00" w:rsidRPr="00C800DC">
          <w:rPr>
            <w:rFonts w:ascii="Times New Roman" w:hAnsi="Times New Roman" w:cs="Times New Roman"/>
            <w:rPrChange w:id="60" w:author="Zhao, Jie (Beijing)" w:date="2016-08-26T10:43:00Z">
              <w:rPr/>
            </w:rPrChange>
          </w:rPr>
          <w:t xml:space="preserve">. </w:t>
        </w:r>
      </w:ins>
    </w:p>
    <w:p w14:paraId="180030C5" w14:textId="2AF29067" w:rsidR="00336B00" w:rsidRDefault="00336B00" w:rsidP="00336B00">
      <w:pPr>
        <w:pStyle w:val="ListParagraph"/>
        <w:numPr>
          <w:ilvl w:val="4"/>
          <w:numId w:val="1"/>
        </w:numPr>
        <w:spacing w:before="100" w:after="100"/>
        <w:contextualSpacing w:val="0"/>
        <w:rPr>
          <w:ins w:id="61" w:author="Zhao, Jie (Beijing)" w:date="2016-08-26T10:44:00Z"/>
          <w:rFonts w:ascii="Times New Roman" w:hAnsi="Times New Roman" w:cs="Times New Roman"/>
        </w:rPr>
      </w:pPr>
      <w:ins w:id="62" w:author="Zhao, Jie (Beijing)" w:date="2016-08-26T10:25:00Z">
        <w:r>
          <w:rPr>
            <w:rFonts w:ascii="Times New Roman" w:hAnsi="Times New Roman" w:cs="Times New Roman"/>
          </w:rPr>
          <w:lastRenderedPageBreak/>
          <w:t>How to run the code:</w:t>
        </w:r>
      </w:ins>
    </w:p>
    <w:p w14:paraId="369A98F5" w14:textId="4D0485EA" w:rsidR="00C800DC" w:rsidRDefault="0021649D" w:rsidP="00C800DC">
      <w:pPr>
        <w:pStyle w:val="ListParagraph"/>
        <w:numPr>
          <w:ilvl w:val="5"/>
          <w:numId w:val="1"/>
        </w:numPr>
        <w:spacing w:before="100" w:after="100"/>
        <w:rPr>
          <w:ins w:id="63" w:author="Zhao, Jie (Beijing)" w:date="2016-08-26T10:49:00Z"/>
          <w:rFonts w:ascii="Times New Roman" w:hAnsi="Times New Roman" w:cs="Times New Roman"/>
          <w:lang w:eastAsia="zh-CN"/>
        </w:rPr>
        <w:pPrChange w:id="64" w:author="Zhao, Jie (Beijing)" w:date="2016-08-26T10:44:00Z">
          <w:pPr>
            <w:pStyle w:val="ListParagraph"/>
            <w:numPr>
              <w:ilvl w:val="4"/>
              <w:numId w:val="1"/>
            </w:numPr>
            <w:spacing w:before="100" w:after="100"/>
            <w:ind w:left="2232" w:hanging="792"/>
            <w:contextualSpacing w:val="0"/>
          </w:pPr>
        </w:pPrChange>
      </w:pPr>
      <w:ins w:id="65" w:author="Zhao, Jie (Beijing)" w:date="2016-08-26T10:46:00Z">
        <w:r>
          <w:rPr>
            <w:rFonts w:ascii="Times New Roman" w:hAnsi="Times New Roman" w:cs="Times New Roman"/>
            <w:lang w:eastAsia="zh-CN"/>
          </w:rPr>
          <w:t xml:space="preserve">Hyper parameter setting, including </w:t>
        </w:r>
      </w:ins>
      <w:ins w:id="66" w:author="Zhao, Jie (Beijing)" w:date="2016-08-26T10:48:00Z">
        <w:r>
          <w:rPr>
            <w:rFonts w:ascii="Times New Roman" w:hAnsi="Times New Roman" w:cs="Times New Roman"/>
            <w:lang w:eastAsia="zh-CN"/>
          </w:rPr>
          <w:t xml:space="preserve">ntree, mtry, sampsize. Please change them in the line </w:t>
        </w:r>
      </w:ins>
      <w:ins w:id="67" w:author="Zhao, Jie (Beijing)" w:date="2016-08-26T10:49:00Z">
        <w:r>
          <w:rPr>
            <w:rFonts w:ascii="Times New Roman" w:hAnsi="Times New Roman" w:cs="Times New Roman"/>
            <w:lang w:eastAsia="zh-CN"/>
          </w:rPr>
          <w:t>16, 19, 20</w:t>
        </w:r>
      </w:ins>
    </w:p>
    <w:p w14:paraId="41924D4E" w14:textId="7EB3D778" w:rsidR="0021649D" w:rsidRDefault="0021649D" w:rsidP="00C800DC">
      <w:pPr>
        <w:pStyle w:val="ListParagraph"/>
        <w:numPr>
          <w:ilvl w:val="5"/>
          <w:numId w:val="1"/>
        </w:numPr>
        <w:spacing w:before="100" w:after="100"/>
        <w:rPr>
          <w:ins w:id="68" w:author="Zhao, Jie (Beijing)" w:date="2016-08-26T10:50:00Z"/>
          <w:rFonts w:ascii="Times New Roman" w:hAnsi="Times New Roman" w:cs="Times New Roman"/>
          <w:lang w:eastAsia="zh-CN"/>
        </w:rPr>
        <w:pPrChange w:id="69" w:author="Zhao, Jie (Beijing)" w:date="2016-08-26T10:44:00Z">
          <w:pPr>
            <w:pStyle w:val="ListParagraph"/>
            <w:numPr>
              <w:ilvl w:val="4"/>
              <w:numId w:val="1"/>
            </w:numPr>
            <w:spacing w:before="100" w:after="100"/>
            <w:ind w:left="2232" w:hanging="792"/>
            <w:contextualSpacing w:val="0"/>
          </w:pPr>
        </w:pPrChange>
      </w:pPr>
      <w:ins w:id="70" w:author="Zhao, Jie (Beijing)" w:date="2016-08-26T10:49:00Z">
        <w:r>
          <w:rPr>
            <w:rFonts w:ascii="Times New Roman" w:hAnsi="Times New Roman" w:cs="Times New Roman"/>
            <w:lang w:eastAsia="zh-CN"/>
          </w:rPr>
          <w:t>Directory of Model data setting, please change it in the line 28</w:t>
        </w:r>
      </w:ins>
    </w:p>
    <w:p w14:paraId="545E0902" w14:textId="150128BB" w:rsidR="0021649D" w:rsidRDefault="0021649D" w:rsidP="00C800DC">
      <w:pPr>
        <w:pStyle w:val="ListParagraph"/>
        <w:numPr>
          <w:ilvl w:val="5"/>
          <w:numId w:val="1"/>
        </w:numPr>
        <w:spacing w:before="100" w:after="100"/>
        <w:rPr>
          <w:ins w:id="71" w:author="Zhao, Jie (Beijing)" w:date="2016-08-26T10:51:00Z"/>
          <w:rFonts w:ascii="Times New Roman" w:hAnsi="Times New Roman" w:cs="Times New Roman"/>
          <w:lang w:eastAsia="zh-CN"/>
        </w:rPr>
        <w:pPrChange w:id="72" w:author="Zhao, Jie (Beijing)" w:date="2016-08-26T10:44:00Z">
          <w:pPr>
            <w:pStyle w:val="ListParagraph"/>
            <w:numPr>
              <w:ilvl w:val="4"/>
              <w:numId w:val="1"/>
            </w:numPr>
            <w:spacing w:before="100" w:after="100"/>
            <w:ind w:left="2232" w:hanging="792"/>
            <w:contextualSpacing w:val="0"/>
          </w:pPr>
        </w:pPrChange>
      </w:pPr>
      <w:ins w:id="73" w:author="Zhao, Jie (Beijing)" w:date="2016-08-26T10:50:00Z">
        <w:r>
          <w:rPr>
            <w:rFonts w:ascii="Times New Roman" w:hAnsi="Times New Roman" w:cs="Times New Roman"/>
            <w:lang w:eastAsia="zh-CN"/>
          </w:rPr>
          <w:t>Outcomes vector you want to focus on, please change it in line 32</w:t>
        </w:r>
      </w:ins>
    </w:p>
    <w:p w14:paraId="68845650" w14:textId="45A68A1C" w:rsidR="0021649D" w:rsidRDefault="0021649D" w:rsidP="00C800DC">
      <w:pPr>
        <w:pStyle w:val="ListParagraph"/>
        <w:numPr>
          <w:ilvl w:val="5"/>
          <w:numId w:val="1"/>
        </w:numPr>
        <w:spacing w:before="100" w:after="100"/>
        <w:rPr>
          <w:ins w:id="74" w:author="Zhao, Jie (Beijing)" w:date="2016-08-26T10:52:00Z"/>
          <w:rFonts w:ascii="Times New Roman" w:hAnsi="Times New Roman" w:cs="Times New Roman"/>
          <w:lang w:eastAsia="zh-CN"/>
        </w:rPr>
        <w:pPrChange w:id="75" w:author="Zhao, Jie (Beijing)" w:date="2016-08-26T10:44:00Z">
          <w:pPr>
            <w:pStyle w:val="ListParagraph"/>
            <w:numPr>
              <w:ilvl w:val="4"/>
              <w:numId w:val="1"/>
            </w:numPr>
            <w:spacing w:before="100" w:after="100"/>
            <w:ind w:left="2232" w:hanging="792"/>
            <w:contextualSpacing w:val="0"/>
          </w:pPr>
        </w:pPrChange>
      </w:pPr>
      <w:ins w:id="76" w:author="Zhao, Jie (Beijing)" w:date="2016-08-26T10:51:00Z">
        <w:r>
          <w:rPr>
            <w:rFonts w:ascii="Times New Roman" w:hAnsi="Times New Roman" w:cs="Times New Roman"/>
            <w:lang w:eastAsia="zh-CN"/>
          </w:rPr>
          <w:t>Raw data input setting, please change it in line 45</w:t>
        </w:r>
      </w:ins>
    </w:p>
    <w:p w14:paraId="210D2698" w14:textId="4DD1B16A" w:rsidR="0021649D" w:rsidRDefault="0021649D" w:rsidP="00C800DC">
      <w:pPr>
        <w:pStyle w:val="ListParagraph"/>
        <w:numPr>
          <w:ilvl w:val="5"/>
          <w:numId w:val="1"/>
        </w:numPr>
        <w:spacing w:before="100" w:after="100"/>
        <w:rPr>
          <w:ins w:id="77" w:author="Zhao, Jie (Beijing)" w:date="2016-08-26T10:53:00Z"/>
          <w:rFonts w:ascii="Times New Roman" w:hAnsi="Times New Roman" w:cs="Times New Roman"/>
          <w:lang w:eastAsia="zh-CN"/>
        </w:rPr>
        <w:pPrChange w:id="78" w:author="Zhao, Jie (Beijing)" w:date="2016-08-26T10:44:00Z">
          <w:pPr>
            <w:pStyle w:val="ListParagraph"/>
            <w:numPr>
              <w:ilvl w:val="4"/>
              <w:numId w:val="1"/>
            </w:numPr>
            <w:spacing w:before="100" w:after="100"/>
            <w:ind w:left="2232" w:hanging="792"/>
            <w:contextualSpacing w:val="0"/>
          </w:pPr>
        </w:pPrChange>
      </w:pPr>
      <w:ins w:id="79" w:author="Zhao, Jie (Beijing)" w:date="2016-08-26T10:52:00Z">
        <w:r>
          <w:rPr>
            <w:rFonts w:ascii="Times New Roman" w:hAnsi="Times New Roman" w:cs="Times New Roman"/>
            <w:lang w:eastAsia="zh-CN"/>
          </w:rPr>
          <w:t>Cores usage for each sub-paralleliza</w:t>
        </w:r>
      </w:ins>
      <w:ins w:id="80" w:author="Zhao, Jie (Beijing)" w:date="2016-08-26T10:53:00Z">
        <w:r>
          <w:rPr>
            <w:rFonts w:ascii="Times New Roman" w:hAnsi="Times New Roman" w:cs="Times New Roman"/>
            <w:lang w:eastAsia="zh-CN"/>
          </w:rPr>
          <w:t>tion. Please change it in line 127</w:t>
        </w:r>
      </w:ins>
    </w:p>
    <w:p w14:paraId="0DD209E1" w14:textId="30F50038" w:rsidR="0021649D" w:rsidRPr="00C800DC" w:rsidRDefault="0021649D" w:rsidP="00C800DC">
      <w:pPr>
        <w:pStyle w:val="ListParagraph"/>
        <w:numPr>
          <w:ilvl w:val="5"/>
          <w:numId w:val="1"/>
        </w:numPr>
        <w:spacing w:before="100" w:after="100"/>
        <w:rPr>
          <w:ins w:id="81" w:author="Zhao, Jie (Beijing)" w:date="2016-08-26T10:25:00Z"/>
          <w:rFonts w:ascii="Times New Roman" w:hAnsi="Times New Roman" w:cs="Times New Roman" w:hint="eastAsia"/>
          <w:lang w:eastAsia="zh-CN"/>
          <w:rPrChange w:id="82" w:author="Zhao, Jie (Beijing)" w:date="2016-08-26T10:44:00Z">
            <w:rPr>
              <w:ins w:id="83" w:author="Zhao, Jie (Beijing)" w:date="2016-08-26T10:25:00Z"/>
            </w:rPr>
          </w:rPrChange>
        </w:rPr>
        <w:pPrChange w:id="84" w:author="Zhao, Jie (Beijing)" w:date="2016-08-26T10:44:00Z">
          <w:pPr>
            <w:pStyle w:val="ListParagraph"/>
            <w:numPr>
              <w:ilvl w:val="4"/>
              <w:numId w:val="1"/>
            </w:numPr>
            <w:spacing w:before="100" w:after="100"/>
            <w:ind w:left="2232" w:hanging="792"/>
            <w:contextualSpacing w:val="0"/>
          </w:pPr>
        </w:pPrChange>
      </w:pPr>
      <w:ins w:id="85" w:author="Zhao, Jie (Beijing)" w:date="2016-08-26T10:53:00Z">
        <w:r>
          <w:rPr>
            <w:rFonts w:ascii="Times New Roman" w:hAnsi="Times New Roman" w:cs="Times New Roman"/>
            <w:lang w:eastAsia="zh-CN"/>
          </w:rPr>
          <w:t xml:space="preserve">Whether using test mode, </w:t>
        </w:r>
      </w:ins>
      <w:ins w:id="86" w:author="Zhao, Jie (Beijing)" w:date="2016-08-26T10:55:00Z">
        <w:r w:rsidR="00455BEF">
          <w:rPr>
            <w:rFonts w:ascii="Times New Roman" w:hAnsi="Times New Roman" w:cs="Times New Roman"/>
            <w:lang w:eastAsia="zh-CN"/>
          </w:rPr>
          <w:t xml:space="preserve">please note that test mode should only be used for debug. </w:t>
        </w:r>
      </w:ins>
      <w:ins w:id="87" w:author="Zhao, Jie (Beijing)" w:date="2016-08-26T10:53:00Z">
        <w:r>
          <w:rPr>
            <w:rFonts w:ascii="Times New Roman" w:hAnsi="Times New Roman" w:cs="Times New Roman"/>
            <w:lang w:eastAsia="zh-CN"/>
          </w:rPr>
          <w:t>please change it in line 122</w:t>
        </w:r>
      </w:ins>
    </w:p>
    <w:p w14:paraId="5A5BB9FA" w14:textId="1058D2F3" w:rsidR="00336B00" w:rsidRDefault="00336B00" w:rsidP="00455BEF">
      <w:pPr>
        <w:pStyle w:val="ListParagraph"/>
        <w:numPr>
          <w:ilvl w:val="4"/>
          <w:numId w:val="1"/>
        </w:numPr>
        <w:spacing w:before="100" w:after="100"/>
        <w:contextualSpacing w:val="0"/>
        <w:rPr>
          <w:ins w:id="88" w:author="Zhao, Jie (Beijing)" w:date="2016-08-26T10:25:00Z"/>
          <w:rFonts w:ascii="Times New Roman" w:hAnsi="Times New Roman" w:cs="Times New Roman"/>
        </w:rPr>
      </w:pPr>
      <w:ins w:id="89" w:author="Zhao, Jie (Beijing)" w:date="2016-08-26T10:25:00Z">
        <w:r>
          <w:rPr>
            <w:rFonts w:ascii="Times New Roman" w:hAnsi="Times New Roman" w:cs="Times New Roman"/>
          </w:rPr>
          <w:t xml:space="preserve">Example results: Under </w:t>
        </w:r>
      </w:ins>
      <w:ins w:id="90" w:author="Zhao, Jie (Beijing)" w:date="2016-08-26T10:55:00Z">
        <w:r w:rsidR="00455BEF" w:rsidRPr="00455BEF">
          <w:rPr>
            <w:rFonts w:ascii="Times New Roman" w:hAnsi="Times New Roman" w:cs="Times New Roman"/>
          </w:rPr>
          <w:t>F:\Jie\MS\04_Delivery\32_RF\03 Results</w:t>
        </w:r>
      </w:ins>
    </w:p>
    <w:p w14:paraId="0BFA7F72" w14:textId="759EF358" w:rsidR="00336B00" w:rsidRDefault="00455BEF" w:rsidP="00336B00">
      <w:pPr>
        <w:pStyle w:val="ListParagraph"/>
        <w:numPr>
          <w:ilvl w:val="5"/>
          <w:numId w:val="1"/>
        </w:numPr>
        <w:spacing w:before="100" w:after="100"/>
        <w:contextualSpacing w:val="0"/>
        <w:rPr>
          <w:ins w:id="91" w:author="Zhao, Jie (Beijing)" w:date="2016-08-26T11:24:00Z"/>
          <w:rFonts w:ascii="Times New Roman" w:hAnsi="Times New Roman" w:cs="Times New Roman"/>
        </w:rPr>
      </w:pPr>
      <w:ins w:id="92" w:author="Zhao, Jie (Beijing)" w:date="2016-08-26T10:58:00Z">
        <w:r>
          <w:rPr>
            <w:rFonts w:ascii="Times New Roman" w:hAnsi="Times New Roman" w:cs="Times New Roman"/>
          </w:rPr>
          <w:t xml:space="preserve">Model results for </w:t>
        </w:r>
      </w:ins>
      <w:ins w:id="93" w:author="Zhao, Jie (Beijing)" w:date="2016-08-26T10:25:00Z">
        <w:r w:rsidR="00336B00">
          <w:rPr>
            <w:rFonts w:ascii="Times New Roman" w:hAnsi="Times New Roman" w:cs="Times New Roman"/>
          </w:rPr>
          <w:t xml:space="preserve">: </w:t>
        </w:r>
        <w:r w:rsidR="00336B00" w:rsidRPr="007B6688">
          <w:rPr>
            <w:rFonts w:ascii="Times New Roman" w:hAnsi="Times New Roman" w:cs="Times New Roman"/>
          </w:rPr>
          <w:t>2016-08-11 12.00.36</w:t>
        </w:r>
      </w:ins>
    </w:p>
    <w:p w14:paraId="7D7D4AC1" w14:textId="7E0C0C87" w:rsidR="00F05A58" w:rsidRDefault="00F05A58" w:rsidP="00F05A58">
      <w:pPr>
        <w:pStyle w:val="ListParagraph"/>
        <w:spacing w:before="100" w:after="100"/>
        <w:ind w:left="2736"/>
        <w:contextualSpacing w:val="0"/>
        <w:rPr>
          <w:ins w:id="94" w:author="Zhao, Jie (Beijing)" w:date="2016-08-26T10:25:00Z"/>
          <w:rFonts w:ascii="Times New Roman" w:hAnsi="Times New Roman" w:cs="Times New Roman"/>
        </w:rPr>
        <w:pPrChange w:id="95" w:author="Zhao, Jie (Beijing)" w:date="2016-08-26T11:24:00Z">
          <w:pPr>
            <w:pStyle w:val="ListParagraph"/>
            <w:numPr>
              <w:ilvl w:val="5"/>
              <w:numId w:val="1"/>
            </w:numPr>
            <w:spacing w:before="100" w:after="100"/>
            <w:ind w:left="2736" w:hanging="936"/>
            <w:contextualSpacing w:val="0"/>
          </w:pPr>
        </w:pPrChange>
      </w:pPr>
      <w:ins w:id="96" w:author="Zhao, Jie (Beijing)" w:date="2016-08-26T11:24:00Z">
        <w:r>
          <w:rPr>
            <w:rFonts w:ascii="Times New Roman" w:hAnsi="Times New Roman" w:cs="Times New Roman"/>
          </w:rPr>
          <w:t>The table is the summary table for the auc on training and test data</w:t>
        </w:r>
      </w:ins>
    </w:p>
    <w:p w14:paraId="4F0ADF12" w14:textId="5FA566BE" w:rsidR="00336B00" w:rsidRDefault="00047374" w:rsidP="00047374">
      <w:pPr>
        <w:pStyle w:val="ListParagraph"/>
        <w:numPr>
          <w:ilvl w:val="3"/>
          <w:numId w:val="1"/>
        </w:numPr>
        <w:spacing w:before="100" w:after="100"/>
        <w:contextualSpacing w:val="0"/>
        <w:rPr>
          <w:ins w:id="97" w:author="Zhao, Jie (Beijing)" w:date="2016-08-26T11:27:00Z"/>
          <w:rFonts w:ascii="Times New Roman" w:hAnsi="Times New Roman" w:cs="Times New Roman"/>
        </w:rPr>
        <w:pPrChange w:id="98" w:author="Zhao, Jie (Beijing)" w:date="2016-08-26T11:25:00Z">
          <w:pPr>
            <w:pStyle w:val="ListParagraph"/>
            <w:numPr>
              <w:ilvl w:val="5"/>
              <w:numId w:val="1"/>
            </w:numPr>
            <w:spacing w:before="100" w:after="100"/>
            <w:ind w:left="2736" w:hanging="936"/>
            <w:contextualSpacing w:val="0"/>
          </w:pPr>
        </w:pPrChange>
      </w:pPr>
      <w:ins w:id="99" w:author="Zhao, Jie (Beijing)" w:date="2016-08-26T11:25:00Z">
        <w:r>
          <w:rPr>
            <w:rFonts w:ascii="Times New Roman" w:hAnsi="Times New Roman" w:cs="Times New Roman" w:hint="eastAsia"/>
            <w:lang w:eastAsia="zh-CN"/>
          </w:rPr>
          <w:t>Elastic-net</w:t>
        </w:r>
      </w:ins>
    </w:p>
    <w:p w14:paraId="60001CB8" w14:textId="5DA0F312" w:rsidR="00047374" w:rsidRDefault="00047374" w:rsidP="00047374">
      <w:pPr>
        <w:pStyle w:val="ListParagraph"/>
        <w:numPr>
          <w:ilvl w:val="4"/>
          <w:numId w:val="1"/>
        </w:numPr>
        <w:spacing w:before="100" w:after="100"/>
        <w:contextualSpacing w:val="0"/>
        <w:rPr>
          <w:ins w:id="100" w:author="Zhao, Jie (Beijing)" w:date="2016-08-26T11:29:00Z"/>
          <w:rFonts w:ascii="Times New Roman" w:hAnsi="Times New Roman" w:cs="Times New Roman"/>
        </w:rPr>
        <w:pPrChange w:id="101" w:author="Zhao, Jie (Beijing)" w:date="2016-08-26T11:28:00Z">
          <w:pPr>
            <w:pStyle w:val="ListParagraph"/>
            <w:numPr>
              <w:ilvl w:val="5"/>
              <w:numId w:val="1"/>
            </w:numPr>
            <w:spacing w:before="100" w:after="100"/>
            <w:ind w:left="2736" w:hanging="936"/>
            <w:contextualSpacing w:val="0"/>
          </w:pPr>
        </w:pPrChange>
      </w:pPr>
      <w:ins w:id="102" w:author="Zhao, Jie (Beijing)" w:date="2016-08-26T11:28:00Z">
        <w:r>
          <w:rPr>
            <w:rFonts w:ascii="Times New Roman" w:hAnsi="Times New Roman" w:cs="Times New Roman"/>
            <w:lang w:eastAsia="zh-CN"/>
          </w:rPr>
          <w:t>Prepare model data:</w:t>
        </w:r>
      </w:ins>
    </w:p>
    <w:p w14:paraId="453CA9BA" w14:textId="0F21BC1E" w:rsidR="00047374" w:rsidRDefault="00047374" w:rsidP="00047374">
      <w:pPr>
        <w:pStyle w:val="ListParagraph"/>
        <w:numPr>
          <w:ilvl w:val="5"/>
          <w:numId w:val="1"/>
        </w:numPr>
        <w:spacing w:before="100" w:after="100"/>
        <w:contextualSpacing w:val="0"/>
        <w:rPr>
          <w:ins w:id="103" w:author="Zhao, Jie (Beijing)" w:date="2016-08-26T11:30:00Z"/>
          <w:rFonts w:ascii="Times New Roman" w:hAnsi="Times New Roman" w:cs="Times New Roman"/>
        </w:rPr>
      </w:pPr>
      <w:ins w:id="104" w:author="Zhao, Jie (Beijing)" w:date="2016-08-26T11:30:00Z">
        <w:r>
          <w:rPr>
            <w:rFonts w:ascii="Times New Roman" w:hAnsi="Times New Roman" w:cs="Times New Roman"/>
            <w:lang w:eastAsia="zh-CN"/>
          </w:rPr>
          <w:t xml:space="preserve">Code location: </w:t>
        </w:r>
        <w:r w:rsidRPr="00047374">
          <w:rPr>
            <w:rFonts w:ascii="Times New Roman" w:hAnsi="Times New Roman" w:cs="Times New Roman"/>
            <w:lang w:eastAsia="zh-CN"/>
          </w:rPr>
          <w:t>F:\Jie\MS\04_Delivery\33_InitModel\02 Code\01 prepare model data for InitModel</w:t>
        </w:r>
      </w:ins>
    </w:p>
    <w:p w14:paraId="1C3A729D" w14:textId="391F0CB7" w:rsidR="00047374" w:rsidRDefault="00047374" w:rsidP="00047374">
      <w:pPr>
        <w:pStyle w:val="ListParagraph"/>
        <w:numPr>
          <w:ilvl w:val="5"/>
          <w:numId w:val="1"/>
        </w:numPr>
        <w:spacing w:before="100" w:after="100"/>
        <w:contextualSpacing w:val="0"/>
        <w:rPr>
          <w:ins w:id="105" w:author="Zhao, Jie (Beijing)" w:date="2016-08-26T11:35:00Z"/>
          <w:rFonts w:ascii="Times New Roman" w:hAnsi="Times New Roman" w:cs="Times New Roman"/>
        </w:rPr>
      </w:pPr>
      <w:ins w:id="106" w:author="Zhao, Jie (Beijing)" w:date="2016-08-26T11:31:00Z">
        <w:r>
          <w:rPr>
            <w:rFonts w:ascii="Times New Roman" w:hAnsi="Times New Roman" w:cs="Times New Roman" w:hint="eastAsia"/>
            <w:lang w:eastAsia="zh-CN"/>
          </w:rPr>
          <w:t xml:space="preserve">Code description: add several new group variables selected </w:t>
        </w:r>
      </w:ins>
      <w:ins w:id="107" w:author="Zhao, Jie (Beijing)" w:date="2016-08-26T11:32:00Z">
        <w:r>
          <w:rPr>
            <w:rFonts w:ascii="Times New Roman" w:hAnsi="Times New Roman" w:cs="Times New Roman"/>
            <w:lang w:eastAsia="zh-CN"/>
          </w:rPr>
          <w:t>based on the modelling results of Random Forest</w:t>
        </w:r>
      </w:ins>
      <w:ins w:id="108" w:author="Zhao, Jie (Beijing)" w:date="2016-08-26T11:34:00Z">
        <w:r w:rsidR="00B44986">
          <w:rPr>
            <w:rFonts w:ascii="Times New Roman" w:hAnsi="Times New Roman" w:cs="Times New Roman"/>
            <w:lang w:eastAsia="zh-CN"/>
          </w:rPr>
          <w:t xml:space="preserve"> described in 3.1.3.1.</w:t>
        </w:r>
      </w:ins>
    </w:p>
    <w:p w14:paraId="7737908F" w14:textId="2157813F" w:rsidR="00B44986" w:rsidRDefault="00B44986" w:rsidP="00047374">
      <w:pPr>
        <w:pStyle w:val="ListParagraph"/>
        <w:numPr>
          <w:ilvl w:val="5"/>
          <w:numId w:val="1"/>
        </w:numPr>
        <w:spacing w:before="100" w:after="100"/>
        <w:contextualSpacing w:val="0"/>
        <w:rPr>
          <w:ins w:id="109" w:author="Zhao, Jie (Beijing)" w:date="2016-08-26T11:35:00Z"/>
          <w:rFonts w:ascii="Times New Roman" w:hAnsi="Times New Roman" w:cs="Times New Roman"/>
        </w:rPr>
      </w:pPr>
      <w:ins w:id="110" w:author="Zhao, Jie (Beijing)" w:date="2016-08-26T11:35:00Z">
        <w:r>
          <w:rPr>
            <w:rFonts w:ascii="Times New Roman" w:hAnsi="Times New Roman" w:cs="Times New Roman"/>
            <w:lang w:eastAsia="zh-CN"/>
          </w:rPr>
          <w:t>Input: there are two inputs.</w:t>
        </w:r>
      </w:ins>
    </w:p>
    <w:p w14:paraId="29B1B41D" w14:textId="1DF87970" w:rsidR="00B44986" w:rsidRDefault="00B44986" w:rsidP="00393360">
      <w:pPr>
        <w:pStyle w:val="ListParagraph"/>
        <w:numPr>
          <w:ilvl w:val="6"/>
          <w:numId w:val="1"/>
        </w:numPr>
        <w:spacing w:before="100" w:after="100"/>
        <w:contextualSpacing w:val="0"/>
        <w:rPr>
          <w:ins w:id="111" w:author="Zhao, Jie (Beijing)" w:date="2016-08-26T12:18:00Z"/>
          <w:rFonts w:ascii="Times New Roman" w:hAnsi="Times New Roman" w:cs="Times New Roman"/>
        </w:rPr>
        <w:pPrChange w:id="112" w:author="Zhao, Jie (Beijing)" w:date="2016-08-26T11:35:00Z">
          <w:pPr>
            <w:pStyle w:val="ListParagraph"/>
            <w:numPr>
              <w:ilvl w:val="5"/>
              <w:numId w:val="1"/>
            </w:numPr>
            <w:spacing w:before="100" w:after="100"/>
            <w:ind w:left="2736" w:hanging="936"/>
            <w:contextualSpacing w:val="0"/>
          </w:pPr>
        </w:pPrChange>
      </w:pPr>
      <w:ins w:id="113" w:author="Zhao, Jie (Beijing)" w:date="2016-08-26T11:36:00Z">
        <w:r>
          <w:rPr>
            <w:rFonts w:ascii="Times New Roman" w:hAnsi="Times New Roman" w:cs="Times New Roman"/>
            <w:lang w:eastAsia="zh-CN"/>
          </w:rPr>
          <w:t>Model data with only based variables with new edss score cut-off points.</w:t>
        </w:r>
      </w:ins>
      <w:ins w:id="114" w:author="Zhao, Jie (Beijing)" w:date="2016-08-26T12:17:00Z">
        <w:r w:rsidR="00393360">
          <w:rPr>
            <w:rFonts w:ascii="Times New Roman" w:hAnsi="Times New Roman" w:cs="Times New Roman"/>
            <w:lang w:eastAsia="zh-CN"/>
          </w:rPr>
          <w:t xml:space="preserve"> Location: </w:t>
        </w:r>
        <w:r w:rsidR="00393360" w:rsidRPr="00393360">
          <w:rPr>
            <w:rFonts w:ascii="Times New Roman" w:hAnsi="Times New Roman" w:cs="Times New Roman"/>
            <w:lang w:eastAsia="zh-CN"/>
          </w:rPr>
          <w:t>F:\Jie\MS\04_Delivery\33_InitModel\01 Data\02 InitModel\2016-07-26 04.08.00</w:t>
        </w:r>
      </w:ins>
    </w:p>
    <w:p w14:paraId="231C8CCA" w14:textId="59F690E3" w:rsidR="00393360" w:rsidRDefault="00FA3788" w:rsidP="00FA3788">
      <w:pPr>
        <w:pStyle w:val="ListParagraph"/>
        <w:numPr>
          <w:ilvl w:val="6"/>
          <w:numId w:val="1"/>
        </w:numPr>
        <w:spacing w:before="100" w:after="100"/>
        <w:contextualSpacing w:val="0"/>
        <w:rPr>
          <w:ins w:id="115" w:author="Zhao, Jie (Beijing)" w:date="2016-08-26T12:19:00Z"/>
          <w:rFonts w:ascii="Times New Roman" w:hAnsi="Times New Roman" w:cs="Times New Roman"/>
        </w:rPr>
        <w:pPrChange w:id="116" w:author="Zhao, Jie (Beijing)" w:date="2016-08-26T11:35:00Z">
          <w:pPr>
            <w:pStyle w:val="ListParagraph"/>
            <w:numPr>
              <w:ilvl w:val="5"/>
              <w:numId w:val="1"/>
            </w:numPr>
            <w:spacing w:before="100" w:after="100"/>
            <w:ind w:left="2736" w:hanging="936"/>
            <w:contextualSpacing w:val="0"/>
          </w:pPr>
        </w:pPrChange>
      </w:pPr>
      <w:ins w:id="117" w:author="Zhao, Jie (Beijing)" w:date="2016-08-26T12:29:00Z">
        <w:r>
          <w:rPr>
            <w:rFonts w:ascii="Times New Roman" w:hAnsi="Times New Roman" w:cs="Times New Roman"/>
            <w:lang w:eastAsia="zh-CN"/>
          </w:rPr>
          <w:t>Raw data from</w:t>
        </w:r>
        <w:r>
          <w:rPr>
            <w:rFonts w:ascii="Times New Roman" w:hAnsi="Times New Roman" w:cs="Times New Roman" w:hint="eastAsia"/>
            <w:lang w:eastAsia="zh-CN"/>
          </w:rPr>
          <w:t xml:space="preserve"> Ray</w:t>
        </w:r>
      </w:ins>
      <w:ins w:id="118" w:author="Zhao, Jie (Beijing)" w:date="2016-08-26T12:18:00Z">
        <w:r w:rsidR="00393360">
          <w:rPr>
            <w:rFonts w:ascii="Times New Roman" w:hAnsi="Times New Roman" w:cs="Times New Roman"/>
            <w:lang w:eastAsia="zh-CN"/>
          </w:rPr>
          <w:t>. Location:</w:t>
        </w:r>
        <w:r w:rsidR="00393360" w:rsidRPr="00393360">
          <w:t xml:space="preserve"> </w:t>
        </w:r>
      </w:ins>
      <w:ins w:id="119" w:author="Zhao, Jie (Beijing)" w:date="2016-08-26T12:30:00Z">
        <w:r w:rsidRPr="00FA3788">
          <w:rPr>
            <w:rFonts w:ascii="Times New Roman" w:hAnsi="Times New Roman" w:cs="Times New Roman"/>
            <w:lang w:eastAsia="zh-CN"/>
          </w:rPr>
          <w:t>F:\Jie\MS\04_Delivery\01_DescriptiveStats\01 Data</w:t>
        </w:r>
      </w:ins>
    </w:p>
    <w:p w14:paraId="3C30E149" w14:textId="599EEF98" w:rsidR="00393360" w:rsidRDefault="00393360" w:rsidP="00393360">
      <w:pPr>
        <w:pStyle w:val="ListParagraph"/>
        <w:numPr>
          <w:ilvl w:val="5"/>
          <w:numId w:val="1"/>
        </w:numPr>
        <w:spacing w:before="100" w:after="100"/>
        <w:contextualSpacing w:val="0"/>
        <w:rPr>
          <w:ins w:id="120" w:author="Zhao, Jie (Beijing)" w:date="2016-08-26T12:19:00Z"/>
          <w:rFonts w:ascii="Times New Roman" w:hAnsi="Times New Roman" w:cs="Times New Roman"/>
        </w:rPr>
      </w:pPr>
      <w:ins w:id="121" w:author="Zhao, Jie (Beijing)" w:date="2016-08-26T12:19:00Z">
        <w:r>
          <w:rPr>
            <w:rFonts w:ascii="Times New Roman" w:hAnsi="Times New Roman" w:cs="Times New Roman"/>
            <w:lang w:eastAsia="zh-CN"/>
          </w:rPr>
          <w:t>H</w:t>
        </w:r>
        <w:r>
          <w:rPr>
            <w:rFonts w:ascii="Times New Roman" w:hAnsi="Times New Roman" w:cs="Times New Roman" w:hint="eastAsia"/>
            <w:lang w:eastAsia="zh-CN"/>
          </w:rPr>
          <w:t xml:space="preserve">ow </w:t>
        </w:r>
        <w:r>
          <w:rPr>
            <w:rFonts w:ascii="Times New Roman" w:hAnsi="Times New Roman" w:cs="Times New Roman"/>
            <w:lang w:eastAsia="zh-CN"/>
          </w:rPr>
          <w:t>to run the code:</w:t>
        </w:r>
      </w:ins>
    </w:p>
    <w:p w14:paraId="03EC584C" w14:textId="23035CD3" w:rsidR="00393360" w:rsidRDefault="00FA3788" w:rsidP="00393360">
      <w:pPr>
        <w:pStyle w:val="ListParagraph"/>
        <w:numPr>
          <w:ilvl w:val="6"/>
          <w:numId w:val="1"/>
        </w:numPr>
        <w:spacing w:before="100" w:after="100"/>
        <w:contextualSpacing w:val="0"/>
        <w:rPr>
          <w:ins w:id="122" w:author="Zhao, Jie (Beijing)" w:date="2016-08-26T12:31:00Z"/>
          <w:rFonts w:ascii="Times New Roman" w:hAnsi="Times New Roman" w:cs="Times New Roman"/>
        </w:rPr>
        <w:pPrChange w:id="123" w:author="Zhao, Jie (Beijing)" w:date="2016-08-26T12:26:00Z">
          <w:pPr>
            <w:pStyle w:val="ListParagraph"/>
            <w:numPr>
              <w:ilvl w:val="5"/>
              <w:numId w:val="1"/>
            </w:numPr>
            <w:spacing w:before="100" w:after="100"/>
            <w:ind w:left="2736" w:hanging="936"/>
            <w:contextualSpacing w:val="0"/>
          </w:pPr>
        </w:pPrChange>
      </w:pPr>
      <w:ins w:id="124" w:author="Zhao, Jie (Beijing)" w:date="2016-08-26T12:31:00Z">
        <w:r>
          <w:rPr>
            <w:rFonts w:ascii="Times New Roman" w:hAnsi="Times New Roman" w:cs="Times New Roman"/>
            <w:lang w:eastAsia="zh-CN"/>
          </w:rPr>
          <w:t>Model data with only based variables with new edss score cut-off points</w:t>
        </w:r>
        <w:r>
          <w:rPr>
            <w:rFonts w:ascii="Times New Roman" w:hAnsi="Times New Roman" w:cs="Times New Roman"/>
            <w:lang w:eastAsia="zh-CN"/>
          </w:rPr>
          <w:t xml:space="preserve">, </w:t>
        </w:r>
      </w:ins>
      <w:ins w:id="125" w:author="Zhao, Jie (Beijing)" w:date="2016-08-26T12:24:00Z">
        <w:r>
          <w:rPr>
            <w:rFonts w:ascii="Times New Roman" w:hAnsi="Times New Roman" w:cs="Times New Roman"/>
            <w:lang w:eastAsia="zh-CN"/>
          </w:rPr>
          <w:t>please change the line 7</w:t>
        </w:r>
      </w:ins>
    </w:p>
    <w:p w14:paraId="60577129" w14:textId="207F97FD" w:rsidR="00FA3788" w:rsidRDefault="00FA3788" w:rsidP="00393360">
      <w:pPr>
        <w:pStyle w:val="ListParagraph"/>
        <w:numPr>
          <w:ilvl w:val="6"/>
          <w:numId w:val="1"/>
        </w:numPr>
        <w:spacing w:before="100" w:after="100"/>
        <w:contextualSpacing w:val="0"/>
        <w:rPr>
          <w:ins w:id="126" w:author="Zhao, Jie (Beijing)" w:date="2016-08-26T12:34:00Z"/>
          <w:rFonts w:ascii="Times New Roman" w:hAnsi="Times New Roman" w:cs="Times New Roman"/>
        </w:rPr>
        <w:pPrChange w:id="127" w:author="Zhao, Jie (Beijing)" w:date="2016-08-26T12:26:00Z">
          <w:pPr>
            <w:pStyle w:val="ListParagraph"/>
            <w:numPr>
              <w:ilvl w:val="5"/>
              <w:numId w:val="1"/>
            </w:numPr>
            <w:spacing w:before="100" w:after="100"/>
            <w:ind w:left="2736" w:hanging="936"/>
            <w:contextualSpacing w:val="0"/>
          </w:pPr>
        </w:pPrChange>
      </w:pPr>
      <w:ins w:id="128" w:author="Zhao, Jie (Beijing)" w:date="2016-08-26T12:31:00Z">
        <w:r>
          <w:rPr>
            <w:rFonts w:ascii="Times New Roman" w:hAnsi="Times New Roman" w:cs="Times New Roman"/>
            <w:lang w:eastAsia="zh-CN"/>
          </w:rPr>
          <w:t>Raw data from</w:t>
        </w:r>
        <w:r>
          <w:rPr>
            <w:rFonts w:ascii="Times New Roman" w:hAnsi="Times New Roman" w:cs="Times New Roman" w:hint="eastAsia"/>
            <w:lang w:eastAsia="zh-CN"/>
          </w:rPr>
          <w:t xml:space="preserve"> Ray</w:t>
        </w:r>
        <w:r>
          <w:rPr>
            <w:rFonts w:ascii="Times New Roman" w:hAnsi="Times New Roman" w:cs="Times New Roman"/>
            <w:lang w:eastAsia="zh-CN"/>
          </w:rPr>
          <w:t>, please change the line 13</w:t>
        </w:r>
      </w:ins>
    </w:p>
    <w:p w14:paraId="29E39FBC" w14:textId="112AABD3" w:rsidR="00FA3788" w:rsidRPr="00FA3788" w:rsidRDefault="00FA3788" w:rsidP="00F174C0">
      <w:pPr>
        <w:pStyle w:val="ListParagraph"/>
        <w:numPr>
          <w:ilvl w:val="5"/>
          <w:numId w:val="1"/>
        </w:numPr>
        <w:spacing w:before="100" w:after="100"/>
        <w:contextualSpacing w:val="0"/>
        <w:rPr>
          <w:ins w:id="129" w:author="Zhao, Jie (Beijing)" w:date="2016-08-26T11:29:00Z"/>
          <w:rFonts w:ascii="Times New Roman" w:hAnsi="Times New Roman" w:cs="Times New Roman"/>
          <w:rPrChange w:id="130" w:author="Zhao, Jie (Beijing)" w:date="2016-08-26T12:35:00Z">
            <w:rPr>
              <w:ins w:id="131" w:author="Zhao, Jie (Beijing)" w:date="2016-08-26T11:29:00Z"/>
            </w:rPr>
          </w:rPrChange>
        </w:rPr>
      </w:pPr>
      <w:ins w:id="132" w:author="Zhao, Jie (Beijing)" w:date="2016-08-26T12:34:00Z">
        <w:r>
          <w:rPr>
            <w:rFonts w:ascii="Times New Roman" w:hAnsi="Times New Roman" w:cs="Times New Roman"/>
            <w:lang w:eastAsia="zh-CN"/>
          </w:rPr>
          <w:t>A</w:t>
        </w:r>
        <w:r>
          <w:rPr>
            <w:rFonts w:ascii="Times New Roman" w:hAnsi="Times New Roman" w:cs="Times New Roman" w:hint="eastAsia"/>
            <w:lang w:eastAsia="zh-CN"/>
          </w:rPr>
          <w:t xml:space="preserve">n </w:t>
        </w:r>
        <w:r>
          <w:rPr>
            <w:rFonts w:ascii="Times New Roman" w:hAnsi="Times New Roman" w:cs="Times New Roman"/>
            <w:lang w:eastAsia="zh-CN"/>
          </w:rPr>
          <w:t>example result:</w:t>
        </w:r>
      </w:ins>
      <w:ins w:id="133" w:author="Zhao, Jie (Beijing)" w:date="2016-08-26T12:35:00Z">
        <w:r>
          <w:rPr>
            <w:rFonts w:ascii="Times New Roman" w:hAnsi="Times New Roman" w:cs="Times New Roman"/>
            <w:lang w:eastAsia="zh-CN"/>
          </w:rPr>
          <w:t xml:space="preserve"> Under </w:t>
        </w:r>
        <w:r w:rsidRPr="00FA3788">
          <w:rPr>
            <w:rFonts w:ascii="Times New Roman" w:hAnsi="Times New Roman" w:cs="Times New Roman"/>
            <w:lang w:eastAsia="zh-CN"/>
          </w:rPr>
          <w:t>F:\Jie\MS\04_Delivery\33_InitModel\03 Results\01 prepare model data for InitModel\</w:t>
        </w:r>
      </w:ins>
      <w:ins w:id="134" w:author="Zhao, Jie (Beijing)" w:date="2016-08-26T12:58:00Z">
        <w:r w:rsidR="00F174C0" w:rsidRPr="00F174C0">
          <w:t xml:space="preserve"> </w:t>
        </w:r>
        <w:r w:rsidR="00F174C0" w:rsidRPr="00F174C0">
          <w:rPr>
            <w:rFonts w:ascii="Times New Roman" w:hAnsi="Times New Roman" w:cs="Times New Roman"/>
            <w:lang w:eastAsia="zh-CN"/>
          </w:rPr>
          <w:t>2016-08-03 09.40.35</w:t>
        </w:r>
      </w:ins>
    </w:p>
    <w:p w14:paraId="64DE646C" w14:textId="42BF701C" w:rsidR="00047374" w:rsidRDefault="00047374" w:rsidP="00047374">
      <w:pPr>
        <w:pStyle w:val="ListParagraph"/>
        <w:numPr>
          <w:ilvl w:val="4"/>
          <w:numId w:val="1"/>
        </w:numPr>
        <w:spacing w:before="100" w:after="100"/>
        <w:contextualSpacing w:val="0"/>
        <w:rPr>
          <w:ins w:id="135" w:author="Zhao, Jie (Beijing)" w:date="2016-08-26T12:18:00Z"/>
          <w:rFonts w:ascii="Times New Roman" w:hAnsi="Times New Roman" w:cs="Times New Roman"/>
        </w:rPr>
        <w:pPrChange w:id="136" w:author="Zhao, Jie (Beijing)" w:date="2016-08-26T11:28:00Z">
          <w:pPr>
            <w:pStyle w:val="ListParagraph"/>
            <w:numPr>
              <w:ilvl w:val="5"/>
              <w:numId w:val="1"/>
            </w:numPr>
            <w:spacing w:before="100" w:after="100"/>
            <w:ind w:left="2736" w:hanging="936"/>
            <w:contextualSpacing w:val="0"/>
          </w:pPr>
        </w:pPrChange>
      </w:pPr>
      <w:ins w:id="137" w:author="Zhao, Jie (Beijing)" w:date="2016-08-26T11:29:00Z">
        <w:r>
          <w:rPr>
            <w:rFonts w:ascii="Times New Roman" w:hAnsi="Times New Roman" w:cs="Times New Roman"/>
            <w:lang w:eastAsia="zh-CN"/>
          </w:rPr>
          <w:t>Modelling</w:t>
        </w:r>
      </w:ins>
    </w:p>
    <w:p w14:paraId="28FAE506" w14:textId="350E6014" w:rsidR="00393360" w:rsidRDefault="00FA3788" w:rsidP="00393360">
      <w:pPr>
        <w:pStyle w:val="ListParagraph"/>
        <w:numPr>
          <w:ilvl w:val="5"/>
          <w:numId w:val="1"/>
        </w:numPr>
        <w:spacing w:before="100" w:after="100"/>
        <w:contextualSpacing w:val="0"/>
        <w:rPr>
          <w:ins w:id="138" w:author="Zhao, Jie (Beijing)" w:date="2016-08-26T12:27:00Z"/>
          <w:rFonts w:ascii="Times New Roman" w:hAnsi="Times New Roman" w:cs="Times New Roman" w:hint="eastAsia"/>
        </w:rPr>
      </w:pPr>
      <w:ins w:id="139" w:author="Zhao, Jie (Beijing)" w:date="2016-08-26T12:27:00Z">
        <w:r>
          <w:rPr>
            <w:rFonts w:ascii="Times New Roman" w:hAnsi="Times New Roman" w:cs="Times New Roman" w:hint="eastAsia"/>
            <w:lang w:eastAsia="zh-CN"/>
          </w:rPr>
          <w:t>Code location:</w:t>
        </w:r>
      </w:ins>
    </w:p>
    <w:p w14:paraId="26AF7AFF" w14:textId="2F0CB42A" w:rsidR="00FA3788" w:rsidRDefault="00FA3788" w:rsidP="00393360">
      <w:pPr>
        <w:pStyle w:val="ListParagraph"/>
        <w:numPr>
          <w:ilvl w:val="5"/>
          <w:numId w:val="1"/>
        </w:numPr>
        <w:spacing w:before="100" w:after="100"/>
        <w:contextualSpacing w:val="0"/>
        <w:rPr>
          <w:ins w:id="140" w:author="Zhao, Jie (Beijing)" w:date="2016-08-26T12:27:00Z"/>
          <w:rFonts w:ascii="Times New Roman" w:hAnsi="Times New Roman" w:cs="Times New Roman"/>
        </w:rPr>
      </w:pPr>
      <w:ins w:id="141" w:author="Zhao, Jie (Beijing)" w:date="2016-08-26T12:27:00Z">
        <w:r>
          <w:rPr>
            <w:rFonts w:ascii="Times New Roman" w:hAnsi="Times New Roman" w:cs="Times New Roman"/>
            <w:lang w:eastAsia="zh-CN"/>
          </w:rPr>
          <w:t>Code description:</w:t>
        </w:r>
      </w:ins>
    </w:p>
    <w:p w14:paraId="0388B822" w14:textId="62D6DE7D" w:rsidR="00FA3788" w:rsidRDefault="00FA3788" w:rsidP="00393360">
      <w:pPr>
        <w:pStyle w:val="ListParagraph"/>
        <w:numPr>
          <w:ilvl w:val="5"/>
          <w:numId w:val="1"/>
        </w:numPr>
        <w:spacing w:before="100" w:after="100"/>
        <w:contextualSpacing w:val="0"/>
        <w:rPr>
          <w:ins w:id="142" w:author="Zhao, Jie (Beijing)" w:date="2016-08-26T12:28:00Z"/>
          <w:rFonts w:ascii="Times New Roman" w:hAnsi="Times New Roman" w:cs="Times New Roman"/>
        </w:rPr>
      </w:pPr>
      <w:ins w:id="143" w:author="Zhao, Jie (Beijing)" w:date="2016-08-26T12:28:00Z">
        <w:r>
          <w:rPr>
            <w:rFonts w:ascii="Times New Roman" w:hAnsi="Times New Roman" w:cs="Times New Roman"/>
            <w:lang w:eastAsia="zh-CN"/>
          </w:rPr>
          <w:t>Input: there are two iputs</w:t>
        </w:r>
      </w:ins>
    </w:p>
    <w:p w14:paraId="1568717F" w14:textId="098C49E1" w:rsidR="00FA3788" w:rsidRDefault="00FA3788" w:rsidP="00FA3788">
      <w:pPr>
        <w:pStyle w:val="ListParagraph"/>
        <w:numPr>
          <w:ilvl w:val="6"/>
          <w:numId w:val="1"/>
        </w:numPr>
        <w:spacing w:before="100" w:after="100"/>
        <w:contextualSpacing w:val="0"/>
        <w:rPr>
          <w:ins w:id="144" w:author="Zhao, Jie (Beijing)" w:date="2016-08-26T12:28:00Z"/>
          <w:rFonts w:ascii="Times New Roman" w:hAnsi="Times New Roman" w:cs="Times New Roman"/>
        </w:rPr>
        <w:pPrChange w:id="145" w:author="Zhao, Jie (Beijing)" w:date="2016-08-26T12:28:00Z">
          <w:pPr>
            <w:pStyle w:val="ListParagraph"/>
            <w:numPr>
              <w:ilvl w:val="5"/>
              <w:numId w:val="1"/>
            </w:numPr>
            <w:spacing w:before="100" w:after="100"/>
            <w:ind w:left="2736" w:hanging="936"/>
            <w:contextualSpacing w:val="0"/>
          </w:pPr>
        </w:pPrChange>
      </w:pPr>
      <w:ins w:id="146" w:author="Zhao, Jie (Beijing)" w:date="2016-08-26T12:28:00Z">
        <w:r>
          <w:rPr>
            <w:rFonts w:ascii="Times New Roman" w:hAnsi="Times New Roman" w:cs="Times New Roman"/>
            <w:lang w:eastAsia="zh-CN"/>
          </w:rPr>
          <w:t xml:space="preserve">Model data with only based variables with new edss score cut-off points. Location: </w:t>
        </w:r>
        <w:r w:rsidRPr="00393360">
          <w:rPr>
            <w:rFonts w:ascii="Times New Roman" w:hAnsi="Times New Roman" w:cs="Times New Roman"/>
            <w:lang w:eastAsia="zh-CN"/>
          </w:rPr>
          <w:t>F:\Jie\MS\04_Delivery\33_InitModel\01 Data\02 InitModel\2016-07-26 04.08.00</w:t>
        </w:r>
      </w:ins>
    </w:p>
    <w:p w14:paraId="65FAE99E" w14:textId="7F1D8DE6" w:rsidR="00FA3788" w:rsidRDefault="00FA3788" w:rsidP="00F174C0">
      <w:pPr>
        <w:pStyle w:val="ListParagraph"/>
        <w:numPr>
          <w:ilvl w:val="6"/>
          <w:numId w:val="1"/>
        </w:numPr>
        <w:spacing w:before="100" w:after="100"/>
        <w:contextualSpacing w:val="0"/>
        <w:rPr>
          <w:ins w:id="147" w:author="Zhao, Jie (Beijing)" w:date="2016-08-26T11:26:00Z"/>
          <w:rFonts w:ascii="Times New Roman" w:hAnsi="Times New Roman" w:cs="Times New Roman"/>
        </w:rPr>
        <w:pPrChange w:id="148" w:author="Zhao, Jie (Beijing)" w:date="2016-08-26T12:28:00Z">
          <w:pPr>
            <w:pStyle w:val="ListParagraph"/>
            <w:numPr>
              <w:ilvl w:val="5"/>
              <w:numId w:val="1"/>
            </w:numPr>
            <w:spacing w:before="100" w:after="100"/>
            <w:ind w:left="2736" w:hanging="936"/>
            <w:contextualSpacing w:val="0"/>
          </w:pPr>
        </w:pPrChange>
      </w:pPr>
      <w:ins w:id="149" w:author="Zhao, Jie (Beijing)" w:date="2016-08-26T12:28:00Z">
        <w:r>
          <w:rPr>
            <w:rFonts w:ascii="Times New Roman" w:hAnsi="Times New Roman" w:cs="Times New Roman"/>
            <w:lang w:eastAsia="zh-CN"/>
          </w:rPr>
          <w:t>Model data after adding the new group variables. Location:</w:t>
        </w:r>
        <w:r w:rsidRPr="00393360">
          <w:t xml:space="preserve"> </w:t>
        </w:r>
        <w:r w:rsidRPr="00393360">
          <w:rPr>
            <w:rFonts w:ascii="Times New Roman" w:hAnsi="Times New Roman" w:cs="Times New Roman"/>
            <w:lang w:eastAsia="zh-CN"/>
          </w:rPr>
          <w:t>F:\Jie\MS\04_Delivery\33_InitModel\01 Data\02 InitModel\</w:t>
        </w:r>
      </w:ins>
      <w:ins w:id="150" w:author="Zhao, Jie (Beijing)" w:date="2016-08-26T12:58:00Z">
        <w:r w:rsidR="00F174C0" w:rsidRPr="00F174C0">
          <w:t xml:space="preserve"> </w:t>
        </w:r>
        <w:r w:rsidR="00F174C0" w:rsidRPr="00F174C0">
          <w:rPr>
            <w:rFonts w:ascii="Times New Roman" w:hAnsi="Times New Roman" w:cs="Times New Roman"/>
            <w:lang w:eastAsia="zh-CN"/>
          </w:rPr>
          <w:t>2016-08-03 09.40.35</w:t>
        </w:r>
      </w:ins>
    </w:p>
    <w:p w14:paraId="52C80F4F" w14:textId="44C369AF" w:rsidR="00047374" w:rsidRDefault="00FA3788" w:rsidP="00FA3788">
      <w:pPr>
        <w:pStyle w:val="ListParagraph"/>
        <w:numPr>
          <w:ilvl w:val="5"/>
          <w:numId w:val="1"/>
        </w:numPr>
        <w:spacing w:before="100" w:after="100"/>
        <w:contextualSpacing w:val="0"/>
        <w:rPr>
          <w:ins w:id="151" w:author="Zhao, Jie (Beijing)" w:date="2016-08-26T12:28:00Z"/>
          <w:rFonts w:ascii="Times New Roman" w:hAnsi="Times New Roman" w:cs="Times New Roman" w:hint="eastAsia"/>
          <w:lang w:eastAsia="zh-CN"/>
        </w:rPr>
      </w:pPr>
      <w:ins w:id="152" w:author="Zhao, Jie (Beijing)" w:date="2016-08-26T12:28:00Z">
        <w:r>
          <w:rPr>
            <w:rFonts w:ascii="Times New Roman" w:hAnsi="Times New Roman" w:cs="Times New Roman" w:hint="eastAsia"/>
            <w:lang w:eastAsia="zh-CN"/>
          </w:rPr>
          <w:t>How to run the code:</w:t>
        </w:r>
      </w:ins>
    </w:p>
    <w:p w14:paraId="55F22006" w14:textId="5A956DDA" w:rsidR="00FA3788" w:rsidRDefault="00FA3788" w:rsidP="00FA3788">
      <w:pPr>
        <w:pStyle w:val="ListParagraph"/>
        <w:numPr>
          <w:ilvl w:val="6"/>
          <w:numId w:val="1"/>
        </w:numPr>
        <w:spacing w:before="100" w:after="100"/>
        <w:contextualSpacing w:val="0"/>
        <w:rPr>
          <w:ins w:id="153" w:author="Zhao, Jie (Beijing)" w:date="2016-08-26T12:35:00Z"/>
          <w:rFonts w:ascii="Times New Roman" w:hAnsi="Times New Roman" w:cs="Times New Roman"/>
          <w:lang w:eastAsia="zh-CN"/>
        </w:rPr>
        <w:pPrChange w:id="154" w:author="Zhao, Jie (Beijing)" w:date="2016-08-26T12:29:00Z">
          <w:pPr>
            <w:pStyle w:val="ListParagraph"/>
            <w:numPr>
              <w:ilvl w:val="5"/>
              <w:numId w:val="1"/>
            </w:numPr>
            <w:spacing w:before="100" w:after="100"/>
            <w:ind w:left="2736" w:hanging="936"/>
            <w:contextualSpacing w:val="0"/>
          </w:pPr>
        </w:pPrChange>
      </w:pPr>
      <w:ins w:id="155" w:author="Zhao, Jie (Beijing)" w:date="2016-08-26T12:29:00Z">
        <w:r>
          <w:rPr>
            <w:rFonts w:ascii="Times New Roman" w:hAnsi="Times New Roman" w:cs="Times New Roman"/>
            <w:lang w:eastAsia="zh-CN"/>
          </w:rPr>
          <w:t>M</w:t>
        </w:r>
        <w:r>
          <w:rPr>
            <w:rFonts w:ascii="Times New Roman" w:hAnsi="Times New Roman" w:cs="Times New Roman" w:hint="eastAsia"/>
            <w:lang w:eastAsia="zh-CN"/>
          </w:rPr>
          <w:t xml:space="preserve">odel </w:t>
        </w:r>
        <w:r>
          <w:rPr>
            <w:rFonts w:ascii="Times New Roman" w:hAnsi="Times New Roman" w:cs="Times New Roman"/>
            <w:lang w:eastAsia="zh-CN"/>
          </w:rPr>
          <w:t>data with new group variables added, please change the line 18</w:t>
        </w:r>
      </w:ins>
    </w:p>
    <w:p w14:paraId="3BE3077D" w14:textId="448E2C94" w:rsidR="00FA3788" w:rsidRDefault="00FA3788" w:rsidP="00F174C0">
      <w:pPr>
        <w:pStyle w:val="ListParagraph"/>
        <w:numPr>
          <w:ilvl w:val="5"/>
          <w:numId w:val="1"/>
        </w:numPr>
        <w:spacing w:before="100" w:after="100"/>
        <w:contextualSpacing w:val="0"/>
        <w:rPr>
          <w:ins w:id="156" w:author="Zhao, Jie (Beijing)" w:date="2016-08-26T11:27:00Z"/>
          <w:rFonts w:ascii="Times New Roman" w:hAnsi="Times New Roman" w:cs="Times New Roman"/>
          <w:lang w:eastAsia="zh-CN"/>
        </w:rPr>
      </w:pPr>
      <w:ins w:id="157" w:author="Zhao, Jie (Beijing)" w:date="2016-08-26T12:35:00Z">
        <w:r>
          <w:rPr>
            <w:rFonts w:ascii="Times New Roman" w:hAnsi="Times New Roman" w:cs="Times New Roman" w:hint="eastAsia"/>
            <w:lang w:eastAsia="zh-CN"/>
          </w:rPr>
          <w:lastRenderedPageBreak/>
          <w:t>A</w:t>
        </w:r>
        <w:r>
          <w:rPr>
            <w:rFonts w:ascii="Times New Roman" w:hAnsi="Times New Roman" w:cs="Times New Roman"/>
            <w:lang w:eastAsia="zh-CN"/>
          </w:rPr>
          <w:t>n</w:t>
        </w:r>
        <w:r>
          <w:rPr>
            <w:rFonts w:ascii="Times New Roman" w:hAnsi="Times New Roman" w:cs="Times New Roman" w:hint="eastAsia"/>
            <w:lang w:eastAsia="zh-CN"/>
          </w:rPr>
          <w:t xml:space="preserve"> example result: Under </w:t>
        </w:r>
      </w:ins>
      <w:ins w:id="158" w:author="Zhao, Jie (Beijing)" w:date="2016-08-26T12:54:00Z">
        <w:r w:rsidR="00F174C0" w:rsidRPr="00F174C0">
          <w:rPr>
            <w:rFonts w:ascii="Times New Roman" w:hAnsi="Times New Roman" w:cs="Times New Roman"/>
            <w:lang w:eastAsia="zh-CN"/>
          </w:rPr>
          <w:t>F:\Jie\MS\04_Delivery\33_InitModel\03 Results\02 InitModel\2016-08-04 04.41.57</w:t>
        </w:r>
      </w:ins>
      <w:bookmarkStart w:id="159" w:name="_GoBack"/>
      <w:bookmarkEnd w:id="159"/>
    </w:p>
    <w:p w14:paraId="67637D8F" w14:textId="21C0D0F4" w:rsidR="00047374" w:rsidRPr="00047374" w:rsidRDefault="00047374" w:rsidP="00047374">
      <w:pPr>
        <w:spacing w:before="100" w:after="100"/>
        <w:ind w:left="1080"/>
        <w:rPr>
          <w:ins w:id="160" w:author="Zhao, Jie (Beijing)" w:date="2016-08-26T10:25:00Z"/>
          <w:rFonts w:ascii="Times New Roman" w:hAnsi="Times New Roman" w:cs="Times New Roman" w:hint="eastAsia"/>
          <w:lang w:eastAsia="zh-CN"/>
          <w:rPrChange w:id="161" w:author="Zhao, Jie (Beijing)" w:date="2016-08-26T11:26:00Z">
            <w:rPr>
              <w:ins w:id="162" w:author="Zhao, Jie (Beijing)" w:date="2016-08-26T10:25:00Z"/>
            </w:rPr>
          </w:rPrChange>
        </w:rPr>
        <w:pPrChange w:id="163" w:author="Zhao, Jie (Beijing)" w:date="2016-08-26T11:26:00Z">
          <w:pPr>
            <w:pStyle w:val="ListParagraph"/>
            <w:numPr>
              <w:ilvl w:val="5"/>
              <w:numId w:val="1"/>
            </w:numPr>
            <w:spacing w:before="100" w:after="100"/>
            <w:ind w:left="2736" w:hanging="936"/>
            <w:contextualSpacing w:val="0"/>
          </w:pPr>
        </w:pPrChange>
      </w:pPr>
      <w:ins w:id="164" w:author="Zhao, Jie (Beijing)" w:date="2016-08-26T11:26:00Z">
        <w:r>
          <w:rPr>
            <w:rFonts w:ascii="Times New Roman" w:hAnsi="Times New Roman" w:cs="Times New Roman"/>
            <w:lang w:eastAsia="zh-CN"/>
          </w:rPr>
          <w:t xml:space="preserve"> </w:t>
        </w:r>
      </w:ins>
    </w:p>
    <w:p w14:paraId="02D9F0DA" w14:textId="77777777" w:rsidR="00336B00" w:rsidRPr="00336B00" w:rsidRDefault="00336B00" w:rsidP="00336B00">
      <w:pPr>
        <w:spacing w:before="100" w:after="100"/>
        <w:rPr>
          <w:rFonts w:ascii="Times New Roman" w:hAnsi="Times New Roman" w:cs="Times New Roman"/>
          <w:rPrChange w:id="165" w:author="Zhao, Jie (Beijing)" w:date="2016-08-26T10:25:00Z">
            <w:rPr/>
          </w:rPrChange>
        </w:rPr>
        <w:pPrChange w:id="166" w:author="Zhao, Jie (Beijing)" w:date="2016-08-26T10:25:00Z">
          <w:pPr>
            <w:pStyle w:val="ListParagraph"/>
            <w:numPr>
              <w:numId w:val="1"/>
            </w:numPr>
            <w:spacing w:before="100" w:after="100"/>
            <w:ind w:left="360" w:hanging="360"/>
            <w:contextualSpacing w:val="0"/>
          </w:pPr>
        </w:pPrChange>
      </w:pPr>
    </w:p>
    <w:p w14:paraId="2BA022A7" w14:textId="481D5628" w:rsidR="002A2A5E" w:rsidRDefault="002A2A5E"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Raw data and dictionary</w:t>
      </w:r>
      <w:r w:rsidR="00940CA9">
        <w:rPr>
          <w:rFonts w:ascii="Times New Roman" w:hAnsi="Times New Roman" w:cs="Times New Roman"/>
        </w:rPr>
        <w:t xml:space="preserve"> (</w:t>
      </w:r>
      <w:r w:rsidR="00940CA9">
        <w:rPr>
          <w:rFonts w:ascii="Times New Roman" w:hAnsi="Times New Roman" w:cs="Times New Roman"/>
          <w:color w:val="FF0000"/>
        </w:rPr>
        <w:t>Lichao to add</w:t>
      </w:r>
      <w:r w:rsidR="00940CA9">
        <w:rPr>
          <w:rFonts w:ascii="Times New Roman" w:hAnsi="Times New Roman" w:cs="Times New Roman"/>
        </w:rPr>
        <w:t>)</w:t>
      </w:r>
    </w:p>
    <w:p w14:paraId="395E223B" w14:textId="599BC690" w:rsidR="002A2A5E" w:rsidRPr="006B6036" w:rsidRDefault="002A2A5E"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The latest variable lookup table</w:t>
      </w:r>
      <w:r w:rsidR="00940CA9">
        <w:rPr>
          <w:rFonts w:ascii="Times New Roman" w:hAnsi="Times New Roman" w:cs="Times New Roman"/>
        </w:rPr>
        <w:t xml:space="preserve"> (</w:t>
      </w:r>
      <w:r w:rsidR="00940CA9">
        <w:rPr>
          <w:rFonts w:ascii="Times New Roman" w:hAnsi="Times New Roman" w:cs="Times New Roman"/>
          <w:color w:val="FF0000"/>
        </w:rPr>
        <w:t>Lichao to add</w:t>
      </w:r>
      <w:r w:rsidR="00940CA9">
        <w:rPr>
          <w:rFonts w:ascii="Times New Roman" w:hAnsi="Times New Roman" w:cs="Times New Roman"/>
        </w:rPr>
        <w:t>)</w:t>
      </w:r>
    </w:p>
    <w:sectPr w:rsidR="002A2A5E" w:rsidRPr="006B6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ng, Lichao (London)" w:date="2016-08-24T09:39:00Z" w:initials="WL(">
    <w:p w14:paraId="03D27F92" w14:textId="3B5276CB" w:rsidR="00D4233A" w:rsidRDefault="00D4233A">
      <w:pPr>
        <w:pStyle w:val="CommentText"/>
      </w:pPr>
      <w:r>
        <w:rPr>
          <w:rStyle w:val="CommentReference"/>
        </w:rPr>
        <w:annotationRef/>
      </w:r>
      <w:r>
        <w:t xml:space="preserve">Jie to correct: This result doesn’t include quintiles. </w:t>
      </w:r>
    </w:p>
  </w:comment>
  <w:comment w:id="1" w:author="Wang, Lichao (London)" w:date="2016-08-24T16:27:00Z" w:initials="WL(">
    <w:p w14:paraId="5922B036" w14:textId="4F3AF9FC" w:rsidR="00BA7CE4" w:rsidRDefault="00BA7CE4">
      <w:pPr>
        <w:pStyle w:val="CommentText"/>
      </w:pPr>
      <w:r>
        <w:rPr>
          <w:rStyle w:val="CommentReference"/>
        </w:rPr>
        <w:annotationRef/>
      </w:r>
      <w:r>
        <w:t xml:space="preserve">Jie to clarify: could we use the results from Lichao’s version here? It’s not logical to use the result of main.R here since it’s only mentioned below as the QC method. </w:t>
      </w:r>
    </w:p>
  </w:comment>
  <w:comment w:id="2" w:author="Zhao, Jie (Beijing)" w:date="2016-08-25T18:28:00Z" w:initials="ZJ(">
    <w:p w14:paraId="56A61C80" w14:textId="1EB59350" w:rsidR="000A727D" w:rsidRDefault="000A727D">
      <w:pPr>
        <w:pStyle w:val="CommentText"/>
        <w:rPr>
          <w:lang w:eastAsia="zh-CN"/>
        </w:rPr>
      </w:pPr>
      <w:r>
        <w:rPr>
          <w:rStyle w:val="CommentReference"/>
        </w:rPr>
        <w:annotationRef/>
      </w:r>
      <w:r>
        <w:rPr>
          <w:lang w:eastAsia="zh-CN"/>
        </w:rPr>
        <w:t>A</w:t>
      </w:r>
      <w:r>
        <w:rPr>
          <w:rFonts w:hint="eastAsia"/>
          <w:lang w:eastAsia="zh-CN"/>
        </w:rPr>
        <w:t>dded</w:t>
      </w:r>
    </w:p>
  </w:comment>
  <w:comment w:id="5" w:author="Wang, Lichao (London)" w:date="2016-08-24T17:23:00Z" w:initials="WL(">
    <w:p w14:paraId="58E70C73" w14:textId="4362F5D4" w:rsidR="00940CA9" w:rsidRDefault="00940CA9">
      <w:pPr>
        <w:pStyle w:val="CommentText"/>
      </w:pPr>
      <w:r>
        <w:rPr>
          <w:rStyle w:val="CommentReference"/>
        </w:rPr>
        <w:annotationRef/>
      </w:r>
      <w:r>
        <w:t>Jie to add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27F92" w15:done="0"/>
  <w15:commentEx w15:paraId="5922B036" w15:done="0"/>
  <w15:commentEx w15:paraId="56A61C80" w15:paraIdParent="5922B036" w15:done="0"/>
  <w15:commentEx w15:paraId="58E70C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D45FF" w14:textId="77777777" w:rsidR="009D3746" w:rsidRDefault="009D3746" w:rsidP="000A727D">
      <w:pPr>
        <w:spacing w:after="0" w:line="240" w:lineRule="auto"/>
      </w:pPr>
      <w:r>
        <w:separator/>
      </w:r>
    </w:p>
  </w:endnote>
  <w:endnote w:type="continuationSeparator" w:id="0">
    <w:p w14:paraId="65E62FE1" w14:textId="77777777" w:rsidR="009D3746" w:rsidRDefault="009D3746" w:rsidP="000A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3EF9B" w14:textId="77777777" w:rsidR="009D3746" w:rsidRDefault="009D3746" w:rsidP="000A727D">
      <w:pPr>
        <w:spacing w:after="0" w:line="240" w:lineRule="auto"/>
      </w:pPr>
      <w:r>
        <w:separator/>
      </w:r>
    </w:p>
  </w:footnote>
  <w:footnote w:type="continuationSeparator" w:id="0">
    <w:p w14:paraId="14281EA5" w14:textId="77777777" w:rsidR="009D3746" w:rsidRDefault="009D3746" w:rsidP="000A7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E703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EB0E7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F3589D"/>
    <w:multiLevelType w:val="multilevel"/>
    <w:tmpl w:val="93CC8E5C"/>
    <w:lvl w:ilvl="0">
      <w:start w:val="3"/>
      <w:numFmt w:val="decimal"/>
      <w:lvlText w:val="%1"/>
      <w:lvlJc w:val="left"/>
      <w:pPr>
        <w:ind w:left="948" w:hanging="948"/>
      </w:pPr>
      <w:rPr>
        <w:rFonts w:hint="default"/>
      </w:rPr>
    </w:lvl>
    <w:lvl w:ilvl="1">
      <w:start w:val="1"/>
      <w:numFmt w:val="decimal"/>
      <w:lvlText w:val="%1.%2"/>
      <w:lvlJc w:val="left"/>
      <w:pPr>
        <w:ind w:left="1524" w:hanging="948"/>
      </w:pPr>
      <w:rPr>
        <w:rFonts w:hint="default"/>
      </w:rPr>
    </w:lvl>
    <w:lvl w:ilvl="2">
      <w:start w:val="3"/>
      <w:numFmt w:val="decimal"/>
      <w:lvlText w:val="%1.%2.%3"/>
      <w:lvlJc w:val="left"/>
      <w:pPr>
        <w:ind w:left="2100" w:hanging="948"/>
      </w:pPr>
      <w:rPr>
        <w:rFonts w:hint="default"/>
      </w:rPr>
    </w:lvl>
    <w:lvl w:ilvl="3">
      <w:start w:val="1"/>
      <w:numFmt w:val="decimal"/>
      <w:lvlText w:val="%1.%2.%3.%4"/>
      <w:lvlJc w:val="left"/>
      <w:pPr>
        <w:ind w:left="2676" w:hanging="948"/>
      </w:pPr>
      <w:rPr>
        <w:rFonts w:hint="default"/>
      </w:rPr>
    </w:lvl>
    <w:lvl w:ilvl="4">
      <w:start w:val="3"/>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Lichao (London)">
    <w15:presenceInfo w15:providerId="AD" w15:userId="S-1-5-21-3378924584-2267847585-3061742807-401158"/>
  </w15:person>
  <w15:person w15:author="Zhao, Jie (Beijing)">
    <w15:presenceInfo w15:providerId="AD" w15:userId="S-1-5-21-3378924584-2267847585-3061742807-266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6B"/>
    <w:rsid w:val="000158BF"/>
    <w:rsid w:val="00025033"/>
    <w:rsid w:val="000456BD"/>
    <w:rsid w:val="00047374"/>
    <w:rsid w:val="00074D7D"/>
    <w:rsid w:val="000815D1"/>
    <w:rsid w:val="00085E34"/>
    <w:rsid w:val="000A3334"/>
    <w:rsid w:val="000A727D"/>
    <w:rsid w:val="000B29F5"/>
    <w:rsid w:val="000B5957"/>
    <w:rsid w:val="000C46A7"/>
    <w:rsid w:val="000D0F89"/>
    <w:rsid w:val="000D10E9"/>
    <w:rsid w:val="00103D56"/>
    <w:rsid w:val="001618B1"/>
    <w:rsid w:val="001A7E0E"/>
    <w:rsid w:val="001B509B"/>
    <w:rsid w:val="001C64B9"/>
    <w:rsid w:val="001F4806"/>
    <w:rsid w:val="0021649D"/>
    <w:rsid w:val="002253C6"/>
    <w:rsid w:val="00232FE0"/>
    <w:rsid w:val="00233C82"/>
    <w:rsid w:val="00241407"/>
    <w:rsid w:val="002513CA"/>
    <w:rsid w:val="002639EC"/>
    <w:rsid w:val="00264E47"/>
    <w:rsid w:val="00266EBF"/>
    <w:rsid w:val="0028350E"/>
    <w:rsid w:val="002A134D"/>
    <w:rsid w:val="002A176B"/>
    <w:rsid w:val="002A2A5E"/>
    <w:rsid w:val="002C5451"/>
    <w:rsid w:val="002C6988"/>
    <w:rsid w:val="002D37EB"/>
    <w:rsid w:val="002E75B6"/>
    <w:rsid w:val="002F4C06"/>
    <w:rsid w:val="00336B00"/>
    <w:rsid w:val="0035073D"/>
    <w:rsid w:val="003773E0"/>
    <w:rsid w:val="00387A4D"/>
    <w:rsid w:val="00393360"/>
    <w:rsid w:val="00393D27"/>
    <w:rsid w:val="003A107F"/>
    <w:rsid w:val="003B4DB2"/>
    <w:rsid w:val="003B7DE8"/>
    <w:rsid w:val="00402C1A"/>
    <w:rsid w:val="0042717E"/>
    <w:rsid w:val="004517D9"/>
    <w:rsid w:val="00455BD5"/>
    <w:rsid w:val="00455BEF"/>
    <w:rsid w:val="00495072"/>
    <w:rsid w:val="004A1B77"/>
    <w:rsid w:val="004B161D"/>
    <w:rsid w:val="004B21C9"/>
    <w:rsid w:val="004C1908"/>
    <w:rsid w:val="004C2E6E"/>
    <w:rsid w:val="004D6A13"/>
    <w:rsid w:val="00501450"/>
    <w:rsid w:val="00503B38"/>
    <w:rsid w:val="005355DF"/>
    <w:rsid w:val="00563B1A"/>
    <w:rsid w:val="00571EE3"/>
    <w:rsid w:val="005B508A"/>
    <w:rsid w:val="005E3880"/>
    <w:rsid w:val="00612068"/>
    <w:rsid w:val="00633660"/>
    <w:rsid w:val="00691358"/>
    <w:rsid w:val="006B6036"/>
    <w:rsid w:val="007035E7"/>
    <w:rsid w:val="00736592"/>
    <w:rsid w:val="00743D06"/>
    <w:rsid w:val="00747841"/>
    <w:rsid w:val="0078476B"/>
    <w:rsid w:val="0079503B"/>
    <w:rsid w:val="00796673"/>
    <w:rsid w:val="007B6688"/>
    <w:rsid w:val="007F51C5"/>
    <w:rsid w:val="008213EE"/>
    <w:rsid w:val="00867ECA"/>
    <w:rsid w:val="00870E48"/>
    <w:rsid w:val="008949AB"/>
    <w:rsid w:val="008A0136"/>
    <w:rsid w:val="008B0BC4"/>
    <w:rsid w:val="008D3946"/>
    <w:rsid w:val="008D5157"/>
    <w:rsid w:val="008E2ED3"/>
    <w:rsid w:val="00940CA9"/>
    <w:rsid w:val="00944A30"/>
    <w:rsid w:val="00961170"/>
    <w:rsid w:val="009636A7"/>
    <w:rsid w:val="00981826"/>
    <w:rsid w:val="009922F8"/>
    <w:rsid w:val="009C625F"/>
    <w:rsid w:val="009D12D0"/>
    <w:rsid w:val="009D3746"/>
    <w:rsid w:val="009E2C49"/>
    <w:rsid w:val="009F4207"/>
    <w:rsid w:val="00A007AF"/>
    <w:rsid w:val="00A1095E"/>
    <w:rsid w:val="00A11130"/>
    <w:rsid w:val="00A317AD"/>
    <w:rsid w:val="00A33BAF"/>
    <w:rsid w:val="00A43086"/>
    <w:rsid w:val="00AB1CDC"/>
    <w:rsid w:val="00AC4F1D"/>
    <w:rsid w:val="00B04043"/>
    <w:rsid w:val="00B44986"/>
    <w:rsid w:val="00B53AF4"/>
    <w:rsid w:val="00B6095E"/>
    <w:rsid w:val="00B60C85"/>
    <w:rsid w:val="00B76F1A"/>
    <w:rsid w:val="00B967ED"/>
    <w:rsid w:val="00BA7CE4"/>
    <w:rsid w:val="00BB0056"/>
    <w:rsid w:val="00BE6515"/>
    <w:rsid w:val="00C50358"/>
    <w:rsid w:val="00C54418"/>
    <w:rsid w:val="00C622AA"/>
    <w:rsid w:val="00C766F5"/>
    <w:rsid w:val="00C76FA2"/>
    <w:rsid w:val="00C800DC"/>
    <w:rsid w:val="00C8491D"/>
    <w:rsid w:val="00CB775A"/>
    <w:rsid w:val="00CD4C6D"/>
    <w:rsid w:val="00CE3BBF"/>
    <w:rsid w:val="00D030F1"/>
    <w:rsid w:val="00D25008"/>
    <w:rsid w:val="00D4233A"/>
    <w:rsid w:val="00D4547E"/>
    <w:rsid w:val="00D66E8C"/>
    <w:rsid w:val="00D72A8F"/>
    <w:rsid w:val="00D900E8"/>
    <w:rsid w:val="00DD1A17"/>
    <w:rsid w:val="00DD354F"/>
    <w:rsid w:val="00DE64C2"/>
    <w:rsid w:val="00DE6DBA"/>
    <w:rsid w:val="00DF0D03"/>
    <w:rsid w:val="00DF679F"/>
    <w:rsid w:val="00E24405"/>
    <w:rsid w:val="00E27894"/>
    <w:rsid w:val="00E417A0"/>
    <w:rsid w:val="00E46129"/>
    <w:rsid w:val="00E62BB6"/>
    <w:rsid w:val="00EA1119"/>
    <w:rsid w:val="00EB223A"/>
    <w:rsid w:val="00EE4053"/>
    <w:rsid w:val="00EE6210"/>
    <w:rsid w:val="00EF06E6"/>
    <w:rsid w:val="00F05A58"/>
    <w:rsid w:val="00F16DF5"/>
    <w:rsid w:val="00F174C0"/>
    <w:rsid w:val="00F21E02"/>
    <w:rsid w:val="00F33410"/>
    <w:rsid w:val="00F342AC"/>
    <w:rsid w:val="00F55A9A"/>
    <w:rsid w:val="00F72269"/>
    <w:rsid w:val="00F76AD5"/>
    <w:rsid w:val="00F933DD"/>
    <w:rsid w:val="00F96815"/>
    <w:rsid w:val="00FA3788"/>
    <w:rsid w:val="00FE36D8"/>
    <w:rsid w:val="00FE693C"/>
    <w:rsid w:val="00FE72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C8C3D"/>
  <w15:chartTrackingRefBased/>
  <w15:docId w15:val="{B0BAFD6F-D1B9-479A-A06C-4F105BF0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4DB2"/>
    <w:pPr>
      <w:ind w:left="720"/>
      <w:contextualSpacing/>
    </w:pPr>
  </w:style>
  <w:style w:type="character" w:styleId="CommentReference">
    <w:name w:val="annotation reference"/>
    <w:basedOn w:val="DefaultParagraphFont"/>
    <w:uiPriority w:val="99"/>
    <w:semiHidden/>
    <w:unhideWhenUsed/>
    <w:rsid w:val="00B967ED"/>
    <w:rPr>
      <w:sz w:val="16"/>
      <w:szCs w:val="16"/>
    </w:rPr>
  </w:style>
  <w:style w:type="paragraph" w:styleId="CommentText">
    <w:name w:val="annotation text"/>
    <w:basedOn w:val="Normal"/>
    <w:link w:val="CommentTextChar"/>
    <w:uiPriority w:val="99"/>
    <w:semiHidden/>
    <w:unhideWhenUsed/>
    <w:rsid w:val="00B967ED"/>
    <w:pPr>
      <w:spacing w:line="240" w:lineRule="auto"/>
    </w:pPr>
    <w:rPr>
      <w:sz w:val="20"/>
      <w:szCs w:val="20"/>
    </w:rPr>
  </w:style>
  <w:style w:type="character" w:customStyle="1" w:styleId="CommentTextChar">
    <w:name w:val="Comment Text Char"/>
    <w:basedOn w:val="DefaultParagraphFont"/>
    <w:link w:val="CommentText"/>
    <w:uiPriority w:val="99"/>
    <w:semiHidden/>
    <w:rsid w:val="00B967ED"/>
    <w:rPr>
      <w:sz w:val="20"/>
      <w:szCs w:val="20"/>
    </w:rPr>
  </w:style>
  <w:style w:type="paragraph" w:styleId="CommentSubject">
    <w:name w:val="annotation subject"/>
    <w:basedOn w:val="CommentText"/>
    <w:next w:val="CommentText"/>
    <w:link w:val="CommentSubjectChar"/>
    <w:uiPriority w:val="99"/>
    <w:semiHidden/>
    <w:unhideWhenUsed/>
    <w:rsid w:val="00B967ED"/>
    <w:rPr>
      <w:b/>
      <w:bCs/>
    </w:rPr>
  </w:style>
  <w:style w:type="character" w:customStyle="1" w:styleId="CommentSubjectChar">
    <w:name w:val="Comment Subject Char"/>
    <w:basedOn w:val="CommentTextChar"/>
    <w:link w:val="CommentSubject"/>
    <w:uiPriority w:val="99"/>
    <w:semiHidden/>
    <w:rsid w:val="00B967ED"/>
    <w:rPr>
      <w:b/>
      <w:bCs/>
      <w:sz w:val="20"/>
      <w:szCs w:val="20"/>
    </w:rPr>
  </w:style>
  <w:style w:type="paragraph" w:styleId="BalloonText">
    <w:name w:val="Balloon Text"/>
    <w:basedOn w:val="Normal"/>
    <w:link w:val="BalloonTextChar"/>
    <w:uiPriority w:val="99"/>
    <w:semiHidden/>
    <w:unhideWhenUsed/>
    <w:rsid w:val="00B96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7ED"/>
    <w:rPr>
      <w:rFonts w:ascii="Segoe UI" w:hAnsi="Segoe UI" w:cs="Segoe UI"/>
      <w:sz w:val="18"/>
      <w:szCs w:val="18"/>
    </w:rPr>
  </w:style>
  <w:style w:type="paragraph" w:styleId="Header">
    <w:name w:val="header"/>
    <w:basedOn w:val="Normal"/>
    <w:link w:val="HeaderChar"/>
    <w:uiPriority w:val="99"/>
    <w:unhideWhenUsed/>
    <w:rsid w:val="000A727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727D"/>
    <w:rPr>
      <w:sz w:val="18"/>
      <w:szCs w:val="18"/>
    </w:rPr>
  </w:style>
  <w:style w:type="paragraph" w:styleId="Footer">
    <w:name w:val="footer"/>
    <w:basedOn w:val="Normal"/>
    <w:link w:val="FooterChar"/>
    <w:uiPriority w:val="99"/>
    <w:unhideWhenUsed/>
    <w:rsid w:val="000A72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72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9F42F-AD78-44D1-BFE7-966E159C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Lichao (London)</dc:creator>
  <cp:keywords/>
  <dc:description/>
  <cp:lastModifiedBy>Zhao, Jie (Beijing)</cp:lastModifiedBy>
  <cp:revision>6</cp:revision>
  <dcterms:created xsi:type="dcterms:W3CDTF">2016-08-26T02:54:00Z</dcterms:created>
  <dcterms:modified xsi:type="dcterms:W3CDTF">2016-08-26T04:58:00Z</dcterms:modified>
</cp:coreProperties>
</file>