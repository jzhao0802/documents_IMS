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23C" w:rsidRDefault="004B57E1">
      <w:pPr>
        <w:pStyle w:val="Department"/>
        <w:rPr>
          <w:rStyle w:val="CommentChar"/>
          <w:rFonts w:ascii="Times New Roman" w:hAnsi="Times New Roman"/>
        </w:rPr>
      </w:pPr>
      <w:r>
        <w:t>Global Health Economics &amp; Outcomes Research</w:t>
      </w:r>
    </w:p>
    <w:p w:rsidR="00E9323C" w:rsidRDefault="00AD0528">
      <w:pPr>
        <w:pStyle w:val="Department"/>
      </w:pPr>
      <w:r>
        <w:t>Non-Interventional Study Protocol</w:t>
      </w:r>
    </w:p>
    <w:p w:rsidR="00E9323C" w:rsidRDefault="00AD0528">
      <w:pPr>
        <w:pStyle w:val="Dedicatednumber"/>
      </w:pPr>
      <w:r w:rsidRPr="002E2675">
        <w:rPr>
          <w:highlight w:val="yellow"/>
        </w:rPr>
        <w:t>Study Protocol Number</w:t>
      </w:r>
    </w:p>
    <w:p w:rsidR="00E9323C" w:rsidRDefault="002E2675">
      <w:pPr>
        <w:pStyle w:val="Title"/>
        <w:rPr>
          <w:rStyle w:val="CommentChar"/>
          <w:rFonts w:ascii="Times New Roman" w:hAnsi="Times New Roman"/>
        </w:rPr>
      </w:pPr>
      <w:r w:rsidRPr="002E2675">
        <w:rPr>
          <w:bCs/>
          <w:szCs w:val="32"/>
        </w:rPr>
        <w:t>Predicting disease activity for patients with Relapsing Remitting Multiple Sclerosis using Electronic Medical Records</w:t>
      </w:r>
    </w:p>
    <w:tbl>
      <w:tblPr>
        <w:tblW w:w="0" w:type="auto"/>
        <w:tblLayout w:type="fixed"/>
        <w:tblLook w:val="0000" w:firstRow="0" w:lastRow="0" w:firstColumn="0" w:lastColumn="0" w:noHBand="0" w:noVBand="0"/>
      </w:tblPr>
      <w:tblGrid>
        <w:gridCol w:w="2268"/>
        <w:gridCol w:w="7014"/>
      </w:tblGrid>
      <w:tr w:rsidR="00E9323C" w:rsidTr="003B4590">
        <w:trPr>
          <w:cantSplit/>
        </w:trPr>
        <w:tc>
          <w:tcPr>
            <w:tcW w:w="2268" w:type="dxa"/>
          </w:tcPr>
          <w:p w:rsidR="00E9323C" w:rsidRDefault="00AD0528">
            <w:pPr>
              <w:pStyle w:val="Firstpageinfo"/>
              <w:keepNext w:val="0"/>
              <w:keepLines w:val="0"/>
            </w:pPr>
            <w:r>
              <w:t>Authors:</w:t>
            </w:r>
          </w:p>
        </w:tc>
        <w:tc>
          <w:tcPr>
            <w:tcW w:w="7014" w:type="dxa"/>
          </w:tcPr>
          <w:p w:rsidR="00E9323C" w:rsidRDefault="002E2675">
            <w:pPr>
              <w:pStyle w:val="Authors"/>
              <w:keepNext w:val="0"/>
            </w:pPr>
            <w:r>
              <w:t xml:space="preserve">Rigg John, </w:t>
            </w:r>
            <w:proofErr w:type="spellStart"/>
            <w:r>
              <w:t>Medin</w:t>
            </w:r>
            <w:proofErr w:type="spellEnd"/>
            <w:r>
              <w:t xml:space="preserve"> Jennie </w:t>
            </w:r>
          </w:p>
        </w:tc>
      </w:tr>
      <w:tr w:rsidR="00E9323C" w:rsidTr="003B4590">
        <w:trPr>
          <w:cantSplit/>
        </w:trPr>
        <w:tc>
          <w:tcPr>
            <w:tcW w:w="2268" w:type="dxa"/>
          </w:tcPr>
          <w:p w:rsidR="00E9323C" w:rsidRDefault="00AD0528">
            <w:pPr>
              <w:pStyle w:val="Firstpageinfo"/>
              <w:keepNext w:val="0"/>
              <w:keepLines w:val="0"/>
            </w:pPr>
            <w:r>
              <w:t>Document type:</w:t>
            </w:r>
          </w:p>
        </w:tc>
        <w:tc>
          <w:tcPr>
            <w:tcW w:w="7014" w:type="dxa"/>
          </w:tcPr>
          <w:p w:rsidR="00E9323C" w:rsidRDefault="00AD0528">
            <w:pPr>
              <w:pStyle w:val="Doctype"/>
              <w:keepNext w:val="0"/>
            </w:pPr>
            <w:r>
              <w:t>Non-interventional study protocol</w:t>
            </w:r>
          </w:p>
        </w:tc>
      </w:tr>
      <w:tr w:rsidR="00E9323C" w:rsidTr="003B4590">
        <w:trPr>
          <w:cantSplit/>
        </w:trPr>
        <w:tc>
          <w:tcPr>
            <w:tcW w:w="2268" w:type="dxa"/>
          </w:tcPr>
          <w:p w:rsidR="00E9323C" w:rsidRDefault="00AD0528">
            <w:pPr>
              <w:pStyle w:val="Firstpageinfo"/>
              <w:keepNext w:val="0"/>
              <w:keepLines w:val="0"/>
            </w:pPr>
            <w:r>
              <w:t>Version number:</w:t>
            </w:r>
          </w:p>
        </w:tc>
        <w:tc>
          <w:tcPr>
            <w:tcW w:w="7014" w:type="dxa"/>
          </w:tcPr>
          <w:p w:rsidR="00E9323C" w:rsidRDefault="002E2675">
            <w:pPr>
              <w:pStyle w:val="Docstatus"/>
            </w:pPr>
            <w:r>
              <w:rPr>
                <w:szCs w:val="24"/>
              </w:rPr>
              <w:t>01</w:t>
            </w:r>
          </w:p>
        </w:tc>
      </w:tr>
      <w:tr w:rsidR="00E9323C" w:rsidTr="003B4590">
        <w:trPr>
          <w:cantSplit/>
        </w:trPr>
        <w:tc>
          <w:tcPr>
            <w:tcW w:w="2268" w:type="dxa"/>
          </w:tcPr>
          <w:p w:rsidR="00E9323C" w:rsidRDefault="00AD0528">
            <w:pPr>
              <w:pStyle w:val="Firstpageinfo"/>
              <w:keepNext w:val="0"/>
              <w:keepLines w:val="0"/>
            </w:pPr>
            <w:r>
              <w:t>PASS Study</w:t>
            </w:r>
          </w:p>
        </w:tc>
        <w:tc>
          <w:tcPr>
            <w:tcW w:w="7014" w:type="dxa"/>
          </w:tcPr>
          <w:p w:rsidR="00E9323C" w:rsidRDefault="00AD0528" w:rsidP="002E2675">
            <w:pPr>
              <w:pStyle w:val="Docstatus"/>
              <w:keepNext w:val="0"/>
            </w:pPr>
            <w:r>
              <w:t xml:space="preserve">No </w:t>
            </w:r>
          </w:p>
        </w:tc>
      </w:tr>
      <w:tr w:rsidR="00E9323C" w:rsidTr="003B4590">
        <w:trPr>
          <w:cantSplit/>
        </w:trPr>
        <w:tc>
          <w:tcPr>
            <w:tcW w:w="2268" w:type="dxa"/>
          </w:tcPr>
          <w:p w:rsidR="00E9323C" w:rsidRDefault="00AD0528">
            <w:pPr>
              <w:pStyle w:val="Firstpageinfo"/>
              <w:keepNext w:val="0"/>
              <w:keepLines w:val="0"/>
            </w:pPr>
            <w:r>
              <w:t>Release date:</w:t>
            </w:r>
          </w:p>
        </w:tc>
        <w:tc>
          <w:tcPr>
            <w:tcW w:w="7014" w:type="dxa"/>
          </w:tcPr>
          <w:p w:rsidR="00E9323C" w:rsidRDefault="002E2675" w:rsidP="002E2675">
            <w:pPr>
              <w:pStyle w:val="Releasedate"/>
              <w:keepNext w:val="0"/>
            </w:pPr>
            <w:r>
              <w:t>06-Jun</w:t>
            </w:r>
            <w:r w:rsidR="00AD0528">
              <w:t>-</w:t>
            </w:r>
            <w:r>
              <w:t>2016</w:t>
            </w:r>
          </w:p>
        </w:tc>
      </w:tr>
    </w:tbl>
    <w:p w:rsidR="00E9323C" w:rsidRPr="00BD6174" w:rsidRDefault="00AD0528">
      <w:pPr>
        <w:pStyle w:val="Propertystatement"/>
        <w:rPr>
          <w:b/>
        </w:rPr>
      </w:pPr>
      <w:r>
        <w:rPr>
          <w:bCs/>
          <w:szCs w:val="20"/>
        </w:rPr>
        <w:t>Property of Novartis</w:t>
      </w:r>
      <w:r>
        <w:br w:type="textWrapping" w:clear="all"/>
      </w:r>
      <w:r>
        <w:rPr>
          <w:bCs/>
          <w:szCs w:val="20"/>
        </w:rPr>
        <w:t>Confidential</w:t>
      </w:r>
      <w:r>
        <w:br w:type="textWrapping" w:clear="all"/>
      </w:r>
      <w:r>
        <w:rPr>
          <w:bCs/>
          <w:szCs w:val="20"/>
        </w:rPr>
        <w:t>May not be used, divulged, published or otherwise disclosed</w:t>
      </w:r>
      <w:r>
        <w:br w:type="textWrapping" w:clear="all"/>
      </w:r>
      <w:r>
        <w:rPr>
          <w:bCs/>
          <w:szCs w:val="20"/>
        </w:rPr>
        <w:t>without the consent of Novartis</w:t>
      </w:r>
      <w:r>
        <w:br w:type="textWrapping" w:clear="all"/>
      </w:r>
      <w:r w:rsidRPr="00BD6174">
        <w:rPr>
          <w:b/>
          <w:bCs/>
          <w:szCs w:val="20"/>
        </w:rPr>
        <w:t xml:space="preserve">NIS Protocol Template Secondary Use of Data Version </w:t>
      </w:r>
      <w:r w:rsidR="00A026FB">
        <w:rPr>
          <w:b/>
          <w:bCs/>
          <w:szCs w:val="20"/>
        </w:rPr>
        <w:t>2</w:t>
      </w:r>
      <w:r w:rsidR="00442DFC" w:rsidRPr="00BD6174">
        <w:rPr>
          <w:b/>
          <w:bCs/>
          <w:szCs w:val="20"/>
        </w:rPr>
        <w:t xml:space="preserve">.0 </w:t>
      </w:r>
      <w:r w:rsidR="00BD6174" w:rsidRPr="00BD6174">
        <w:rPr>
          <w:b/>
          <w:bCs/>
          <w:szCs w:val="20"/>
        </w:rPr>
        <w:t xml:space="preserve">dated </w:t>
      </w:r>
      <w:r w:rsidR="00A026FB">
        <w:rPr>
          <w:b/>
          <w:bCs/>
          <w:szCs w:val="20"/>
        </w:rPr>
        <w:t>15-Sep</w:t>
      </w:r>
      <w:r w:rsidR="00442DFC" w:rsidRPr="00BD6174">
        <w:rPr>
          <w:b/>
          <w:bCs/>
          <w:szCs w:val="20"/>
        </w:rPr>
        <w:t>-</w:t>
      </w:r>
      <w:r w:rsidR="00A026FB">
        <w:rPr>
          <w:b/>
          <w:bCs/>
          <w:szCs w:val="20"/>
        </w:rPr>
        <w:t>2015</w:t>
      </w:r>
    </w:p>
    <w:p w:rsidR="00E9323C" w:rsidRDefault="00AD0528" w:rsidP="00CD50EF">
      <w:pPr>
        <w:pStyle w:val="Nottoc-headings"/>
        <w:pageBreakBefore/>
      </w:pPr>
      <w:r>
        <w:lastRenderedPageBreak/>
        <w:t>Marketing authorization holder(s)</w:t>
      </w:r>
    </w:p>
    <w:tbl>
      <w:tblPr>
        <w:tblW w:w="0" w:type="auto"/>
        <w:tblLayout w:type="fixed"/>
        <w:tblLook w:val="0000" w:firstRow="0" w:lastRow="0" w:firstColumn="0" w:lastColumn="0" w:noHBand="0" w:noVBand="0"/>
      </w:tblPr>
      <w:tblGrid>
        <w:gridCol w:w="2376"/>
        <w:gridCol w:w="6906"/>
      </w:tblGrid>
      <w:tr w:rsidR="00E9323C">
        <w:tc>
          <w:tcPr>
            <w:tcW w:w="2376" w:type="dxa"/>
          </w:tcPr>
          <w:p w:rsidR="00E9323C" w:rsidRPr="0039429B" w:rsidRDefault="00AD0528" w:rsidP="0039429B">
            <w:pPr>
              <w:pStyle w:val="Table"/>
              <w:rPr>
                <w:b/>
              </w:rPr>
            </w:pPr>
            <w:r w:rsidRPr="0039429B">
              <w:rPr>
                <w:b/>
              </w:rPr>
              <w:t>Marketing authorization holder(s)</w:t>
            </w:r>
          </w:p>
        </w:tc>
        <w:tc>
          <w:tcPr>
            <w:tcW w:w="6906" w:type="dxa"/>
          </w:tcPr>
          <w:p w:rsidR="00E9323C" w:rsidRDefault="00626EB0" w:rsidP="0039429B">
            <w:pPr>
              <w:pStyle w:val="Table"/>
              <w:rPr>
                <w:i/>
              </w:rPr>
            </w:pPr>
            <w:r>
              <w:t xml:space="preserve">Not applicable </w:t>
            </w:r>
          </w:p>
          <w:p w:rsidR="00E9323C" w:rsidRDefault="00E9323C">
            <w:pPr>
              <w:pStyle w:val="Comment"/>
            </w:pPr>
          </w:p>
          <w:p w:rsidR="00626EB0" w:rsidRPr="00626EB0" w:rsidRDefault="00626EB0" w:rsidP="00626EB0">
            <w:pPr>
              <w:pStyle w:val="Text"/>
            </w:pPr>
          </w:p>
        </w:tc>
      </w:tr>
      <w:tr w:rsidR="00E9323C" w:rsidTr="00626EB0">
        <w:trPr>
          <w:trHeight w:val="1346"/>
        </w:trPr>
        <w:tc>
          <w:tcPr>
            <w:tcW w:w="2376" w:type="dxa"/>
          </w:tcPr>
          <w:p w:rsidR="00E9323C" w:rsidRPr="0039429B" w:rsidRDefault="00AD0528" w:rsidP="0039429B">
            <w:pPr>
              <w:pStyle w:val="Table"/>
              <w:rPr>
                <w:b/>
              </w:rPr>
            </w:pPr>
            <w:r w:rsidRPr="0039429B">
              <w:rPr>
                <w:b/>
              </w:rPr>
              <w:t>MAH contact person</w:t>
            </w:r>
          </w:p>
        </w:tc>
        <w:tc>
          <w:tcPr>
            <w:tcW w:w="6906" w:type="dxa"/>
          </w:tcPr>
          <w:p w:rsidR="00E9323C" w:rsidRDefault="00626EB0" w:rsidP="0039429B">
            <w:pPr>
              <w:pStyle w:val="Table"/>
              <w:rPr>
                <w:i/>
              </w:rPr>
            </w:pPr>
            <w:r>
              <w:t xml:space="preserve">Not applicable </w:t>
            </w:r>
          </w:p>
          <w:p w:rsidR="00E9323C" w:rsidRPr="00AD0528" w:rsidRDefault="00E9323C" w:rsidP="00E95368">
            <w:pPr>
              <w:pStyle w:val="Comment"/>
            </w:pPr>
          </w:p>
        </w:tc>
      </w:tr>
    </w:tbl>
    <w:p w:rsidR="000C17B3" w:rsidRDefault="000C17B3" w:rsidP="00BD6174">
      <w:pPr>
        <w:pStyle w:val="TOCEntry"/>
      </w:pPr>
    </w:p>
    <w:p w:rsidR="000C17B3" w:rsidRDefault="000C17B3" w:rsidP="00BD6174">
      <w:pPr>
        <w:pStyle w:val="TOCEntry"/>
      </w:pPr>
    </w:p>
    <w:p w:rsidR="000C17B3" w:rsidRDefault="000C17B3" w:rsidP="00BD6174">
      <w:pPr>
        <w:pStyle w:val="TOCEntry"/>
      </w:pPr>
    </w:p>
    <w:p w:rsidR="000C17B3" w:rsidRDefault="000C17B3" w:rsidP="00BD6174">
      <w:pPr>
        <w:pStyle w:val="TOCEntry"/>
      </w:pPr>
    </w:p>
    <w:p w:rsidR="000C17B3" w:rsidRDefault="000C17B3" w:rsidP="00BD6174">
      <w:pPr>
        <w:pStyle w:val="TOCEntry"/>
      </w:pPr>
    </w:p>
    <w:p w:rsidR="000C17B3" w:rsidRDefault="000C17B3" w:rsidP="00BD6174">
      <w:pPr>
        <w:pStyle w:val="TOCEntry"/>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Default="000C17B3" w:rsidP="000C17B3">
      <w:pPr>
        <w:pStyle w:val="Text"/>
      </w:pPr>
    </w:p>
    <w:p w:rsidR="000C17B3" w:rsidRPr="000C17B3" w:rsidRDefault="000C17B3" w:rsidP="000C17B3">
      <w:pPr>
        <w:pStyle w:val="Text"/>
      </w:pPr>
    </w:p>
    <w:p w:rsidR="000C17B3" w:rsidRDefault="000C17B3" w:rsidP="00BD6174">
      <w:pPr>
        <w:pStyle w:val="TOCEntry"/>
      </w:pPr>
    </w:p>
    <w:p w:rsidR="000C17B3" w:rsidRPr="000C17B3" w:rsidRDefault="000C17B3" w:rsidP="000C17B3">
      <w:pPr>
        <w:pStyle w:val="Text"/>
      </w:pPr>
    </w:p>
    <w:p w:rsidR="00BD6174" w:rsidRDefault="00BD6174" w:rsidP="00BD6174">
      <w:pPr>
        <w:pStyle w:val="TOCEntry"/>
      </w:pPr>
      <w:bookmarkStart w:id="0" w:name="_Toc453104578"/>
      <w:r>
        <w:lastRenderedPageBreak/>
        <w:t>Table of contents</w:t>
      </w:r>
      <w:bookmarkEnd w:id="0"/>
    </w:p>
    <w:p w:rsidR="009F67F7" w:rsidRDefault="00B518BA">
      <w:pPr>
        <w:pStyle w:val="TOC2"/>
        <w:rPr>
          <w:rFonts w:asciiTheme="minorHAnsi" w:eastAsiaTheme="minorEastAsia" w:hAnsiTheme="minorHAnsi" w:cstheme="minorBidi"/>
          <w:noProof/>
          <w:sz w:val="22"/>
          <w:szCs w:val="22"/>
          <w:lang w:val="en-GB" w:eastAsia="en-GB"/>
        </w:rPr>
      </w:pPr>
      <w:r>
        <w:fldChar w:fldCharType="begin"/>
      </w:r>
      <w:r w:rsidR="00BD6174">
        <w:instrText xml:space="preserve"> TOC \o "1-3"  \* MERGEFORMAT </w:instrText>
      </w:r>
      <w:r>
        <w:fldChar w:fldCharType="separate"/>
      </w:r>
      <w:r w:rsidR="009F67F7">
        <w:rPr>
          <w:noProof/>
        </w:rPr>
        <w:t>Table of contents</w:t>
      </w:r>
      <w:r w:rsidR="009F67F7">
        <w:rPr>
          <w:noProof/>
        </w:rPr>
        <w:tab/>
      </w:r>
      <w:r>
        <w:rPr>
          <w:noProof/>
        </w:rPr>
        <w:fldChar w:fldCharType="begin"/>
      </w:r>
      <w:r w:rsidR="009F67F7">
        <w:rPr>
          <w:noProof/>
        </w:rPr>
        <w:instrText xml:space="preserve"> PAGEREF _Toc453104578 \h </w:instrText>
      </w:r>
      <w:r>
        <w:rPr>
          <w:noProof/>
        </w:rPr>
      </w:r>
      <w:r>
        <w:rPr>
          <w:noProof/>
        </w:rPr>
        <w:fldChar w:fldCharType="separate"/>
      </w:r>
      <w:r w:rsidR="009F67F7">
        <w:rPr>
          <w:noProof/>
        </w:rPr>
        <w:t>3</w:t>
      </w:r>
      <w:r>
        <w:rPr>
          <w:noProof/>
        </w:rPr>
        <w:fldChar w:fldCharType="end"/>
      </w:r>
    </w:p>
    <w:p w:rsidR="009F67F7" w:rsidRDefault="009F67F7">
      <w:pPr>
        <w:pStyle w:val="TOC2"/>
        <w:rPr>
          <w:rFonts w:asciiTheme="minorHAnsi" w:eastAsiaTheme="minorEastAsia" w:hAnsiTheme="minorHAnsi" w:cstheme="minorBidi"/>
          <w:noProof/>
          <w:sz w:val="22"/>
          <w:szCs w:val="22"/>
          <w:lang w:val="en-GB" w:eastAsia="en-GB"/>
        </w:rPr>
      </w:pPr>
      <w:r>
        <w:rPr>
          <w:noProof/>
        </w:rPr>
        <w:t>List of figures</w:t>
      </w:r>
      <w:r>
        <w:rPr>
          <w:noProof/>
        </w:rPr>
        <w:tab/>
      </w:r>
      <w:r w:rsidR="00B518BA">
        <w:rPr>
          <w:noProof/>
        </w:rPr>
        <w:fldChar w:fldCharType="begin"/>
      </w:r>
      <w:r>
        <w:rPr>
          <w:noProof/>
        </w:rPr>
        <w:instrText xml:space="preserve"> PAGEREF _Toc453104579 \h </w:instrText>
      </w:r>
      <w:r w:rsidR="00B518BA">
        <w:rPr>
          <w:noProof/>
        </w:rPr>
      </w:r>
      <w:r w:rsidR="00B518BA">
        <w:rPr>
          <w:noProof/>
        </w:rPr>
        <w:fldChar w:fldCharType="separate"/>
      </w:r>
      <w:r>
        <w:rPr>
          <w:noProof/>
        </w:rPr>
        <w:t>5</w:t>
      </w:r>
      <w:r w:rsidR="00B518BA">
        <w:rPr>
          <w:noProof/>
        </w:rPr>
        <w:fldChar w:fldCharType="end"/>
      </w:r>
    </w:p>
    <w:p w:rsidR="009F67F7" w:rsidRDefault="009F67F7">
      <w:pPr>
        <w:pStyle w:val="TOC2"/>
        <w:rPr>
          <w:rFonts w:asciiTheme="minorHAnsi" w:eastAsiaTheme="minorEastAsia" w:hAnsiTheme="minorHAnsi" w:cstheme="minorBidi"/>
          <w:noProof/>
          <w:sz w:val="22"/>
          <w:szCs w:val="22"/>
          <w:lang w:val="en-GB" w:eastAsia="en-GB"/>
        </w:rPr>
      </w:pPr>
      <w:r>
        <w:rPr>
          <w:noProof/>
        </w:rPr>
        <w:t>List of tables</w:t>
      </w:r>
      <w:r>
        <w:rPr>
          <w:noProof/>
        </w:rPr>
        <w:tab/>
      </w:r>
      <w:r w:rsidR="00B518BA">
        <w:rPr>
          <w:noProof/>
        </w:rPr>
        <w:fldChar w:fldCharType="begin"/>
      </w:r>
      <w:r>
        <w:rPr>
          <w:noProof/>
        </w:rPr>
        <w:instrText xml:space="preserve"> PAGEREF _Toc453104580 \h </w:instrText>
      </w:r>
      <w:r w:rsidR="00B518BA">
        <w:rPr>
          <w:noProof/>
        </w:rPr>
      </w:r>
      <w:r w:rsidR="00B518BA">
        <w:rPr>
          <w:noProof/>
        </w:rPr>
        <w:fldChar w:fldCharType="separate"/>
      </w:r>
      <w:r>
        <w:rPr>
          <w:noProof/>
        </w:rPr>
        <w:t>5</w:t>
      </w:r>
      <w:r w:rsidR="00B518BA">
        <w:rPr>
          <w:noProof/>
        </w:rPr>
        <w:fldChar w:fldCharType="end"/>
      </w:r>
    </w:p>
    <w:p w:rsidR="009F67F7" w:rsidRDefault="009F67F7">
      <w:pPr>
        <w:pStyle w:val="TOC2"/>
        <w:rPr>
          <w:rFonts w:asciiTheme="minorHAnsi" w:eastAsiaTheme="minorEastAsia" w:hAnsiTheme="minorHAnsi" w:cstheme="minorBidi"/>
          <w:noProof/>
          <w:sz w:val="22"/>
          <w:szCs w:val="22"/>
          <w:lang w:val="en-GB" w:eastAsia="en-GB"/>
        </w:rPr>
      </w:pPr>
      <w:r>
        <w:rPr>
          <w:noProof/>
        </w:rPr>
        <w:t>List of abbreviations</w:t>
      </w:r>
      <w:r>
        <w:rPr>
          <w:noProof/>
        </w:rPr>
        <w:tab/>
      </w:r>
      <w:r w:rsidR="00B518BA">
        <w:rPr>
          <w:noProof/>
        </w:rPr>
        <w:fldChar w:fldCharType="begin"/>
      </w:r>
      <w:r>
        <w:rPr>
          <w:noProof/>
        </w:rPr>
        <w:instrText xml:space="preserve"> PAGEREF _Toc453104581 \h </w:instrText>
      </w:r>
      <w:r w:rsidR="00B518BA">
        <w:rPr>
          <w:noProof/>
        </w:rPr>
      </w:r>
      <w:r w:rsidR="00B518BA">
        <w:rPr>
          <w:noProof/>
        </w:rPr>
        <w:fldChar w:fldCharType="separate"/>
      </w:r>
      <w:r>
        <w:rPr>
          <w:noProof/>
        </w:rPr>
        <w:t>6</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Responsible parties</w:t>
      </w:r>
      <w:r>
        <w:rPr>
          <w:noProof/>
        </w:rPr>
        <w:tab/>
      </w:r>
      <w:r w:rsidR="00B518BA">
        <w:rPr>
          <w:noProof/>
        </w:rPr>
        <w:fldChar w:fldCharType="begin"/>
      </w:r>
      <w:r>
        <w:rPr>
          <w:noProof/>
        </w:rPr>
        <w:instrText xml:space="preserve"> PAGEREF _Toc453104582 \h </w:instrText>
      </w:r>
      <w:r w:rsidR="00B518BA">
        <w:rPr>
          <w:noProof/>
        </w:rPr>
      </w:r>
      <w:r w:rsidR="00B518BA">
        <w:rPr>
          <w:noProof/>
        </w:rPr>
        <w:fldChar w:fldCharType="separate"/>
      </w:r>
      <w:r>
        <w:rPr>
          <w:noProof/>
        </w:rPr>
        <w:t>8</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Abstract</w:t>
      </w:r>
      <w:r>
        <w:rPr>
          <w:noProof/>
        </w:rPr>
        <w:tab/>
      </w:r>
      <w:r w:rsidR="00B518BA">
        <w:rPr>
          <w:noProof/>
        </w:rPr>
        <w:fldChar w:fldCharType="begin"/>
      </w:r>
      <w:r>
        <w:rPr>
          <w:noProof/>
        </w:rPr>
        <w:instrText xml:space="preserve"> PAGEREF _Toc453104583 \h </w:instrText>
      </w:r>
      <w:r w:rsidR="00B518BA">
        <w:rPr>
          <w:noProof/>
        </w:rPr>
      </w:r>
      <w:r w:rsidR="00B518BA">
        <w:rPr>
          <w:noProof/>
        </w:rPr>
        <w:fldChar w:fldCharType="separate"/>
      </w:r>
      <w:r>
        <w:rPr>
          <w:noProof/>
        </w:rPr>
        <w:t>9</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Rationale and background</w:t>
      </w:r>
      <w:r>
        <w:rPr>
          <w:noProof/>
        </w:rPr>
        <w:tab/>
      </w:r>
      <w:r w:rsidR="00B518BA">
        <w:rPr>
          <w:noProof/>
        </w:rPr>
        <w:fldChar w:fldCharType="begin"/>
      </w:r>
      <w:r>
        <w:rPr>
          <w:noProof/>
        </w:rPr>
        <w:instrText xml:space="preserve"> PAGEREF _Toc453104584 \h </w:instrText>
      </w:r>
      <w:r w:rsidR="00B518BA">
        <w:rPr>
          <w:noProof/>
        </w:rPr>
      </w:r>
      <w:r w:rsidR="00B518BA">
        <w:rPr>
          <w:noProof/>
        </w:rPr>
        <w:fldChar w:fldCharType="separate"/>
      </w:r>
      <w:r>
        <w:rPr>
          <w:noProof/>
        </w:rPr>
        <w:t>12</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Research question and objectives</w:t>
      </w:r>
      <w:r>
        <w:rPr>
          <w:noProof/>
        </w:rPr>
        <w:tab/>
      </w:r>
      <w:r w:rsidR="00B518BA">
        <w:rPr>
          <w:noProof/>
        </w:rPr>
        <w:fldChar w:fldCharType="begin"/>
      </w:r>
      <w:r>
        <w:rPr>
          <w:noProof/>
        </w:rPr>
        <w:instrText xml:space="preserve"> PAGEREF _Toc453104585 \h </w:instrText>
      </w:r>
      <w:r w:rsidR="00B518BA">
        <w:rPr>
          <w:noProof/>
        </w:rPr>
      </w:r>
      <w:r w:rsidR="00B518BA">
        <w:rPr>
          <w:noProof/>
        </w:rPr>
        <w:fldChar w:fldCharType="separate"/>
      </w:r>
      <w:r>
        <w:rPr>
          <w:noProof/>
        </w:rPr>
        <w:t>12</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Research methods</w:t>
      </w:r>
      <w:r>
        <w:rPr>
          <w:noProof/>
        </w:rPr>
        <w:tab/>
      </w:r>
      <w:r w:rsidR="00B518BA">
        <w:rPr>
          <w:noProof/>
        </w:rPr>
        <w:fldChar w:fldCharType="begin"/>
      </w:r>
      <w:r>
        <w:rPr>
          <w:noProof/>
        </w:rPr>
        <w:instrText xml:space="preserve"> PAGEREF _Toc453104586 \h </w:instrText>
      </w:r>
      <w:r w:rsidR="00B518BA">
        <w:rPr>
          <w:noProof/>
        </w:rPr>
      </w:r>
      <w:r w:rsidR="00B518BA">
        <w:rPr>
          <w:noProof/>
        </w:rPr>
        <w:fldChar w:fldCharType="separate"/>
      </w:r>
      <w:r>
        <w:rPr>
          <w:noProof/>
        </w:rPr>
        <w:t>13</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Study design</w:t>
      </w:r>
      <w:r>
        <w:rPr>
          <w:noProof/>
        </w:rPr>
        <w:tab/>
      </w:r>
      <w:r w:rsidR="00B518BA">
        <w:rPr>
          <w:noProof/>
        </w:rPr>
        <w:fldChar w:fldCharType="begin"/>
      </w:r>
      <w:r>
        <w:rPr>
          <w:noProof/>
        </w:rPr>
        <w:instrText xml:space="preserve"> PAGEREF _Toc453104587 \h </w:instrText>
      </w:r>
      <w:r w:rsidR="00B518BA">
        <w:rPr>
          <w:noProof/>
        </w:rPr>
      </w:r>
      <w:r w:rsidR="00B518BA">
        <w:rPr>
          <w:noProof/>
        </w:rPr>
        <w:fldChar w:fldCharType="separate"/>
      </w:r>
      <w:r>
        <w:rPr>
          <w:noProof/>
        </w:rPr>
        <w:t>13</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Setting</w:t>
      </w:r>
      <w:r>
        <w:rPr>
          <w:noProof/>
        </w:rPr>
        <w:tab/>
      </w:r>
      <w:r w:rsidR="00B518BA">
        <w:rPr>
          <w:noProof/>
        </w:rPr>
        <w:fldChar w:fldCharType="begin"/>
      </w:r>
      <w:r>
        <w:rPr>
          <w:noProof/>
        </w:rPr>
        <w:instrText xml:space="preserve"> PAGEREF _Toc453104588 \h </w:instrText>
      </w:r>
      <w:r w:rsidR="00B518BA">
        <w:rPr>
          <w:noProof/>
        </w:rPr>
      </w:r>
      <w:r w:rsidR="00B518BA">
        <w:rPr>
          <w:noProof/>
        </w:rPr>
        <w:fldChar w:fldCharType="separate"/>
      </w:r>
      <w:r>
        <w:rPr>
          <w:noProof/>
        </w:rPr>
        <w:t>14</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5.2.1</w:t>
      </w:r>
      <w:r>
        <w:rPr>
          <w:rFonts w:asciiTheme="minorHAnsi" w:eastAsiaTheme="minorEastAsia" w:hAnsiTheme="minorHAnsi" w:cstheme="minorBidi"/>
          <w:noProof/>
          <w:sz w:val="22"/>
          <w:szCs w:val="22"/>
          <w:lang w:val="en-GB" w:eastAsia="en-GB"/>
        </w:rPr>
        <w:tab/>
      </w:r>
      <w:r>
        <w:rPr>
          <w:noProof/>
        </w:rPr>
        <w:t>Index date</w:t>
      </w:r>
      <w:r>
        <w:rPr>
          <w:noProof/>
        </w:rPr>
        <w:tab/>
      </w:r>
      <w:r w:rsidR="00B518BA">
        <w:rPr>
          <w:noProof/>
        </w:rPr>
        <w:fldChar w:fldCharType="begin"/>
      </w:r>
      <w:r>
        <w:rPr>
          <w:noProof/>
        </w:rPr>
        <w:instrText xml:space="preserve"> PAGEREF _Toc453104589 \h </w:instrText>
      </w:r>
      <w:r w:rsidR="00B518BA">
        <w:rPr>
          <w:noProof/>
        </w:rPr>
      </w:r>
      <w:r w:rsidR="00B518BA">
        <w:rPr>
          <w:noProof/>
        </w:rPr>
        <w:fldChar w:fldCharType="separate"/>
      </w:r>
      <w:r>
        <w:rPr>
          <w:noProof/>
        </w:rPr>
        <w:t>1</w:t>
      </w:r>
      <w:r>
        <w:rPr>
          <w:noProof/>
        </w:rPr>
        <w:t>4</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5.2.2</w:t>
      </w:r>
      <w:r>
        <w:rPr>
          <w:rFonts w:asciiTheme="minorHAnsi" w:eastAsiaTheme="minorEastAsia" w:hAnsiTheme="minorHAnsi" w:cstheme="minorBidi"/>
          <w:noProof/>
          <w:sz w:val="22"/>
          <w:szCs w:val="22"/>
          <w:lang w:val="en-GB" w:eastAsia="en-GB"/>
        </w:rPr>
        <w:tab/>
      </w:r>
      <w:r>
        <w:rPr>
          <w:noProof/>
        </w:rPr>
        <w:t>Follow up period</w:t>
      </w:r>
      <w:r>
        <w:rPr>
          <w:noProof/>
        </w:rPr>
        <w:tab/>
      </w:r>
      <w:r w:rsidR="00B518BA">
        <w:rPr>
          <w:noProof/>
        </w:rPr>
        <w:fldChar w:fldCharType="begin"/>
      </w:r>
      <w:r>
        <w:rPr>
          <w:noProof/>
        </w:rPr>
        <w:instrText xml:space="preserve"> PAGEREF _Toc453104590 \h </w:instrText>
      </w:r>
      <w:r w:rsidR="00B518BA">
        <w:rPr>
          <w:noProof/>
        </w:rPr>
      </w:r>
      <w:r w:rsidR="00B518BA">
        <w:rPr>
          <w:noProof/>
        </w:rPr>
        <w:fldChar w:fldCharType="separate"/>
      </w:r>
      <w:r>
        <w:rPr>
          <w:noProof/>
        </w:rPr>
        <w:t>14</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5.2.3</w:t>
      </w:r>
      <w:r>
        <w:rPr>
          <w:rFonts w:asciiTheme="minorHAnsi" w:eastAsiaTheme="minorEastAsia" w:hAnsiTheme="minorHAnsi" w:cstheme="minorBidi"/>
          <w:noProof/>
          <w:sz w:val="22"/>
          <w:szCs w:val="22"/>
          <w:lang w:val="en-GB" w:eastAsia="en-GB"/>
        </w:rPr>
        <w:tab/>
      </w:r>
      <w:r>
        <w:rPr>
          <w:noProof/>
        </w:rPr>
        <w:t>Look back period</w:t>
      </w:r>
      <w:r>
        <w:rPr>
          <w:noProof/>
        </w:rPr>
        <w:tab/>
      </w:r>
      <w:r w:rsidR="00B518BA">
        <w:rPr>
          <w:noProof/>
        </w:rPr>
        <w:fldChar w:fldCharType="begin"/>
      </w:r>
      <w:r>
        <w:rPr>
          <w:noProof/>
        </w:rPr>
        <w:instrText xml:space="preserve"> PAGEREF _Toc453104591 \h </w:instrText>
      </w:r>
      <w:r w:rsidR="00B518BA">
        <w:rPr>
          <w:noProof/>
        </w:rPr>
      </w:r>
      <w:r w:rsidR="00B518BA">
        <w:rPr>
          <w:noProof/>
        </w:rPr>
        <w:fldChar w:fldCharType="separate"/>
      </w:r>
      <w:r>
        <w:rPr>
          <w:noProof/>
        </w:rPr>
        <w:t>14</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5.2.4</w:t>
      </w:r>
      <w:r>
        <w:rPr>
          <w:rFonts w:asciiTheme="minorHAnsi" w:eastAsiaTheme="minorEastAsia" w:hAnsiTheme="minorHAnsi" w:cstheme="minorBidi"/>
          <w:noProof/>
          <w:sz w:val="22"/>
          <w:szCs w:val="22"/>
          <w:lang w:val="en-GB" w:eastAsia="en-GB"/>
        </w:rPr>
        <w:tab/>
      </w:r>
      <w:r>
        <w:rPr>
          <w:noProof/>
        </w:rPr>
        <w:t>Inclusion criteria</w:t>
      </w:r>
      <w:r>
        <w:rPr>
          <w:noProof/>
        </w:rPr>
        <w:tab/>
      </w:r>
      <w:r w:rsidR="00B518BA">
        <w:rPr>
          <w:noProof/>
        </w:rPr>
        <w:fldChar w:fldCharType="begin"/>
      </w:r>
      <w:r>
        <w:rPr>
          <w:noProof/>
        </w:rPr>
        <w:instrText xml:space="preserve"> PAGEREF _Toc453104592 \h </w:instrText>
      </w:r>
      <w:r w:rsidR="00B518BA">
        <w:rPr>
          <w:noProof/>
        </w:rPr>
      </w:r>
      <w:r w:rsidR="00B518BA">
        <w:rPr>
          <w:noProof/>
        </w:rPr>
        <w:fldChar w:fldCharType="separate"/>
      </w:r>
      <w:r>
        <w:rPr>
          <w:noProof/>
        </w:rPr>
        <w:t>15</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Variables</w:t>
      </w:r>
      <w:r>
        <w:rPr>
          <w:noProof/>
        </w:rPr>
        <w:tab/>
      </w:r>
      <w:r w:rsidR="00B518BA">
        <w:rPr>
          <w:noProof/>
        </w:rPr>
        <w:fldChar w:fldCharType="begin"/>
      </w:r>
      <w:r>
        <w:rPr>
          <w:noProof/>
        </w:rPr>
        <w:instrText xml:space="preserve"> PAGEREF _Toc453104593 \h </w:instrText>
      </w:r>
      <w:r w:rsidR="00B518BA">
        <w:rPr>
          <w:noProof/>
        </w:rPr>
      </w:r>
      <w:r w:rsidR="00B518BA">
        <w:rPr>
          <w:noProof/>
        </w:rPr>
        <w:fldChar w:fldCharType="separate"/>
      </w:r>
      <w:r>
        <w:rPr>
          <w:noProof/>
        </w:rPr>
        <w:t>15</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5.3.1</w:t>
      </w:r>
      <w:r>
        <w:rPr>
          <w:rFonts w:asciiTheme="minorHAnsi" w:eastAsiaTheme="minorEastAsia" w:hAnsiTheme="minorHAnsi" w:cstheme="minorBidi"/>
          <w:noProof/>
          <w:sz w:val="22"/>
          <w:szCs w:val="22"/>
          <w:lang w:val="en-GB" w:eastAsia="en-GB"/>
        </w:rPr>
        <w:tab/>
      </w:r>
      <w:r>
        <w:rPr>
          <w:noProof/>
        </w:rPr>
        <w:t>Baseline characteristics</w:t>
      </w:r>
      <w:r>
        <w:rPr>
          <w:noProof/>
        </w:rPr>
        <w:tab/>
      </w:r>
      <w:r w:rsidR="00B518BA">
        <w:rPr>
          <w:noProof/>
        </w:rPr>
        <w:fldChar w:fldCharType="begin"/>
      </w:r>
      <w:r>
        <w:rPr>
          <w:noProof/>
        </w:rPr>
        <w:instrText xml:space="preserve"> PAGEREF _Toc453104594 \h </w:instrText>
      </w:r>
      <w:r w:rsidR="00B518BA">
        <w:rPr>
          <w:noProof/>
        </w:rPr>
      </w:r>
      <w:r w:rsidR="00B518BA">
        <w:rPr>
          <w:noProof/>
        </w:rPr>
        <w:fldChar w:fldCharType="separate"/>
      </w:r>
      <w:r>
        <w:rPr>
          <w:noProof/>
        </w:rPr>
        <w:t>15</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5.3.2</w:t>
      </w:r>
      <w:r>
        <w:rPr>
          <w:rFonts w:asciiTheme="minorHAnsi" w:eastAsiaTheme="minorEastAsia" w:hAnsiTheme="minorHAnsi" w:cstheme="minorBidi"/>
          <w:noProof/>
          <w:sz w:val="22"/>
          <w:szCs w:val="22"/>
          <w:lang w:val="en-GB" w:eastAsia="en-GB"/>
        </w:rPr>
        <w:tab/>
      </w:r>
      <w:r>
        <w:rPr>
          <w:noProof/>
        </w:rPr>
        <w:t>Outcomes of interest</w:t>
      </w:r>
      <w:r>
        <w:rPr>
          <w:noProof/>
        </w:rPr>
        <w:tab/>
      </w:r>
      <w:r w:rsidR="00B518BA">
        <w:rPr>
          <w:noProof/>
        </w:rPr>
        <w:fldChar w:fldCharType="begin"/>
      </w:r>
      <w:r>
        <w:rPr>
          <w:noProof/>
        </w:rPr>
        <w:instrText xml:space="preserve"> PAGEREF _Toc453104595 \h </w:instrText>
      </w:r>
      <w:r w:rsidR="00B518BA">
        <w:rPr>
          <w:noProof/>
        </w:rPr>
      </w:r>
      <w:r w:rsidR="00B518BA">
        <w:rPr>
          <w:noProof/>
        </w:rPr>
        <w:fldChar w:fldCharType="separate"/>
      </w:r>
      <w:r>
        <w:rPr>
          <w:noProof/>
        </w:rPr>
        <w:t>20</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5.4</w:t>
      </w:r>
      <w:r>
        <w:rPr>
          <w:rFonts w:asciiTheme="minorHAnsi" w:eastAsiaTheme="minorEastAsia" w:hAnsiTheme="minorHAnsi" w:cstheme="minorBidi"/>
          <w:noProof/>
          <w:sz w:val="22"/>
          <w:szCs w:val="22"/>
          <w:lang w:val="en-GB" w:eastAsia="en-GB"/>
        </w:rPr>
        <w:tab/>
      </w:r>
      <w:r>
        <w:rPr>
          <w:noProof/>
        </w:rPr>
        <w:t>Data sources</w:t>
      </w:r>
      <w:r>
        <w:rPr>
          <w:noProof/>
        </w:rPr>
        <w:tab/>
      </w:r>
      <w:r w:rsidR="00B518BA">
        <w:rPr>
          <w:noProof/>
        </w:rPr>
        <w:fldChar w:fldCharType="begin"/>
      </w:r>
      <w:r>
        <w:rPr>
          <w:noProof/>
        </w:rPr>
        <w:instrText xml:space="preserve"> PAGEREF _Toc453104596 \h </w:instrText>
      </w:r>
      <w:r w:rsidR="00B518BA">
        <w:rPr>
          <w:noProof/>
        </w:rPr>
      </w:r>
      <w:r w:rsidR="00B518BA">
        <w:rPr>
          <w:noProof/>
        </w:rPr>
        <w:fldChar w:fldCharType="separate"/>
      </w:r>
      <w:r>
        <w:rPr>
          <w:noProof/>
        </w:rPr>
        <w:t>21</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5.4.1</w:t>
      </w:r>
      <w:r>
        <w:rPr>
          <w:rFonts w:asciiTheme="minorHAnsi" w:eastAsiaTheme="minorEastAsia" w:hAnsiTheme="minorHAnsi" w:cstheme="minorBidi"/>
          <w:noProof/>
          <w:sz w:val="22"/>
          <w:szCs w:val="22"/>
          <w:lang w:val="en-GB" w:eastAsia="en-GB"/>
        </w:rPr>
        <w:tab/>
      </w:r>
      <w:r>
        <w:rPr>
          <w:noProof/>
        </w:rPr>
        <w:t>Data collection schedule</w:t>
      </w:r>
      <w:r>
        <w:rPr>
          <w:noProof/>
        </w:rPr>
        <w:tab/>
      </w:r>
      <w:r w:rsidR="00B518BA">
        <w:rPr>
          <w:noProof/>
        </w:rPr>
        <w:fldChar w:fldCharType="begin"/>
      </w:r>
      <w:r>
        <w:rPr>
          <w:noProof/>
        </w:rPr>
        <w:instrText xml:space="preserve"> PAGEREF _Toc453104597 \h </w:instrText>
      </w:r>
      <w:r w:rsidR="00B518BA">
        <w:rPr>
          <w:noProof/>
        </w:rPr>
      </w:r>
      <w:r w:rsidR="00B518BA">
        <w:rPr>
          <w:noProof/>
        </w:rPr>
        <w:fldChar w:fldCharType="separate"/>
      </w:r>
      <w:r>
        <w:rPr>
          <w:noProof/>
        </w:rPr>
        <w:t>21</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5.5</w:t>
      </w:r>
      <w:r>
        <w:rPr>
          <w:rFonts w:asciiTheme="minorHAnsi" w:eastAsiaTheme="minorEastAsia" w:hAnsiTheme="minorHAnsi" w:cstheme="minorBidi"/>
          <w:noProof/>
          <w:sz w:val="22"/>
          <w:szCs w:val="22"/>
          <w:lang w:val="en-GB" w:eastAsia="en-GB"/>
        </w:rPr>
        <w:tab/>
      </w:r>
      <w:r>
        <w:rPr>
          <w:noProof/>
        </w:rPr>
        <w:t>Study size/ power calculation</w:t>
      </w:r>
      <w:r>
        <w:rPr>
          <w:noProof/>
        </w:rPr>
        <w:tab/>
      </w:r>
      <w:r w:rsidR="00B518BA">
        <w:rPr>
          <w:noProof/>
        </w:rPr>
        <w:fldChar w:fldCharType="begin"/>
      </w:r>
      <w:r>
        <w:rPr>
          <w:noProof/>
        </w:rPr>
        <w:instrText xml:space="preserve"> PAGEREF _Toc453104598 \h </w:instrText>
      </w:r>
      <w:r w:rsidR="00B518BA">
        <w:rPr>
          <w:noProof/>
        </w:rPr>
      </w:r>
      <w:r w:rsidR="00B518BA">
        <w:rPr>
          <w:noProof/>
        </w:rPr>
        <w:fldChar w:fldCharType="separate"/>
      </w:r>
      <w:r>
        <w:rPr>
          <w:noProof/>
        </w:rPr>
        <w:t>21</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5.6</w:t>
      </w:r>
      <w:r>
        <w:rPr>
          <w:rFonts w:asciiTheme="minorHAnsi" w:eastAsiaTheme="minorEastAsia" w:hAnsiTheme="minorHAnsi" w:cstheme="minorBidi"/>
          <w:noProof/>
          <w:sz w:val="22"/>
          <w:szCs w:val="22"/>
          <w:lang w:val="en-GB" w:eastAsia="en-GB"/>
        </w:rPr>
        <w:tab/>
      </w:r>
      <w:r>
        <w:rPr>
          <w:noProof/>
        </w:rPr>
        <w:t>Data management</w:t>
      </w:r>
      <w:r>
        <w:rPr>
          <w:noProof/>
        </w:rPr>
        <w:tab/>
      </w:r>
      <w:r w:rsidR="00B518BA">
        <w:rPr>
          <w:noProof/>
        </w:rPr>
        <w:fldChar w:fldCharType="begin"/>
      </w:r>
      <w:r>
        <w:rPr>
          <w:noProof/>
        </w:rPr>
        <w:instrText xml:space="preserve"> PAGEREF _Toc453104599 \h </w:instrText>
      </w:r>
      <w:r w:rsidR="00B518BA">
        <w:rPr>
          <w:noProof/>
        </w:rPr>
      </w:r>
      <w:r w:rsidR="00B518BA">
        <w:rPr>
          <w:noProof/>
        </w:rPr>
        <w:fldChar w:fldCharType="separate"/>
      </w:r>
      <w:r>
        <w:rPr>
          <w:noProof/>
        </w:rPr>
        <w:t>21</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5.7</w:t>
      </w:r>
      <w:r>
        <w:rPr>
          <w:rFonts w:asciiTheme="minorHAnsi" w:eastAsiaTheme="minorEastAsia" w:hAnsiTheme="minorHAnsi" w:cstheme="minorBidi"/>
          <w:noProof/>
          <w:sz w:val="22"/>
          <w:szCs w:val="22"/>
          <w:lang w:val="en-GB" w:eastAsia="en-GB"/>
        </w:rPr>
        <w:tab/>
      </w:r>
      <w:r>
        <w:rPr>
          <w:noProof/>
        </w:rPr>
        <w:t>Data analysis</w:t>
      </w:r>
      <w:r>
        <w:rPr>
          <w:noProof/>
        </w:rPr>
        <w:tab/>
      </w:r>
      <w:r w:rsidR="00B518BA">
        <w:rPr>
          <w:noProof/>
        </w:rPr>
        <w:fldChar w:fldCharType="begin"/>
      </w:r>
      <w:r>
        <w:rPr>
          <w:noProof/>
        </w:rPr>
        <w:instrText xml:space="preserve"> PAGEREF _Toc453104600 \h </w:instrText>
      </w:r>
      <w:r w:rsidR="00B518BA">
        <w:rPr>
          <w:noProof/>
        </w:rPr>
      </w:r>
      <w:r w:rsidR="00B518BA">
        <w:rPr>
          <w:noProof/>
        </w:rPr>
        <w:fldChar w:fldCharType="separate"/>
      </w:r>
      <w:r>
        <w:rPr>
          <w:noProof/>
        </w:rPr>
        <w:t>21</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5.7.1</w:t>
      </w:r>
      <w:r>
        <w:rPr>
          <w:rFonts w:asciiTheme="minorHAnsi" w:eastAsiaTheme="minorEastAsia" w:hAnsiTheme="minorHAnsi" w:cstheme="minorBidi"/>
          <w:noProof/>
          <w:sz w:val="22"/>
          <w:szCs w:val="22"/>
          <w:lang w:val="en-GB" w:eastAsia="en-GB"/>
        </w:rPr>
        <w:tab/>
      </w:r>
      <w:r>
        <w:rPr>
          <w:noProof/>
        </w:rPr>
        <w:t>Logistic regression</w:t>
      </w:r>
      <w:r>
        <w:rPr>
          <w:noProof/>
        </w:rPr>
        <w:tab/>
      </w:r>
      <w:r w:rsidR="00B518BA">
        <w:rPr>
          <w:noProof/>
        </w:rPr>
        <w:fldChar w:fldCharType="begin"/>
      </w:r>
      <w:r>
        <w:rPr>
          <w:noProof/>
        </w:rPr>
        <w:instrText xml:space="preserve"> PAGEREF _Toc453104601 \h </w:instrText>
      </w:r>
      <w:r w:rsidR="00B518BA">
        <w:rPr>
          <w:noProof/>
        </w:rPr>
      </w:r>
      <w:r w:rsidR="00B518BA">
        <w:rPr>
          <w:noProof/>
        </w:rPr>
        <w:fldChar w:fldCharType="separate"/>
      </w:r>
      <w:r>
        <w:rPr>
          <w:noProof/>
        </w:rPr>
        <w:t>22</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Pr>
          <w:noProof/>
        </w:rPr>
        <w:t>5.7.2</w:t>
      </w:r>
      <w:r>
        <w:rPr>
          <w:rFonts w:asciiTheme="minorHAnsi" w:eastAsiaTheme="minorEastAsia" w:hAnsiTheme="minorHAnsi" w:cstheme="minorBidi"/>
          <w:noProof/>
          <w:sz w:val="22"/>
          <w:szCs w:val="22"/>
          <w:lang w:val="en-GB" w:eastAsia="en-GB"/>
        </w:rPr>
        <w:tab/>
      </w:r>
      <w:r>
        <w:rPr>
          <w:noProof/>
        </w:rPr>
        <w:t>Variable importance</w:t>
      </w:r>
      <w:r>
        <w:rPr>
          <w:noProof/>
        </w:rPr>
        <w:tab/>
      </w:r>
      <w:r w:rsidR="00B518BA">
        <w:rPr>
          <w:noProof/>
        </w:rPr>
        <w:fldChar w:fldCharType="begin"/>
      </w:r>
      <w:r>
        <w:rPr>
          <w:noProof/>
        </w:rPr>
        <w:instrText xml:space="preserve"> PAGEREF _Toc453104602 \h </w:instrText>
      </w:r>
      <w:r w:rsidR="00B518BA">
        <w:rPr>
          <w:noProof/>
        </w:rPr>
      </w:r>
      <w:r w:rsidR="00B518BA">
        <w:rPr>
          <w:noProof/>
        </w:rPr>
        <w:fldChar w:fldCharType="separate"/>
      </w:r>
      <w:r>
        <w:rPr>
          <w:noProof/>
        </w:rPr>
        <w:t>22</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sidRPr="00B545E1">
        <w:rPr>
          <w:noProof/>
          <w:lang w:val="en-GB"/>
        </w:rPr>
        <w:t>5.7.3</w:t>
      </w:r>
      <w:r>
        <w:rPr>
          <w:rFonts w:asciiTheme="minorHAnsi" w:eastAsiaTheme="minorEastAsia" w:hAnsiTheme="minorHAnsi" w:cstheme="minorBidi"/>
          <w:noProof/>
          <w:sz w:val="22"/>
          <w:szCs w:val="22"/>
          <w:lang w:val="en-GB" w:eastAsia="en-GB"/>
        </w:rPr>
        <w:tab/>
      </w:r>
      <w:r w:rsidRPr="00B545E1">
        <w:rPr>
          <w:noProof/>
          <w:lang w:val="en-GB"/>
        </w:rPr>
        <w:t>Performance measures</w:t>
      </w:r>
      <w:r>
        <w:rPr>
          <w:noProof/>
        </w:rPr>
        <w:tab/>
      </w:r>
      <w:r w:rsidR="00B518BA">
        <w:rPr>
          <w:noProof/>
        </w:rPr>
        <w:fldChar w:fldCharType="begin"/>
      </w:r>
      <w:r>
        <w:rPr>
          <w:noProof/>
        </w:rPr>
        <w:instrText xml:space="preserve"> PAGEREF _Toc453104603 \h </w:instrText>
      </w:r>
      <w:r w:rsidR="00B518BA">
        <w:rPr>
          <w:noProof/>
        </w:rPr>
      </w:r>
      <w:r w:rsidR="00B518BA">
        <w:rPr>
          <w:noProof/>
        </w:rPr>
        <w:fldChar w:fldCharType="separate"/>
      </w:r>
      <w:r>
        <w:rPr>
          <w:noProof/>
        </w:rPr>
        <w:t>22</w:t>
      </w:r>
      <w:r w:rsidR="00B518BA">
        <w:rPr>
          <w:noProof/>
        </w:rPr>
        <w:fldChar w:fldCharType="end"/>
      </w:r>
    </w:p>
    <w:p w:rsidR="009F67F7" w:rsidRDefault="009F67F7">
      <w:pPr>
        <w:pStyle w:val="TOC3"/>
        <w:tabs>
          <w:tab w:val="left" w:pos="2126"/>
        </w:tabs>
        <w:rPr>
          <w:rFonts w:asciiTheme="minorHAnsi" w:eastAsiaTheme="minorEastAsia" w:hAnsiTheme="minorHAnsi" w:cstheme="minorBidi"/>
          <w:noProof/>
          <w:sz w:val="22"/>
          <w:szCs w:val="22"/>
          <w:lang w:val="en-GB" w:eastAsia="en-GB"/>
        </w:rPr>
      </w:pPr>
      <w:r w:rsidRPr="00B545E1">
        <w:rPr>
          <w:noProof/>
          <w:lang w:val="en-GB"/>
        </w:rPr>
        <w:t>5.7.4</w:t>
      </w:r>
      <w:r>
        <w:rPr>
          <w:rFonts w:asciiTheme="minorHAnsi" w:eastAsiaTheme="minorEastAsia" w:hAnsiTheme="minorHAnsi" w:cstheme="minorBidi"/>
          <w:noProof/>
          <w:sz w:val="22"/>
          <w:szCs w:val="22"/>
          <w:lang w:val="en-GB" w:eastAsia="en-GB"/>
        </w:rPr>
        <w:tab/>
      </w:r>
      <w:r w:rsidRPr="00B545E1">
        <w:rPr>
          <w:noProof/>
          <w:lang w:val="en-GB"/>
        </w:rPr>
        <w:t>Cross-validation resampling</w:t>
      </w:r>
      <w:r>
        <w:rPr>
          <w:noProof/>
        </w:rPr>
        <w:tab/>
      </w:r>
      <w:r w:rsidR="00B518BA">
        <w:rPr>
          <w:noProof/>
        </w:rPr>
        <w:fldChar w:fldCharType="begin"/>
      </w:r>
      <w:r>
        <w:rPr>
          <w:noProof/>
        </w:rPr>
        <w:instrText xml:space="preserve"> PAGEREF _Toc453104604 \h </w:instrText>
      </w:r>
      <w:r w:rsidR="00B518BA">
        <w:rPr>
          <w:noProof/>
        </w:rPr>
      </w:r>
      <w:r w:rsidR="00B518BA">
        <w:rPr>
          <w:noProof/>
        </w:rPr>
        <w:fldChar w:fldCharType="separate"/>
      </w:r>
      <w:r>
        <w:rPr>
          <w:noProof/>
        </w:rPr>
        <w:t>23</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sidRPr="00B545E1">
        <w:rPr>
          <w:noProof/>
          <w:lang w:val="en-GB"/>
        </w:rPr>
        <w:t>5.8</w:t>
      </w:r>
      <w:r>
        <w:rPr>
          <w:rFonts w:asciiTheme="minorHAnsi" w:eastAsiaTheme="minorEastAsia" w:hAnsiTheme="minorHAnsi" w:cstheme="minorBidi"/>
          <w:noProof/>
          <w:sz w:val="22"/>
          <w:szCs w:val="22"/>
          <w:lang w:val="en-GB" w:eastAsia="en-GB"/>
        </w:rPr>
        <w:tab/>
      </w:r>
      <w:r w:rsidRPr="00B545E1">
        <w:rPr>
          <w:noProof/>
          <w:lang w:val="en-GB"/>
        </w:rPr>
        <w:t>Secondary objectives</w:t>
      </w:r>
      <w:r>
        <w:rPr>
          <w:noProof/>
        </w:rPr>
        <w:tab/>
      </w:r>
      <w:r w:rsidR="00B518BA">
        <w:rPr>
          <w:noProof/>
        </w:rPr>
        <w:fldChar w:fldCharType="begin"/>
      </w:r>
      <w:r>
        <w:rPr>
          <w:noProof/>
        </w:rPr>
        <w:instrText xml:space="preserve"> PAGEREF _Toc453104605 \h </w:instrText>
      </w:r>
      <w:r w:rsidR="00B518BA">
        <w:rPr>
          <w:noProof/>
        </w:rPr>
      </w:r>
      <w:r w:rsidR="00B518BA">
        <w:rPr>
          <w:noProof/>
        </w:rPr>
        <w:fldChar w:fldCharType="separate"/>
      </w:r>
      <w:r>
        <w:rPr>
          <w:noProof/>
        </w:rPr>
        <w:t>24</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5.9</w:t>
      </w:r>
      <w:r>
        <w:rPr>
          <w:rFonts w:asciiTheme="minorHAnsi" w:eastAsiaTheme="minorEastAsia" w:hAnsiTheme="minorHAnsi" w:cstheme="minorBidi"/>
          <w:noProof/>
          <w:sz w:val="22"/>
          <w:szCs w:val="22"/>
          <w:lang w:val="en-GB" w:eastAsia="en-GB"/>
        </w:rPr>
        <w:tab/>
      </w:r>
      <w:r>
        <w:rPr>
          <w:noProof/>
        </w:rPr>
        <w:t>Quality control</w:t>
      </w:r>
      <w:r>
        <w:rPr>
          <w:noProof/>
        </w:rPr>
        <w:tab/>
      </w:r>
      <w:r w:rsidR="00B518BA">
        <w:rPr>
          <w:noProof/>
        </w:rPr>
        <w:fldChar w:fldCharType="begin"/>
      </w:r>
      <w:r>
        <w:rPr>
          <w:noProof/>
        </w:rPr>
        <w:instrText xml:space="preserve"> PAGEREF _Toc453104606 \h </w:instrText>
      </w:r>
      <w:r w:rsidR="00B518BA">
        <w:rPr>
          <w:noProof/>
        </w:rPr>
      </w:r>
      <w:r w:rsidR="00B518BA">
        <w:rPr>
          <w:noProof/>
        </w:rPr>
        <w:fldChar w:fldCharType="separate"/>
      </w:r>
      <w:r>
        <w:rPr>
          <w:noProof/>
        </w:rPr>
        <w:t>25</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5.10</w:t>
      </w:r>
      <w:r>
        <w:rPr>
          <w:rFonts w:asciiTheme="minorHAnsi" w:eastAsiaTheme="minorEastAsia" w:hAnsiTheme="minorHAnsi" w:cstheme="minorBidi"/>
          <w:noProof/>
          <w:sz w:val="22"/>
          <w:szCs w:val="22"/>
          <w:lang w:val="en-GB" w:eastAsia="en-GB"/>
        </w:rPr>
        <w:tab/>
      </w:r>
      <w:r>
        <w:rPr>
          <w:noProof/>
        </w:rPr>
        <w:t>Limitations of the research methods</w:t>
      </w:r>
      <w:r>
        <w:rPr>
          <w:noProof/>
        </w:rPr>
        <w:tab/>
      </w:r>
      <w:r w:rsidR="00B518BA">
        <w:rPr>
          <w:noProof/>
        </w:rPr>
        <w:fldChar w:fldCharType="begin"/>
      </w:r>
      <w:r>
        <w:rPr>
          <w:noProof/>
        </w:rPr>
        <w:instrText xml:space="preserve"> PAGEREF _Toc453104607 \h </w:instrText>
      </w:r>
      <w:r w:rsidR="00B518BA">
        <w:rPr>
          <w:noProof/>
        </w:rPr>
      </w:r>
      <w:r w:rsidR="00B518BA">
        <w:rPr>
          <w:noProof/>
        </w:rPr>
        <w:fldChar w:fldCharType="separate"/>
      </w:r>
      <w:r>
        <w:rPr>
          <w:noProof/>
        </w:rPr>
        <w:t>25</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5.11</w:t>
      </w:r>
      <w:r>
        <w:rPr>
          <w:rFonts w:asciiTheme="minorHAnsi" w:eastAsiaTheme="minorEastAsia" w:hAnsiTheme="minorHAnsi" w:cstheme="minorBidi"/>
          <w:noProof/>
          <w:sz w:val="22"/>
          <w:szCs w:val="22"/>
          <w:lang w:val="en-GB" w:eastAsia="en-GB"/>
        </w:rPr>
        <w:tab/>
      </w:r>
      <w:r>
        <w:rPr>
          <w:noProof/>
        </w:rPr>
        <w:t>Other aspects</w:t>
      </w:r>
      <w:r>
        <w:rPr>
          <w:noProof/>
        </w:rPr>
        <w:tab/>
      </w:r>
      <w:r w:rsidR="00B518BA">
        <w:rPr>
          <w:noProof/>
        </w:rPr>
        <w:fldChar w:fldCharType="begin"/>
      </w:r>
      <w:r>
        <w:rPr>
          <w:noProof/>
        </w:rPr>
        <w:instrText xml:space="preserve"> PAGEREF _Toc453104608 \h </w:instrText>
      </w:r>
      <w:r w:rsidR="00B518BA">
        <w:rPr>
          <w:noProof/>
        </w:rPr>
      </w:r>
      <w:r w:rsidR="00B518BA">
        <w:rPr>
          <w:noProof/>
        </w:rPr>
        <w:fldChar w:fldCharType="separate"/>
      </w:r>
      <w:r>
        <w:rPr>
          <w:noProof/>
        </w:rPr>
        <w:t>26</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Protection of human subjects</w:t>
      </w:r>
      <w:r>
        <w:rPr>
          <w:noProof/>
        </w:rPr>
        <w:tab/>
      </w:r>
      <w:r w:rsidR="00B518BA">
        <w:rPr>
          <w:noProof/>
        </w:rPr>
        <w:fldChar w:fldCharType="begin"/>
      </w:r>
      <w:r>
        <w:rPr>
          <w:noProof/>
        </w:rPr>
        <w:instrText xml:space="preserve"> PAGEREF _Toc453104609 \h </w:instrText>
      </w:r>
      <w:r w:rsidR="00B518BA">
        <w:rPr>
          <w:noProof/>
        </w:rPr>
      </w:r>
      <w:r w:rsidR="00B518BA">
        <w:rPr>
          <w:noProof/>
        </w:rPr>
        <w:fldChar w:fldCharType="separate"/>
      </w:r>
      <w:r>
        <w:rPr>
          <w:noProof/>
        </w:rPr>
        <w:t>26</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Regulatory and ethical compliance</w:t>
      </w:r>
      <w:r>
        <w:rPr>
          <w:noProof/>
        </w:rPr>
        <w:tab/>
      </w:r>
      <w:r w:rsidR="00B518BA">
        <w:rPr>
          <w:noProof/>
        </w:rPr>
        <w:fldChar w:fldCharType="begin"/>
      </w:r>
      <w:r>
        <w:rPr>
          <w:noProof/>
        </w:rPr>
        <w:instrText xml:space="preserve"> PAGEREF _Toc453104610 \h </w:instrText>
      </w:r>
      <w:r w:rsidR="00B518BA">
        <w:rPr>
          <w:noProof/>
        </w:rPr>
      </w:r>
      <w:r w:rsidR="00B518BA">
        <w:rPr>
          <w:noProof/>
        </w:rPr>
        <w:fldChar w:fldCharType="separate"/>
      </w:r>
      <w:r>
        <w:rPr>
          <w:noProof/>
        </w:rPr>
        <w:t>26</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Management and reporting of adverse events/adverse reactions</w:t>
      </w:r>
      <w:r>
        <w:rPr>
          <w:noProof/>
        </w:rPr>
        <w:tab/>
      </w:r>
      <w:r w:rsidR="00B518BA">
        <w:rPr>
          <w:noProof/>
        </w:rPr>
        <w:fldChar w:fldCharType="begin"/>
      </w:r>
      <w:r>
        <w:rPr>
          <w:noProof/>
        </w:rPr>
        <w:instrText xml:space="preserve"> PAGEREF _Toc453104611 \h </w:instrText>
      </w:r>
      <w:r w:rsidR="00B518BA">
        <w:rPr>
          <w:noProof/>
        </w:rPr>
      </w:r>
      <w:r w:rsidR="00B518BA">
        <w:rPr>
          <w:noProof/>
        </w:rPr>
        <w:fldChar w:fldCharType="separate"/>
      </w:r>
      <w:r>
        <w:rPr>
          <w:noProof/>
        </w:rPr>
        <w:t>26</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Plans of disseminating and communicating study results</w:t>
      </w:r>
      <w:r>
        <w:rPr>
          <w:noProof/>
        </w:rPr>
        <w:tab/>
      </w:r>
      <w:r w:rsidR="00B518BA">
        <w:rPr>
          <w:noProof/>
        </w:rPr>
        <w:fldChar w:fldCharType="begin"/>
      </w:r>
      <w:r>
        <w:rPr>
          <w:noProof/>
        </w:rPr>
        <w:instrText xml:space="preserve"> PAGEREF _Toc453104612 \h </w:instrText>
      </w:r>
      <w:r w:rsidR="00B518BA">
        <w:rPr>
          <w:noProof/>
        </w:rPr>
      </w:r>
      <w:r w:rsidR="00B518BA">
        <w:rPr>
          <w:noProof/>
        </w:rPr>
        <w:fldChar w:fldCharType="separate"/>
      </w:r>
      <w:r>
        <w:rPr>
          <w:noProof/>
        </w:rPr>
        <w:t>26</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lastRenderedPageBreak/>
        <w:t>9</w:t>
      </w:r>
      <w:r>
        <w:rPr>
          <w:rFonts w:asciiTheme="minorHAnsi" w:eastAsiaTheme="minorEastAsia" w:hAnsiTheme="minorHAnsi" w:cstheme="minorBidi"/>
          <w:noProof/>
          <w:sz w:val="22"/>
          <w:szCs w:val="22"/>
          <w:lang w:val="en-GB" w:eastAsia="en-GB"/>
        </w:rPr>
        <w:tab/>
      </w:r>
      <w:r>
        <w:rPr>
          <w:noProof/>
        </w:rPr>
        <w:t>References</w:t>
      </w:r>
      <w:r>
        <w:rPr>
          <w:noProof/>
        </w:rPr>
        <w:tab/>
      </w:r>
      <w:r w:rsidR="00B518BA">
        <w:rPr>
          <w:noProof/>
        </w:rPr>
        <w:fldChar w:fldCharType="begin"/>
      </w:r>
      <w:r>
        <w:rPr>
          <w:noProof/>
        </w:rPr>
        <w:instrText xml:space="preserve"> PAGEREF _Toc453104613 \h </w:instrText>
      </w:r>
      <w:r w:rsidR="00B518BA">
        <w:rPr>
          <w:noProof/>
        </w:rPr>
      </w:r>
      <w:r w:rsidR="00B518BA">
        <w:rPr>
          <w:noProof/>
        </w:rPr>
        <w:fldChar w:fldCharType="separate"/>
      </w:r>
      <w:r>
        <w:rPr>
          <w:noProof/>
        </w:rPr>
        <w:t>27</w:t>
      </w:r>
      <w:r w:rsidR="00B518BA">
        <w:rPr>
          <w:noProof/>
        </w:rPr>
        <w:fldChar w:fldCharType="end"/>
      </w:r>
    </w:p>
    <w:p w:rsidR="009F67F7" w:rsidRDefault="009F67F7">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Annexes</w:t>
      </w:r>
      <w:r>
        <w:rPr>
          <w:noProof/>
        </w:rPr>
        <w:tab/>
      </w:r>
      <w:r w:rsidR="00B518BA">
        <w:rPr>
          <w:noProof/>
        </w:rPr>
        <w:fldChar w:fldCharType="begin"/>
      </w:r>
      <w:r>
        <w:rPr>
          <w:noProof/>
        </w:rPr>
        <w:instrText xml:space="preserve"> PAGEREF _Toc453104614 \h </w:instrText>
      </w:r>
      <w:r w:rsidR="00B518BA">
        <w:rPr>
          <w:noProof/>
        </w:rPr>
      </w:r>
      <w:r w:rsidR="00B518BA">
        <w:rPr>
          <w:noProof/>
        </w:rPr>
        <w:fldChar w:fldCharType="separate"/>
      </w:r>
      <w:r>
        <w:rPr>
          <w:noProof/>
        </w:rPr>
        <w:t>29</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10.1</w:t>
      </w:r>
      <w:r>
        <w:rPr>
          <w:rFonts w:asciiTheme="minorHAnsi" w:eastAsiaTheme="minorEastAsia" w:hAnsiTheme="minorHAnsi" w:cstheme="minorBidi"/>
          <w:noProof/>
          <w:sz w:val="22"/>
          <w:szCs w:val="22"/>
          <w:lang w:val="en-GB" w:eastAsia="en-GB"/>
        </w:rPr>
        <w:tab/>
      </w:r>
      <w:r>
        <w:rPr>
          <w:noProof/>
        </w:rPr>
        <w:t>Annex 1 – List of drugs of interest</w:t>
      </w:r>
      <w:r>
        <w:rPr>
          <w:noProof/>
        </w:rPr>
        <w:tab/>
      </w:r>
      <w:r w:rsidR="00B518BA">
        <w:rPr>
          <w:noProof/>
        </w:rPr>
        <w:fldChar w:fldCharType="begin"/>
      </w:r>
      <w:r>
        <w:rPr>
          <w:noProof/>
        </w:rPr>
        <w:instrText xml:space="preserve"> PAGEREF _Toc453104615 \h </w:instrText>
      </w:r>
      <w:r w:rsidR="00B518BA">
        <w:rPr>
          <w:noProof/>
        </w:rPr>
      </w:r>
      <w:r w:rsidR="00B518BA">
        <w:rPr>
          <w:noProof/>
        </w:rPr>
        <w:fldChar w:fldCharType="separate"/>
      </w:r>
      <w:r>
        <w:rPr>
          <w:noProof/>
        </w:rPr>
        <w:t>29</w:t>
      </w:r>
      <w:r w:rsidR="00B518BA">
        <w:rPr>
          <w:noProof/>
        </w:rPr>
        <w:fldChar w:fldCharType="end"/>
      </w:r>
    </w:p>
    <w:p w:rsidR="009F67F7" w:rsidRDefault="009F67F7">
      <w:pPr>
        <w:pStyle w:val="TOC2"/>
        <w:tabs>
          <w:tab w:val="left" w:pos="1134"/>
        </w:tabs>
        <w:rPr>
          <w:rFonts w:asciiTheme="minorHAnsi" w:eastAsiaTheme="minorEastAsia" w:hAnsiTheme="minorHAnsi" w:cstheme="minorBidi"/>
          <w:noProof/>
          <w:sz w:val="22"/>
          <w:szCs w:val="22"/>
          <w:lang w:val="en-GB" w:eastAsia="en-GB"/>
        </w:rPr>
      </w:pPr>
      <w:r>
        <w:rPr>
          <w:noProof/>
        </w:rPr>
        <w:t>10.2</w:t>
      </w:r>
      <w:r>
        <w:rPr>
          <w:rFonts w:asciiTheme="minorHAnsi" w:eastAsiaTheme="minorEastAsia" w:hAnsiTheme="minorHAnsi" w:cstheme="minorBidi"/>
          <w:noProof/>
          <w:sz w:val="22"/>
          <w:szCs w:val="22"/>
          <w:lang w:val="en-GB" w:eastAsia="en-GB"/>
        </w:rPr>
        <w:tab/>
      </w:r>
      <w:r>
        <w:rPr>
          <w:noProof/>
        </w:rPr>
        <w:t>Annex 2 – Exploratory objectives</w:t>
      </w:r>
      <w:r>
        <w:rPr>
          <w:noProof/>
        </w:rPr>
        <w:tab/>
      </w:r>
      <w:r w:rsidR="00B518BA">
        <w:rPr>
          <w:noProof/>
        </w:rPr>
        <w:fldChar w:fldCharType="begin"/>
      </w:r>
      <w:r>
        <w:rPr>
          <w:noProof/>
        </w:rPr>
        <w:instrText xml:space="preserve"> PAGEREF _Toc453104616 \h </w:instrText>
      </w:r>
      <w:r w:rsidR="00B518BA">
        <w:rPr>
          <w:noProof/>
        </w:rPr>
      </w:r>
      <w:r w:rsidR="00B518BA">
        <w:rPr>
          <w:noProof/>
        </w:rPr>
        <w:fldChar w:fldCharType="separate"/>
      </w:r>
      <w:r>
        <w:rPr>
          <w:noProof/>
        </w:rPr>
        <w:t>31</w:t>
      </w:r>
      <w:r w:rsidR="00B518BA">
        <w:rPr>
          <w:noProof/>
        </w:rPr>
        <w:fldChar w:fldCharType="end"/>
      </w:r>
    </w:p>
    <w:p w:rsidR="00BD6174" w:rsidRDefault="00B518BA" w:rsidP="00BD6174">
      <w:pPr>
        <w:pStyle w:val="Text"/>
      </w:pPr>
      <w:r>
        <w:fldChar w:fldCharType="end"/>
      </w:r>
    </w:p>
    <w:p w:rsidR="00BE7A5F" w:rsidRDefault="00BE7A5F" w:rsidP="00BE7A5F">
      <w:pPr>
        <w:pStyle w:val="TOCEntry"/>
        <w:pageBreakBefore/>
      </w:pPr>
      <w:bookmarkStart w:id="1" w:name="_Toc453104579"/>
      <w:r>
        <w:lastRenderedPageBreak/>
        <w:t>List of figures</w:t>
      </w:r>
      <w:bookmarkEnd w:id="1"/>
    </w:p>
    <w:p w:rsidR="00BE7A5F" w:rsidRDefault="006E31B2" w:rsidP="00BE7A5F">
      <w:pPr>
        <w:pStyle w:val="Text"/>
      </w:pPr>
      <w:fldSimple w:instr=" TOC \o &quot;7-7&quot; \* MERGEFORMAT ">
        <w:r w:rsidR="00BE7A5F">
          <w:rPr>
            <w:noProof/>
          </w:rPr>
          <w:t>No table of contents entries found.</w:t>
        </w:r>
      </w:fldSimple>
    </w:p>
    <w:p w:rsidR="00BE7A5F" w:rsidRPr="00BE7A5F" w:rsidRDefault="00BE7A5F" w:rsidP="00BE7A5F">
      <w:pPr>
        <w:pStyle w:val="Text"/>
      </w:pPr>
    </w:p>
    <w:p w:rsidR="00BE7A5F" w:rsidRDefault="00BE7A5F" w:rsidP="00BE7A5F">
      <w:pPr>
        <w:pStyle w:val="TOCEntry"/>
      </w:pPr>
      <w:bookmarkStart w:id="2" w:name="_Toc453104580"/>
      <w:r>
        <w:t>List of tables</w:t>
      </w:r>
      <w:bookmarkEnd w:id="2"/>
    </w:p>
    <w:p w:rsidR="00BE7A5F" w:rsidRPr="00BE7A5F" w:rsidRDefault="006E31B2" w:rsidP="00BE7A5F">
      <w:pPr>
        <w:pStyle w:val="Text"/>
      </w:pPr>
      <w:fldSimple w:instr=" TOC \o &quot;6-6&quot; \* MERGEFORMAT ">
        <w:r w:rsidR="009F67F7">
          <w:rPr>
            <w:b/>
            <w:bCs/>
            <w:noProof/>
          </w:rPr>
          <w:t>No table of contents entries found.</w:t>
        </w:r>
      </w:fldSimple>
    </w:p>
    <w:p w:rsidR="00E9323C" w:rsidRPr="003B4590" w:rsidRDefault="00AD0528" w:rsidP="00BE7A5F">
      <w:pPr>
        <w:pStyle w:val="TOCEntry"/>
        <w:pageBreakBefore/>
      </w:pPr>
      <w:bookmarkStart w:id="3" w:name="_Toc399404339"/>
      <w:bookmarkStart w:id="4" w:name="_Toc405883891"/>
      <w:bookmarkStart w:id="5" w:name="_Toc453104581"/>
      <w:r w:rsidRPr="003B4590">
        <w:lastRenderedPageBreak/>
        <w:t>List of abbreviations</w:t>
      </w:r>
      <w:bookmarkEnd w:id="3"/>
      <w:bookmarkEnd w:id="4"/>
      <w:bookmarkEnd w:id="5"/>
    </w:p>
    <w:p w:rsidR="00E9323C" w:rsidRDefault="00E9323C">
      <w:pPr>
        <w:pStyle w:val="Comment"/>
      </w:pPr>
    </w:p>
    <w:tbl>
      <w:tblPr>
        <w:tblW w:w="0" w:type="auto"/>
        <w:tblBorders>
          <w:top w:val="single" w:sz="2" w:space="0" w:color="000000"/>
          <w:bottom w:val="single" w:sz="2" w:space="0" w:color="000000"/>
        </w:tblBorders>
        <w:tblLayout w:type="fixed"/>
        <w:tblLook w:val="0000" w:firstRow="0" w:lastRow="0" w:firstColumn="0" w:lastColumn="0" w:noHBand="0" w:noVBand="0"/>
      </w:tblPr>
      <w:tblGrid>
        <w:gridCol w:w="1526"/>
        <w:gridCol w:w="7773"/>
      </w:tblGrid>
      <w:tr w:rsidR="00E9323C" w:rsidRPr="00365328" w:rsidTr="00365328">
        <w:tc>
          <w:tcPr>
            <w:tcW w:w="1526" w:type="dxa"/>
            <w:shd w:val="clear" w:color="auto" w:fill="auto"/>
          </w:tcPr>
          <w:p w:rsidR="00E9323C" w:rsidRPr="00365328" w:rsidRDefault="00AD0528" w:rsidP="00365328">
            <w:pPr>
              <w:pStyle w:val="Table"/>
              <w:rPr>
                <w:szCs w:val="20"/>
              </w:rPr>
            </w:pPr>
            <w:r w:rsidRPr="00365328">
              <w:rPr>
                <w:szCs w:val="20"/>
              </w:rPr>
              <w:t>A</w:t>
            </w:r>
            <w:r w:rsidR="009F7D79">
              <w:rPr>
                <w:szCs w:val="20"/>
              </w:rPr>
              <w:t>UC</w:t>
            </w:r>
          </w:p>
        </w:tc>
        <w:tc>
          <w:tcPr>
            <w:tcW w:w="7773" w:type="dxa"/>
            <w:shd w:val="clear" w:color="auto" w:fill="auto"/>
          </w:tcPr>
          <w:p w:rsidR="00E9323C" w:rsidRPr="00365328" w:rsidRDefault="009F7D79" w:rsidP="00365328">
            <w:pPr>
              <w:pStyle w:val="Table"/>
              <w:rPr>
                <w:szCs w:val="20"/>
              </w:rPr>
            </w:pPr>
            <w:r>
              <w:rPr>
                <w:szCs w:val="20"/>
              </w:rPr>
              <w:t xml:space="preserve">Area Under the (Receiver Operating Characteristic) Curve </w:t>
            </w:r>
          </w:p>
        </w:tc>
      </w:tr>
      <w:tr w:rsidR="00E9323C" w:rsidRPr="00365328" w:rsidTr="00365328">
        <w:tc>
          <w:tcPr>
            <w:tcW w:w="1526" w:type="dxa"/>
            <w:shd w:val="clear" w:color="auto" w:fill="auto"/>
          </w:tcPr>
          <w:p w:rsidR="00E9323C" w:rsidRPr="00365328" w:rsidRDefault="009F7D79" w:rsidP="009F7D79">
            <w:pPr>
              <w:pStyle w:val="Table"/>
              <w:rPr>
                <w:szCs w:val="20"/>
              </w:rPr>
            </w:pPr>
            <w:r>
              <w:rPr>
                <w:szCs w:val="20"/>
              </w:rPr>
              <w:t>CDST</w:t>
            </w:r>
          </w:p>
        </w:tc>
        <w:tc>
          <w:tcPr>
            <w:tcW w:w="7773" w:type="dxa"/>
            <w:shd w:val="clear" w:color="auto" w:fill="auto"/>
          </w:tcPr>
          <w:p w:rsidR="00E9323C" w:rsidRPr="00365328" w:rsidRDefault="009F7D79" w:rsidP="009F7D79">
            <w:pPr>
              <w:pStyle w:val="Table"/>
              <w:rPr>
                <w:szCs w:val="20"/>
              </w:rPr>
            </w:pPr>
            <w:r>
              <w:rPr>
                <w:szCs w:val="20"/>
              </w:rPr>
              <w:t xml:space="preserve">Clinical Decision Support Tool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DMT</w:t>
            </w:r>
          </w:p>
        </w:tc>
        <w:tc>
          <w:tcPr>
            <w:tcW w:w="7773" w:type="dxa"/>
            <w:shd w:val="clear" w:color="auto" w:fill="auto"/>
          </w:tcPr>
          <w:p w:rsidR="00E9323C" w:rsidRPr="00365328" w:rsidRDefault="009F7D79" w:rsidP="00365328">
            <w:pPr>
              <w:pStyle w:val="Table"/>
              <w:rPr>
                <w:szCs w:val="20"/>
              </w:rPr>
            </w:pPr>
            <w:r>
              <w:rPr>
                <w:szCs w:val="20"/>
              </w:rPr>
              <w:t>Disease Modifying Therapy</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EDSS</w:t>
            </w:r>
          </w:p>
        </w:tc>
        <w:tc>
          <w:tcPr>
            <w:tcW w:w="7773" w:type="dxa"/>
            <w:shd w:val="clear" w:color="auto" w:fill="auto"/>
          </w:tcPr>
          <w:p w:rsidR="00E9323C" w:rsidRPr="00365328" w:rsidRDefault="009F7D79" w:rsidP="00365328">
            <w:pPr>
              <w:pStyle w:val="Table"/>
              <w:rPr>
                <w:szCs w:val="20"/>
              </w:rPr>
            </w:pPr>
            <w:r>
              <w:rPr>
                <w:szCs w:val="20"/>
              </w:rPr>
              <w:t xml:space="preserve">Expanded Disability Scale Score </w:t>
            </w:r>
          </w:p>
        </w:tc>
      </w:tr>
      <w:tr w:rsidR="00E9323C" w:rsidRPr="00365328" w:rsidTr="00365328">
        <w:tc>
          <w:tcPr>
            <w:tcW w:w="1526" w:type="dxa"/>
            <w:shd w:val="clear" w:color="auto" w:fill="auto"/>
          </w:tcPr>
          <w:p w:rsidR="00E9323C" w:rsidRPr="00365328" w:rsidRDefault="009F7D79" w:rsidP="009F7D79">
            <w:pPr>
              <w:pStyle w:val="Table"/>
              <w:rPr>
                <w:szCs w:val="20"/>
              </w:rPr>
            </w:pPr>
            <w:r>
              <w:rPr>
                <w:szCs w:val="20"/>
              </w:rPr>
              <w:t>EMR</w:t>
            </w:r>
          </w:p>
        </w:tc>
        <w:tc>
          <w:tcPr>
            <w:tcW w:w="7773" w:type="dxa"/>
            <w:shd w:val="clear" w:color="auto" w:fill="auto"/>
          </w:tcPr>
          <w:p w:rsidR="00E9323C" w:rsidRPr="00365328" w:rsidRDefault="009F7D79" w:rsidP="00365328">
            <w:pPr>
              <w:pStyle w:val="Table"/>
              <w:rPr>
                <w:szCs w:val="20"/>
              </w:rPr>
            </w:pPr>
            <w:r>
              <w:rPr>
                <w:szCs w:val="20"/>
              </w:rPr>
              <w:t xml:space="preserve">Electronic Medical Record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FDA</w:t>
            </w:r>
          </w:p>
        </w:tc>
        <w:tc>
          <w:tcPr>
            <w:tcW w:w="7773" w:type="dxa"/>
            <w:shd w:val="clear" w:color="auto" w:fill="auto"/>
          </w:tcPr>
          <w:p w:rsidR="00E9323C" w:rsidRPr="00365328" w:rsidRDefault="009F7D79" w:rsidP="00365328">
            <w:pPr>
              <w:pStyle w:val="Table"/>
              <w:rPr>
                <w:szCs w:val="20"/>
              </w:rPr>
            </w:pPr>
            <w:r>
              <w:rPr>
                <w:szCs w:val="20"/>
              </w:rPr>
              <w:t>Food and Drug Administration</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GPP</w:t>
            </w:r>
          </w:p>
        </w:tc>
        <w:tc>
          <w:tcPr>
            <w:tcW w:w="7773" w:type="dxa"/>
            <w:shd w:val="clear" w:color="auto" w:fill="auto"/>
          </w:tcPr>
          <w:p w:rsidR="00E9323C" w:rsidRPr="00365328" w:rsidRDefault="009F7D79" w:rsidP="00365328">
            <w:pPr>
              <w:pStyle w:val="Table"/>
              <w:rPr>
                <w:szCs w:val="20"/>
              </w:rPr>
            </w:pPr>
            <w:r>
              <w:rPr>
                <w:szCs w:val="20"/>
              </w:rPr>
              <w:t xml:space="preserve">Guidelines for Good </w:t>
            </w:r>
            <w:proofErr w:type="spellStart"/>
            <w:r>
              <w:rPr>
                <w:szCs w:val="20"/>
              </w:rPr>
              <w:t>Pharmacoepidemiology</w:t>
            </w:r>
            <w:proofErr w:type="spellEnd"/>
            <w:r>
              <w:rPr>
                <w:szCs w:val="20"/>
              </w:rPr>
              <w:t xml:space="preserve"> Practices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HIPAA</w:t>
            </w:r>
          </w:p>
        </w:tc>
        <w:tc>
          <w:tcPr>
            <w:tcW w:w="7773" w:type="dxa"/>
            <w:shd w:val="clear" w:color="auto" w:fill="auto"/>
          </w:tcPr>
          <w:p w:rsidR="00E9323C" w:rsidRPr="00365328" w:rsidRDefault="009F7D79" w:rsidP="00365328">
            <w:pPr>
              <w:pStyle w:val="Table"/>
              <w:rPr>
                <w:szCs w:val="20"/>
              </w:rPr>
            </w:pPr>
            <w:r>
              <w:rPr>
                <w:szCs w:val="20"/>
              </w:rPr>
              <w:t xml:space="preserve">Health Insurance Portability and Accountability Act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ICD-9-CM</w:t>
            </w:r>
          </w:p>
        </w:tc>
        <w:tc>
          <w:tcPr>
            <w:tcW w:w="7773" w:type="dxa"/>
            <w:shd w:val="clear" w:color="auto" w:fill="auto"/>
          </w:tcPr>
          <w:p w:rsidR="00E9323C" w:rsidRPr="00365328" w:rsidRDefault="009F7D79" w:rsidP="00365328">
            <w:pPr>
              <w:pStyle w:val="Table"/>
              <w:rPr>
                <w:szCs w:val="20"/>
              </w:rPr>
            </w:pPr>
            <w:r>
              <w:rPr>
                <w:szCs w:val="20"/>
              </w:rPr>
              <w:t xml:space="preserve">International Classification of Diseases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ICMJE</w:t>
            </w:r>
          </w:p>
        </w:tc>
        <w:tc>
          <w:tcPr>
            <w:tcW w:w="7773" w:type="dxa"/>
            <w:shd w:val="clear" w:color="auto" w:fill="auto"/>
          </w:tcPr>
          <w:p w:rsidR="00E9323C" w:rsidRPr="00365328" w:rsidRDefault="009F7D79" w:rsidP="00365328">
            <w:pPr>
              <w:pStyle w:val="Table"/>
              <w:rPr>
                <w:szCs w:val="20"/>
              </w:rPr>
            </w:pPr>
            <w:r>
              <w:rPr>
                <w:szCs w:val="20"/>
              </w:rPr>
              <w:t xml:space="preserve">International Committee of Medical Journal Editors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IMS</w:t>
            </w:r>
          </w:p>
        </w:tc>
        <w:tc>
          <w:tcPr>
            <w:tcW w:w="7773" w:type="dxa"/>
            <w:shd w:val="clear" w:color="auto" w:fill="auto"/>
          </w:tcPr>
          <w:p w:rsidR="00E9323C" w:rsidRPr="00365328" w:rsidRDefault="009F7D79" w:rsidP="00365328">
            <w:pPr>
              <w:pStyle w:val="Table"/>
              <w:rPr>
                <w:szCs w:val="20"/>
              </w:rPr>
            </w:pPr>
            <w:r>
              <w:rPr>
                <w:szCs w:val="20"/>
              </w:rPr>
              <w:t xml:space="preserve">Intercontinental Marketing Services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IRB</w:t>
            </w:r>
          </w:p>
        </w:tc>
        <w:tc>
          <w:tcPr>
            <w:tcW w:w="7773" w:type="dxa"/>
            <w:shd w:val="clear" w:color="auto" w:fill="auto"/>
          </w:tcPr>
          <w:p w:rsidR="00E9323C" w:rsidRPr="00365328" w:rsidRDefault="009F7D79" w:rsidP="00365328">
            <w:pPr>
              <w:pStyle w:val="Table"/>
              <w:rPr>
                <w:szCs w:val="20"/>
              </w:rPr>
            </w:pPr>
            <w:r>
              <w:rPr>
                <w:szCs w:val="20"/>
              </w:rPr>
              <w:t xml:space="preserve">Institutional Review Board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ISPE</w:t>
            </w:r>
          </w:p>
        </w:tc>
        <w:tc>
          <w:tcPr>
            <w:tcW w:w="7773" w:type="dxa"/>
            <w:shd w:val="clear" w:color="auto" w:fill="auto"/>
          </w:tcPr>
          <w:p w:rsidR="00E9323C" w:rsidRPr="00365328" w:rsidRDefault="009F7D79" w:rsidP="00365328">
            <w:pPr>
              <w:pStyle w:val="Table"/>
              <w:rPr>
                <w:szCs w:val="20"/>
              </w:rPr>
            </w:pPr>
            <w:r>
              <w:rPr>
                <w:szCs w:val="20"/>
              </w:rPr>
              <w:t xml:space="preserve">International Society for </w:t>
            </w:r>
            <w:proofErr w:type="spellStart"/>
            <w:r>
              <w:rPr>
                <w:szCs w:val="20"/>
              </w:rPr>
              <w:t>Pharmacoepidemiology</w:t>
            </w:r>
            <w:proofErr w:type="spellEnd"/>
            <w:r>
              <w:rPr>
                <w:szCs w:val="20"/>
              </w:rPr>
              <w:t xml:space="preserve"> </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MRI</w:t>
            </w:r>
          </w:p>
        </w:tc>
        <w:tc>
          <w:tcPr>
            <w:tcW w:w="7773" w:type="dxa"/>
            <w:shd w:val="clear" w:color="auto" w:fill="auto"/>
          </w:tcPr>
          <w:p w:rsidR="00E9323C" w:rsidRPr="00365328" w:rsidRDefault="009F7D79" w:rsidP="00365328">
            <w:pPr>
              <w:pStyle w:val="Table"/>
              <w:rPr>
                <w:szCs w:val="20"/>
              </w:rPr>
            </w:pPr>
            <w:r>
              <w:rPr>
                <w:szCs w:val="20"/>
              </w:rPr>
              <w:t>Magnetic Resonance Imaging</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MS</w:t>
            </w:r>
          </w:p>
        </w:tc>
        <w:tc>
          <w:tcPr>
            <w:tcW w:w="7773" w:type="dxa"/>
            <w:shd w:val="clear" w:color="auto" w:fill="auto"/>
          </w:tcPr>
          <w:p w:rsidR="00E9323C" w:rsidRPr="00365328" w:rsidRDefault="009F7D79" w:rsidP="00365328">
            <w:pPr>
              <w:pStyle w:val="Table"/>
              <w:rPr>
                <w:szCs w:val="20"/>
              </w:rPr>
            </w:pPr>
            <w:r>
              <w:rPr>
                <w:szCs w:val="20"/>
              </w:rPr>
              <w:t>Multiple Sclerosis</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NTD</w:t>
            </w:r>
          </w:p>
        </w:tc>
        <w:tc>
          <w:tcPr>
            <w:tcW w:w="7773" w:type="dxa"/>
            <w:shd w:val="clear" w:color="auto" w:fill="auto"/>
          </w:tcPr>
          <w:p w:rsidR="00E9323C" w:rsidRPr="00365328" w:rsidRDefault="009F7D79" w:rsidP="00365328">
            <w:pPr>
              <w:pStyle w:val="Table"/>
              <w:rPr>
                <w:szCs w:val="20"/>
              </w:rPr>
            </w:pPr>
            <w:proofErr w:type="spellStart"/>
            <w:r>
              <w:rPr>
                <w:szCs w:val="20"/>
              </w:rPr>
              <w:t>NeuroTransData</w:t>
            </w:r>
            <w:proofErr w:type="spellEnd"/>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 xml:space="preserve">RRMS </w:t>
            </w:r>
          </w:p>
        </w:tc>
        <w:tc>
          <w:tcPr>
            <w:tcW w:w="7773" w:type="dxa"/>
            <w:shd w:val="clear" w:color="auto" w:fill="auto"/>
          </w:tcPr>
          <w:p w:rsidR="00E9323C" w:rsidRPr="00365328" w:rsidRDefault="009F7D79" w:rsidP="00365328">
            <w:pPr>
              <w:pStyle w:val="Table"/>
              <w:rPr>
                <w:szCs w:val="20"/>
              </w:rPr>
            </w:pPr>
            <w:r>
              <w:rPr>
                <w:szCs w:val="20"/>
              </w:rPr>
              <w:t>Relapse Remitting Multiple Sclerosis</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SAS</w:t>
            </w:r>
          </w:p>
        </w:tc>
        <w:tc>
          <w:tcPr>
            <w:tcW w:w="7773" w:type="dxa"/>
            <w:shd w:val="clear" w:color="auto" w:fill="auto"/>
          </w:tcPr>
          <w:p w:rsidR="00E9323C" w:rsidRPr="00365328" w:rsidRDefault="009F7D79" w:rsidP="00365328">
            <w:pPr>
              <w:pStyle w:val="Table"/>
              <w:rPr>
                <w:szCs w:val="20"/>
              </w:rPr>
            </w:pPr>
            <w:r>
              <w:rPr>
                <w:szCs w:val="20"/>
              </w:rPr>
              <w:t>Statistical Analysis System</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SVM</w:t>
            </w:r>
          </w:p>
        </w:tc>
        <w:tc>
          <w:tcPr>
            <w:tcW w:w="7773" w:type="dxa"/>
            <w:shd w:val="clear" w:color="auto" w:fill="auto"/>
          </w:tcPr>
          <w:p w:rsidR="00E9323C" w:rsidRPr="00365328" w:rsidRDefault="009F7D79" w:rsidP="00365328">
            <w:pPr>
              <w:pStyle w:val="Table"/>
              <w:rPr>
                <w:szCs w:val="20"/>
              </w:rPr>
            </w:pPr>
            <w:r>
              <w:rPr>
                <w:szCs w:val="20"/>
              </w:rPr>
              <w:t xml:space="preserve">Support Vector Machines </w:t>
            </w:r>
          </w:p>
        </w:tc>
      </w:tr>
      <w:tr w:rsidR="00E9323C" w:rsidRPr="00365328" w:rsidTr="00365328">
        <w:tc>
          <w:tcPr>
            <w:tcW w:w="1526" w:type="dxa"/>
            <w:shd w:val="clear" w:color="auto" w:fill="auto"/>
          </w:tcPr>
          <w:p w:rsidR="00E9323C" w:rsidRPr="00365328" w:rsidRDefault="009F7D79" w:rsidP="009F7D79">
            <w:pPr>
              <w:pStyle w:val="Table"/>
              <w:rPr>
                <w:szCs w:val="20"/>
              </w:rPr>
            </w:pPr>
            <w:r>
              <w:rPr>
                <w:szCs w:val="20"/>
              </w:rPr>
              <w:t>STROBE</w:t>
            </w:r>
          </w:p>
        </w:tc>
        <w:tc>
          <w:tcPr>
            <w:tcW w:w="7773" w:type="dxa"/>
            <w:shd w:val="clear" w:color="auto" w:fill="auto"/>
          </w:tcPr>
          <w:p w:rsidR="00E9323C" w:rsidRPr="00365328" w:rsidRDefault="009F7D79" w:rsidP="00365328">
            <w:pPr>
              <w:pStyle w:val="Table"/>
              <w:rPr>
                <w:szCs w:val="20"/>
              </w:rPr>
            </w:pPr>
            <w:r w:rsidRPr="009F7D79">
              <w:rPr>
                <w:szCs w:val="20"/>
              </w:rPr>
              <w:t>Strengthening the Reporting of Observational Studies in Epidemiology</w:t>
            </w:r>
          </w:p>
        </w:tc>
      </w:tr>
      <w:tr w:rsidR="00E9323C" w:rsidRPr="00365328" w:rsidTr="00365328">
        <w:tc>
          <w:tcPr>
            <w:tcW w:w="1526" w:type="dxa"/>
            <w:shd w:val="clear" w:color="auto" w:fill="auto"/>
          </w:tcPr>
          <w:p w:rsidR="00E9323C" w:rsidRPr="00365328" w:rsidRDefault="009F7D79" w:rsidP="00365328">
            <w:pPr>
              <w:pStyle w:val="Table"/>
              <w:rPr>
                <w:szCs w:val="20"/>
              </w:rPr>
            </w:pPr>
            <w:r>
              <w:rPr>
                <w:szCs w:val="20"/>
              </w:rPr>
              <w:t>US</w:t>
            </w:r>
          </w:p>
        </w:tc>
        <w:tc>
          <w:tcPr>
            <w:tcW w:w="7773" w:type="dxa"/>
            <w:shd w:val="clear" w:color="auto" w:fill="auto"/>
          </w:tcPr>
          <w:p w:rsidR="00E9323C" w:rsidRPr="00365328" w:rsidRDefault="009F7D79" w:rsidP="00365328">
            <w:pPr>
              <w:pStyle w:val="Table"/>
              <w:rPr>
                <w:szCs w:val="20"/>
              </w:rPr>
            </w:pPr>
            <w:r>
              <w:rPr>
                <w:szCs w:val="20"/>
              </w:rPr>
              <w:t xml:space="preserve">United States </w:t>
            </w:r>
          </w:p>
        </w:tc>
      </w:tr>
    </w:tbl>
    <w:p w:rsidR="00E9323C" w:rsidRDefault="00E9323C">
      <w:pPr>
        <w:pStyle w:val="Text"/>
        <w:tabs>
          <w:tab w:val="left" w:pos="1701"/>
        </w:tabs>
      </w:pPr>
    </w:p>
    <w:p w:rsidR="00E9323C" w:rsidRDefault="00AD0528">
      <w:pPr>
        <w:pStyle w:val="Heading1"/>
        <w:pageBreakBefore/>
      </w:pPr>
      <w:bookmarkStart w:id="6" w:name="_Toc399404340"/>
      <w:bookmarkStart w:id="7" w:name="_Toc405883892"/>
      <w:bookmarkStart w:id="8" w:name="_Toc453104582"/>
      <w:r>
        <w:lastRenderedPageBreak/>
        <w:t>Responsible parties</w:t>
      </w:r>
      <w:bookmarkEnd w:id="6"/>
      <w:bookmarkEnd w:id="7"/>
      <w:bookmarkEnd w:id="8"/>
    </w:p>
    <w:p w:rsidR="000C17B3" w:rsidRDefault="000C17B3" w:rsidP="002E2675">
      <w:pPr>
        <w:pStyle w:val="Text"/>
      </w:pPr>
    </w:p>
    <w:p w:rsidR="002E2675" w:rsidRPr="002E2675" w:rsidRDefault="002E2675" w:rsidP="002E2675">
      <w:pPr>
        <w:pStyle w:val="Text"/>
      </w:pPr>
      <w:r>
        <w:t xml:space="preserve">Not applicable </w:t>
      </w:r>
    </w:p>
    <w:p w:rsidR="00E9323C" w:rsidRDefault="00AD0528">
      <w:pPr>
        <w:pStyle w:val="Heading1"/>
        <w:pageBreakBefore/>
      </w:pPr>
      <w:bookmarkStart w:id="9" w:name="_Toc399404341"/>
      <w:bookmarkStart w:id="10" w:name="_Toc405883893"/>
      <w:bookmarkStart w:id="11" w:name="_Toc453104583"/>
      <w:r>
        <w:lastRenderedPageBreak/>
        <w:t>Abstract</w:t>
      </w:r>
      <w:bookmarkEnd w:id="9"/>
      <w:bookmarkEnd w:id="10"/>
      <w:bookmarkEnd w:id="11"/>
    </w:p>
    <w:p w:rsidR="00E9323C" w:rsidRDefault="00AD0528">
      <w:pPr>
        <w:pStyle w:val="Synopsis"/>
        <w:rPr>
          <w:b/>
        </w:rPr>
      </w:pPr>
      <w:r>
        <w:rPr>
          <w:b/>
        </w:rPr>
        <w:t>Title</w:t>
      </w:r>
    </w:p>
    <w:p w:rsidR="007564AC" w:rsidRDefault="007564AC">
      <w:pPr>
        <w:pStyle w:val="Synopsis"/>
      </w:pPr>
      <w:r w:rsidRPr="007564AC">
        <w:t xml:space="preserve">Predicting disease activity for patients with Relapsing Remitting Multiple Sclerosis using Electronic Medical Records </w:t>
      </w:r>
    </w:p>
    <w:p w:rsidR="00E9323C" w:rsidRDefault="00AD0528">
      <w:pPr>
        <w:pStyle w:val="Synopsis"/>
        <w:rPr>
          <w:b/>
        </w:rPr>
      </w:pPr>
      <w:r>
        <w:rPr>
          <w:b/>
        </w:rPr>
        <w:t>Version and date</w:t>
      </w:r>
    </w:p>
    <w:p w:rsidR="00E9323C" w:rsidRDefault="002E2675">
      <w:pPr>
        <w:pStyle w:val="Synopsis"/>
      </w:pPr>
      <w:r>
        <w:t>Version 01</w:t>
      </w:r>
    </w:p>
    <w:p w:rsidR="00E9323C" w:rsidRDefault="00AD0528">
      <w:pPr>
        <w:pStyle w:val="Synopsis"/>
        <w:rPr>
          <w:b/>
        </w:rPr>
      </w:pPr>
      <w:r>
        <w:rPr>
          <w:b/>
        </w:rPr>
        <w:t>Name and affiliation of main author</w:t>
      </w:r>
    </w:p>
    <w:p w:rsidR="00E9323C" w:rsidRDefault="002E2675">
      <w:pPr>
        <w:pStyle w:val="Synopsis"/>
      </w:pPr>
      <w:r>
        <w:t xml:space="preserve">John Rigg. PhD, Real-World Evidence Solutions, IMS Health Inc.; Jennie </w:t>
      </w:r>
      <w:proofErr w:type="spellStart"/>
      <w:r>
        <w:t>Medin</w:t>
      </w:r>
      <w:proofErr w:type="spellEnd"/>
      <w:r>
        <w:t xml:space="preserve">, MPH, PhD, Novartis Pharma AG. </w:t>
      </w:r>
    </w:p>
    <w:p w:rsidR="00E9323C" w:rsidRDefault="00AD0528">
      <w:pPr>
        <w:pStyle w:val="Synopsis"/>
        <w:rPr>
          <w:b/>
        </w:rPr>
      </w:pPr>
      <w:r>
        <w:rPr>
          <w:b/>
        </w:rPr>
        <w:t>Rationale and background</w:t>
      </w:r>
    </w:p>
    <w:p w:rsidR="007564AC" w:rsidRDefault="007564AC">
      <w:pPr>
        <w:pStyle w:val="Synopsis"/>
      </w:pPr>
      <w:r w:rsidRPr="007564AC">
        <w:t>The relapse remitting multiple sclerosis (RRMS) treatment landscape has undergone considerable changes since the emergence of interferon-β (</w:t>
      </w:r>
      <w:proofErr w:type="spellStart"/>
      <w:r w:rsidRPr="007564AC">
        <w:t>Betaseron</w:t>
      </w:r>
      <w:proofErr w:type="spellEnd"/>
      <w:r w:rsidRPr="007564AC">
        <w:t xml:space="preserve">, </w:t>
      </w:r>
      <w:proofErr w:type="spellStart"/>
      <w:r w:rsidRPr="007564AC">
        <w:t>Rebif</w:t>
      </w:r>
      <w:proofErr w:type="spellEnd"/>
      <w:r w:rsidRPr="007564AC">
        <w:t xml:space="preserve">, </w:t>
      </w:r>
      <w:proofErr w:type="spellStart"/>
      <w:r w:rsidRPr="007564AC">
        <w:t>Avonex</w:t>
      </w:r>
      <w:proofErr w:type="spellEnd"/>
      <w:r w:rsidRPr="007564AC">
        <w:t xml:space="preserve">, </w:t>
      </w:r>
      <w:proofErr w:type="spellStart"/>
      <w:r w:rsidRPr="007564AC">
        <w:t>Extavia</w:t>
      </w:r>
      <w:proofErr w:type="spellEnd"/>
      <w:r w:rsidRPr="007564AC">
        <w:t xml:space="preserve">) and </w:t>
      </w:r>
      <w:proofErr w:type="spellStart"/>
      <w:r w:rsidRPr="007564AC">
        <w:t>glatiramer</w:t>
      </w:r>
      <w:proofErr w:type="spellEnd"/>
      <w:r w:rsidRPr="007564AC">
        <w:t xml:space="preserve"> acetate (</w:t>
      </w:r>
      <w:proofErr w:type="spellStart"/>
      <w:r w:rsidRPr="007564AC">
        <w:t>Copaxone</w:t>
      </w:r>
      <w:proofErr w:type="spellEnd"/>
      <w:r w:rsidRPr="007564AC">
        <w:t xml:space="preserve">) in the mid-1990s (these two product classes will herein be referred to as BRACE therapies). The increased availability of disease modifying therapies (DMTs) for the treatment of RRMS has increased the complexity of </w:t>
      </w:r>
      <w:r w:rsidR="00316E65" w:rsidRPr="007564AC">
        <w:t>optimizing</w:t>
      </w:r>
      <w:r w:rsidRPr="007564AC">
        <w:t xml:space="preserve"> treatment choices for </w:t>
      </w:r>
      <w:r w:rsidR="00316E65" w:rsidRPr="007564AC">
        <w:t>practicing</w:t>
      </w:r>
      <w:r w:rsidRPr="007564AC">
        <w:t xml:space="preserve"> neurologists. It is important to understand whether historical patient data can be used to predict future disease activity for RRMS patients and whether this can be used in clinical practice to improve patient outcomes. </w:t>
      </w:r>
    </w:p>
    <w:p w:rsidR="00E9323C" w:rsidRDefault="00AD0528">
      <w:pPr>
        <w:pStyle w:val="Synopsis"/>
        <w:rPr>
          <w:b/>
        </w:rPr>
      </w:pPr>
      <w:r>
        <w:rPr>
          <w:b/>
        </w:rPr>
        <w:t>Research question and objectives</w:t>
      </w:r>
    </w:p>
    <w:p w:rsidR="00A767E1" w:rsidRDefault="007564AC" w:rsidP="007564AC">
      <w:pPr>
        <w:pStyle w:val="Synopsis"/>
      </w:pPr>
      <w:r>
        <w:t>This is a retrospective study to estimate future disease activity</w:t>
      </w:r>
      <w:r w:rsidR="00A767E1">
        <w:t xml:space="preserve"> and progression</w:t>
      </w:r>
      <w:r>
        <w:t xml:space="preserve"> </w:t>
      </w:r>
      <w:r w:rsidR="00A767E1">
        <w:t xml:space="preserve">for patients with </w:t>
      </w:r>
      <w:r w:rsidR="00585658">
        <w:t>given</w:t>
      </w:r>
      <w:r w:rsidR="00A767E1">
        <w:t xml:space="preserve"> baseline characteristics based on real world data</w:t>
      </w:r>
      <w:r>
        <w:t xml:space="preserve">. </w:t>
      </w:r>
    </w:p>
    <w:p w:rsidR="007564AC" w:rsidRDefault="007564AC" w:rsidP="007564AC">
      <w:pPr>
        <w:pStyle w:val="Synopsis"/>
      </w:pPr>
      <w:r>
        <w:t xml:space="preserve">The </w:t>
      </w:r>
      <w:r w:rsidR="00A767E1">
        <w:t xml:space="preserve">primary </w:t>
      </w:r>
      <w:r>
        <w:t xml:space="preserve">objective of this study is </w:t>
      </w:r>
      <w:r w:rsidR="00A767E1">
        <w:t xml:space="preserve">to estimate the overall probability of relapse </w:t>
      </w:r>
      <w:r w:rsidR="00F071B5">
        <w:t>over a twelve</w:t>
      </w:r>
      <w:r w:rsidR="00C76B35">
        <w:t>-</w:t>
      </w:r>
      <w:r w:rsidR="00F071B5">
        <w:t>month period.</w:t>
      </w:r>
    </w:p>
    <w:p w:rsidR="00A767E1" w:rsidRDefault="00A767E1" w:rsidP="007564AC">
      <w:pPr>
        <w:pStyle w:val="Synopsis"/>
      </w:pPr>
      <w:r>
        <w:t xml:space="preserve">The secondary objectives of this analysis are to produce predictions of disease activity and progression over a </w:t>
      </w:r>
      <w:r w:rsidR="00E710FD">
        <w:t xml:space="preserve">twelve-month </w:t>
      </w:r>
      <w:r>
        <w:t>period as defined by a number of outcome measures. These outcome measures are: probability of EDSS progression, probability of confirmed EDSS progression</w:t>
      </w:r>
      <w:r w:rsidR="00266B75">
        <w:t>, probability of relapse or</w:t>
      </w:r>
      <w:r>
        <w:t xml:space="preserve"> EDSS progression, probability of relapse or </w:t>
      </w:r>
      <w:r w:rsidR="00266B75">
        <w:t xml:space="preserve">confirmed </w:t>
      </w:r>
      <w:r>
        <w:t>EDSS progression, and probab</w:t>
      </w:r>
      <w:r w:rsidR="00266B75">
        <w:t>ility of relapse and</w:t>
      </w:r>
      <w:r>
        <w:t xml:space="preserve"> EDSS progression. Additional secondary objectives will estimate all of the above outcome measures under a number of</w:t>
      </w:r>
      <w:r w:rsidR="00266B75">
        <w:t xml:space="preserve"> different treatment scenarios</w:t>
      </w:r>
      <w:r w:rsidR="007B5358">
        <w:t>, e.g. predictions for outcomes will be made for cohorts switching between pre-defined treatments</w:t>
      </w:r>
      <w:r w:rsidR="00266B75">
        <w:t xml:space="preserve">. </w:t>
      </w:r>
    </w:p>
    <w:p w:rsidR="007564AC" w:rsidRDefault="00A767E1" w:rsidP="007564AC">
      <w:pPr>
        <w:pStyle w:val="Synopsis"/>
      </w:pPr>
      <w:r>
        <w:t>Further, exploratory objectives produce</w:t>
      </w:r>
      <w:r w:rsidR="007564AC">
        <w:t xml:space="preserve"> predictions using advanced machine learning methods </w:t>
      </w:r>
      <w:r>
        <w:t>to compare these</w:t>
      </w:r>
      <w:r w:rsidR="007564AC">
        <w:t xml:space="preserve"> with baseline estimates</w:t>
      </w:r>
      <w:r w:rsidR="00633A4D">
        <w:t xml:space="preserve"> using penalized multiple logistic regressions</w:t>
      </w:r>
      <w:r w:rsidR="007564AC">
        <w:t xml:space="preserve">. </w:t>
      </w:r>
    </w:p>
    <w:p w:rsidR="00E9323C" w:rsidRDefault="00AD0528" w:rsidP="007564AC">
      <w:pPr>
        <w:pStyle w:val="Synopsis"/>
        <w:rPr>
          <w:b/>
        </w:rPr>
      </w:pPr>
      <w:r>
        <w:rPr>
          <w:b/>
        </w:rPr>
        <w:t>Study design</w:t>
      </w:r>
    </w:p>
    <w:p w:rsidR="00522C7B" w:rsidRDefault="007564AC" w:rsidP="007564AC">
      <w:pPr>
        <w:pStyle w:val="Synopsis"/>
        <w:rPr>
          <w:ins w:id="12" w:author="Zhao, Jie (Beijing)" w:date="2016-06-23T12:56:00Z"/>
        </w:rPr>
      </w:pPr>
      <w:r>
        <w:t xml:space="preserve">To address the objectives of this study, a retrospective cohort analysis will be conducted using electronic medical record (EMR) data extracted from the </w:t>
      </w:r>
      <w:proofErr w:type="spellStart"/>
      <w:r>
        <w:t>NeuroTransData</w:t>
      </w:r>
      <w:proofErr w:type="spellEnd"/>
      <w:r>
        <w:t xml:space="preserve"> (NTD) network of neurology practices in Germany. Data will be extracted for RRMS patients receiving BRACE therapy and will be divided into </w:t>
      </w:r>
      <w:r w:rsidRPr="00522C7B">
        <w:rPr>
          <w:b/>
          <w:rPrChange w:id="13" w:author="Zhao, Jie (Beijing)" w:date="2016-06-23T12:56:00Z">
            <w:rPr/>
          </w:rPrChange>
        </w:rPr>
        <w:t>five cohorts</w:t>
      </w:r>
      <w:r>
        <w:t xml:space="preserve">: </w:t>
      </w:r>
    </w:p>
    <w:p w:rsidR="00522C7B" w:rsidRDefault="007564AC" w:rsidP="00522C7B">
      <w:pPr>
        <w:pStyle w:val="Synopsis"/>
        <w:numPr>
          <w:ilvl w:val="0"/>
          <w:numId w:val="27"/>
        </w:numPr>
        <w:rPr>
          <w:ins w:id="14" w:author="Zhao, Jie (Beijing)" w:date="2016-06-23T12:56:00Z"/>
          <w:rFonts w:eastAsiaTheme="minorEastAsia"/>
        </w:rPr>
        <w:pPrChange w:id="15" w:author="Zhao, Jie (Beijing)" w:date="2016-06-23T12:56:00Z">
          <w:pPr>
            <w:pStyle w:val="Synopsis"/>
          </w:pPr>
        </w:pPrChange>
      </w:pPr>
      <w:r>
        <w:t>patients continuing on BRACE therapy</w:t>
      </w:r>
      <w:del w:id="16" w:author="Zhao, Jie (Beijing)" w:date="2016-06-23T12:56:00Z">
        <w:r w:rsidDel="00522C7B">
          <w:delText xml:space="preserve">, </w:delText>
        </w:r>
      </w:del>
    </w:p>
    <w:p w:rsidR="00522C7B" w:rsidRDefault="007564AC" w:rsidP="00522C7B">
      <w:pPr>
        <w:pStyle w:val="Synopsis"/>
        <w:numPr>
          <w:ilvl w:val="0"/>
          <w:numId w:val="27"/>
        </w:numPr>
        <w:rPr>
          <w:ins w:id="17" w:author="Zhao, Jie (Beijing)" w:date="2016-06-23T12:56:00Z"/>
        </w:rPr>
        <w:pPrChange w:id="18" w:author="Zhao, Jie (Beijing)" w:date="2016-06-23T12:56:00Z">
          <w:pPr>
            <w:pStyle w:val="Synopsis"/>
          </w:pPr>
        </w:pPrChange>
      </w:pPr>
      <w:r>
        <w:t xml:space="preserve">patients switching to alternative BRACE therapy, </w:t>
      </w:r>
    </w:p>
    <w:p w:rsidR="00522C7B" w:rsidRDefault="007564AC" w:rsidP="00522C7B">
      <w:pPr>
        <w:pStyle w:val="Synopsis"/>
        <w:numPr>
          <w:ilvl w:val="0"/>
          <w:numId w:val="27"/>
        </w:numPr>
        <w:rPr>
          <w:ins w:id="19" w:author="Zhao, Jie (Beijing)" w:date="2016-06-23T12:56:00Z"/>
        </w:rPr>
        <w:pPrChange w:id="20" w:author="Zhao, Jie (Beijing)" w:date="2016-06-23T12:56:00Z">
          <w:pPr>
            <w:pStyle w:val="Synopsis"/>
          </w:pPr>
        </w:pPrChange>
      </w:pPr>
      <w:r>
        <w:t xml:space="preserve">patients switching to first-line oral therapy, </w:t>
      </w:r>
    </w:p>
    <w:p w:rsidR="00522C7B" w:rsidRDefault="007564AC" w:rsidP="00522C7B">
      <w:pPr>
        <w:pStyle w:val="Synopsis"/>
        <w:numPr>
          <w:ilvl w:val="0"/>
          <w:numId w:val="27"/>
        </w:numPr>
        <w:rPr>
          <w:ins w:id="21" w:author="Zhao, Jie (Beijing)" w:date="2016-06-23T12:57:00Z"/>
        </w:rPr>
        <w:pPrChange w:id="22" w:author="Zhao, Jie (Beijing)" w:date="2016-06-23T12:56:00Z">
          <w:pPr>
            <w:pStyle w:val="Synopsis"/>
          </w:pPr>
        </w:pPrChange>
      </w:pPr>
      <w:r>
        <w:t xml:space="preserve">patients switching/ escalating to second-line therapy and </w:t>
      </w:r>
    </w:p>
    <w:p w:rsidR="00522C7B" w:rsidRDefault="007564AC" w:rsidP="00522C7B">
      <w:pPr>
        <w:pStyle w:val="Synopsis"/>
        <w:numPr>
          <w:ilvl w:val="0"/>
          <w:numId w:val="27"/>
        </w:numPr>
        <w:rPr>
          <w:ins w:id="23" w:author="Zhao, Jie (Beijing)" w:date="2016-06-23T12:57:00Z"/>
        </w:rPr>
        <w:pPrChange w:id="24" w:author="Zhao, Jie (Beijing)" w:date="2016-06-23T12:56:00Z">
          <w:pPr>
            <w:pStyle w:val="Synopsis"/>
          </w:pPr>
        </w:pPrChange>
      </w:pPr>
      <w:proofErr w:type="gramStart"/>
      <w:r>
        <w:t>a</w:t>
      </w:r>
      <w:proofErr w:type="gramEnd"/>
      <w:r>
        <w:t xml:space="preserve"> composite cohort combining the above cohorts (and randomly removing duplicates in the case of patients appearing in more than one of the above cohorts). </w:t>
      </w:r>
    </w:p>
    <w:p w:rsidR="007564AC" w:rsidRDefault="007564AC" w:rsidP="00522C7B">
      <w:pPr>
        <w:pStyle w:val="Synopsis"/>
        <w:pPrChange w:id="25" w:author="Zhao, Jie (Beijing)" w:date="2016-06-23T12:57:00Z">
          <w:pPr>
            <w:pStyle w:val="Synopsis"/>
          </w:pPr>
        </w:pPrChange>
      </w:pPr>
      <w:r>
        <w:lastRenderedPageBreak/>
        <w:t xml:space="preserve">Separate analysis will be conducted on each of the cohorts to estimate overall disease activity/ progression (using the composite cohort) and disease activity/ progression under the different treatment scenarios. </w:t>
      </w:r>
    </w:p>
    <w:p w:rsidR="000C2957" w:rsidRDefault="007564AC" w:rsidP="007564AC">
      <w:pPr>
        <w:pStyle w:val="Synopsis"/>
        <w:rPr>
          <w:ins w:id="26" w:author="Zhao, Jie (Beijing)" w:date="2016-06-23T13:03:00Z"/>
        </w:rPr>
      </w:pPr>
      <w:r>
        <w:t xml:space="preserve">Characteristics of patients will be assessed at the </w:t>
      </w:r>
      <w:r w:rsidRPr="003B206B">
        <w:rPr>
          <w:b/>
          <w:rPrChange w:id="27" w:author="Zhao, Jie (Beijing)" w:date="2016-06-23T12:58:00Z">
            <w:rPr/>
          </w:rPrChange>
        </w:rPr>
        <w:t>index date</w:t>
      </w:r>
      <w:r>
        <w:t xml:space="preserve"> which, depending on the latest available data is likely to fall between 1st January 2010 and 30th March 2015</w:t>
      </w:r>
      <w:ins w:id="28" w:author="Zhao, Jie (Beijing)" w:date="2016-06-23T12:58:00Z">
        <w:r w:rsidR="003B206B">
          <w:t xml:space="preserve"> </w:t>
        </w:r>
        <w:r w:rsidR="003B206B">
          <w:rPr>
            <w:rFonts w:eastAsiaTheme="minorEastAsia" w:hint="eastAsia"/>
          </w:rPr>
          <w:t>【</w:t>
        </w:r>
      </w:ins>
      <w:ins w:id="29" w:author="Zhao, Jie (Beijing)" w:date="2016-06-23T12:59:00Z">
        <w:r w:rsidR="003B206B" w:rsidRPr="003B206B">
          <w:rPr>
            <w:rFonts w:eastAsiaTheme="minorEastAsia" w:hint="eastAsia"/>
            <w:b/>
            <w:rPrChange w:id="30" w:author="Zhao, Jie (Beijing)" w:date="2016-06-23T12:59:00Z">
              <w:rPr>
                <w:rFonts w:eastAsiaTheme="minorEastAsia" w:hint="eastAsia"/>
              </w:rPr>
            </w:rPrChange>
          </w:rPr>
          <w:t>2010.1.1</w:t>
        </w:r>
        <w:r w:rsidR="003B206B" w:rsidRPr="003B206B">
          <w:rPr>
            <w:rFonts w:eastAsiaTheme="minorEastAsia" w:hint="eastAsia"/>
            <w:b/>
            <w:rPrChange w:id="31" w:author="Zhao, Jie (Beijing)" w:date="2016-06-23T12:59:00Z">
              <w:rPr>
                <w:rFonts w:eastAsiaTheme="minorEastAsia" w:hint="eastAsia"/>
              </w:rPr>
            </w:rPrChange>
          </w:rPr>
          <w:t>，</w:t>
        </w:r>
        <w:r w:rsidR="003B206B" w:rsidRPr="003B206B">
          <w:rPr>
            <w:rFonts w:eastAsiaTheme="minorEastAsia" w:hint="eastAsia"/>
            <w:b/>
            <w:rPrChange w:id="32" w:author="Zhao, Jie (Beijing)" w:date="2016-06-23T12:59:00Z">
              <w:rPr>
                <w:rFonts w:eastAsiaTheme="minorEastAsia" w:hint="eastAsia"/>
              </w:rPr>
            </w:rPrChange>
          </w:rPr>
          <w:t xml:space="preserve"> 2015.3.30</w:t>
        </w:r>
      </w:ins>
      <w:ins w:id="33" w:author="Zhao, Jie (Beijing)" w:date="2016-06-23T12:58:00Z">
        <w:r w:rsidR="003B206B" w:rsidRPr="003B206B">
          <w:rPr>
            <w:rFonts w:eastAsiaTheme="minorEastAsia"/>
            <w:b/>
            <w:rPrChange w:id="34" w:author="Zhao, Jie (Beijing)" w:date="2016-06-23T12:59:00Z">
              <w:rPr>
                <w:rFonts w:eastAsiaTheme="minorEastAsia"/>
              </w:rPr>
            </w:rPrChange>
          </w:rPr>
          <w:t>】</w:t>
        </w:r>
      </w:ins>
      <w:r>
        <w:t xml:space="preserve">. The index date is defined as the date of switch/ escalation or in the BRACE continuation cohort as the date of the most recent visit that will </w:t>
      </w:r>
      <w:r w:rsidRPr="000C2957">
        <w:rPr>
          <w:b/>
          <w:rPrChange w:id="35" w:author="Zhao, Jie (Beijing)" w:date="2016-06-23T12:59:00Z">
            <w:rPr/>
          </w:rPrChange>
        </w:rPr>
        <w:t>allow for 12 months of post-index data</w:t>
      </w:r>
      <w:r>
        <w:t xml:space="preserve">. </w:t>
      </w:r>
      <w:r w:rsidRPr="000C2957">
        <w:rPr>
          <w:b/>
          <w:rPrChange w:id="36" w:author="Zhao, Jie (Beijing)" w:date="2016-06-23T13:00:00Z">
            <w:rPr/>
          </w:rPrChange>
        </w:rPr>
        <w:t>A twelve-month post-index period is required and outcomes will be assessed over these twelve months</w:t>
      </w:r>
      <w:r>
        <w:t xml:space="preserve">. The analysis will model six alternative, </w:t>
      </w:r>
      <w:r w:rsidRPr="000C2957">
        <w:rPr>
          <w:b/>
          <w:rPrChange w:id="37" w:author="Zhao, Jie (Beijing)" w:date="2016-06-23T13:02:00Z">
            <w:rPr/>
          </w:rPrChange>
        </w:rPr>
        <w:t xml:space="preserve">binary outcome </w:t>
      </w:r>
      <w:r>
        <w:t xml:space="preserve">measures: </w:t>
      </w:r>
    </w:p>
    <w:p w:rsidR="000C2957" w:rsidRDefault="007564AC" w:rsidP="000C2957">
      <w:pPr>
        <w:pStyle w:val="Synopsis"/>
        <w:numPr>
          <w:ilvl w:val="0"/>
          <w:numId w:val="28"/>
        </w:numPr>
        <w:rPr>
          <w:ins w:id="38" w:author="Zhao, Jie (Beijing)" w:date="2016-06-23T13:03:00Z"/>
        </w:rPr>
        <w:pPrChange w:id="39" w:author="Zhao, Jie (Beijing)" w:date="2016-06-23T13:03:00Z">
          <w:pPr>
            <w:pStyle w:val="Synopsis"/>
          </w:pPr>
        </w:pPrChange>
      </w:pPr>
      <w:r>
        <w:t xml:space="preserve">relapse, </w:t>
      </w:r>
    </w:p>
    <w:p w:rsidR="000C2957" w:rsidRDefault="007564AC" w:rsidP="000C2957">
      <w:pPr>
        <w:pStyle w:val="Synopsis"/>
        <w:numPr>
          <w:ilvl w:val="0"/>
          <w:numId w:val="28"/>
        </w:numPr>
        <w:rPr>
          <w:ins w:id="40" w:author="Zhao, Jie (Beijing)" w:date="2016-06-23T13:03:00Z"/>
        </w:rPr>
        <w:pPrChange w:id="41" w:author="Zhao, Jie (Beijing)" w:date="2016-06-23T13:03:00Z">
          <w:pPr>
            <w:pStyle w:val="Synopsis"/>
          </w:pPr>
        </w:pPrChange>
      </w:pPr>
      <w:r>
        <w:t xml:space="preserve">Expanded Disability Status Scale (EDSS) progression, </w:t>
      </w:r>
    </w:p>
    <w:p w:rsidR="000C2957" w:rsidRDefault="007564AC" w:rsidP="000C2957">
      <w:pPr>
        <w:pStyle w:val="Synopsis"/>
        <w:numPr>
          <w:ilvl w:val="0"/>
          <w:numId w:val="28"/>
        </w:numPr>
        <w:rPr>
          <w:ins w:id="42" w:author="Zhao, Jie (Beijing)" w:date="2016-06-23T13:03:00Z"/>
        </w:rPr>
        <w:pPrChange w:id="43" w:author="Zhao, Jie (Beijing)" w:date="2016-06-23T13:03:00Z">
          <w:pPr>
            <w:pStyle w:val="Synopsis"/>
          </w:pPr>
        </w:pPrChange>
      </w:pPr>
      <w:r>
        <w:t xml:space="preserve">confirmed EDSS progression, </w:t>
      </w:r>
    </w:p>
    <w:p w:rsidR="000C2957" w:rsidRDefault="007564AC" w:rsidP="000C2957">
      <w:pPr>
        <w:pStyle w:val="Synopsis"/>
        <w:numPr>
          <w:ilvl w:val="0"/>
          <w:numId w:val="28"/>
        </w:numPr>
        <w:rPr>
          <w:ins w:id="44" w:author="Zhao, Jie (Beijing)" w:date="2016-06-23T13:03:00Z"/>
        </w:rPr>
        <w:pPrChange w:id="45" w:author="Zhao, Jie (Beijing)" w:date="2016-06-23T13:03:00Z">
          <w:pPr>
            <w:pStyle w:val="Synopsis"/>
          </w:pPr>
        </w:pPrChange>
      </w:pPr>
      <w:r>
        <w:t xml:space="preserve">relapse or EDSS progression, </w:t>
      </w:r>
    </w:p>
    <w:p w:rsidR="000C2957" w:rsidRDefault="007564AC" w:rsidP="000C2957">
      <w:pPr>
        <w:pStyle w:val="Synopsis"/>
        <w:numPr>
          <w:ilvl w:val="0"/>
          <w:numId w:val="28"/>
        </w:numPr>
        <w:rPr>
          <w:ins w:id="46" w:author="Zhao, Jie (Beijing)" w:date="2016-06-23T13:03:00Z"/>
        </w:rPr>
        <w:pPrChange w:id="47" w:author="Zhao, Jie (Beijing)" w:date="2016-06-23T13:03:00Z">
          <w:pPr>
            <w:pStyle w:val="Synopsis"/>
          </w:pPr>
        </w:pPrChange>
      </w:pPr>
      <w:r>
        <w:t xml:space="preserve">relapse or confirmed EDSS progression </w:t>
      </w:r>
    </w:p>
    <w:p w:rsidR="000C2957" w:rsidRDefault="007564AC" w:rsidP="000C2957">
      <w:pPr>
        <w:pStyle w:val="Synopsis"/>
        <w:numPr>
          <w:ilvl w:val="0"/>
          <w:numId w:val="28"/>
        </w:numPr>
        <w:rPr>
          <w:ins w:id="48" w:author="Zhao, Jie (Beijing)" w:date="2016-06-23T13:03:00Z"/>
        </w:rPr>
        <w:pPrChange w:id="49" w:author="Zhao, Jie (Beijing)" w:date="2016-06-23T13:03:00Z">
          <w:pPr>
            <w:pStyle w:val="Synopsis"/>
          </w:pPr>
        </w:pPrChange>
      </w:pPr>
      <w:proofErr w:type="gramStart"/>
      <w:r>
        <w:t>and</w:t>
      </w:r>
      <w:proofErr w:type="gramEnd"/>
      <w:r>
        <w:t xml:space="preserve"> relapse and EDSS progression (see “Data analysis” section for full definition of variables). </w:t>
      </w:r>
    </w:p>
    <w:p w:rsidR="007564AC" w:rsidRDefault="007564AC" w:rsidP="000C2957">
      <w:pPr>
        <w:pStyle w:val="Synopsis"/>
        <w:pPrChange w:id="50" w:author="Zhao, Jie (Beijing)" w:date="2016-06-23T13:03:00Z">
          <w:pPr>
            <w:pStyle w:val="Synopsis"/>
          </w:pPr>
        </w:pPrChange>
      </w:pPr>
      <w:r>
        <w:t xml:space="preserve">It is not possible to know </w:t>
      </w:r>
      <w:r w:rsidRPr="007564AC">
        <w:rPr>
          <w:i/>
        </w:rPr>
        <w:t>a priori</w:t>
      </w:r>
      <w:r>
        <w:t xml:space="preserve"> which outcome may be best explained by the attributes available in the data. </w:t>
      </w:r>
    </w:p>
    <w:p w:rsidR="00E9323C" w:rsidRDefault="00AD0528" w:rsidP="007564AC">
      <w:pPr>
        <w:pStyle w:val="Synopsis"/>
        <w:rPr>
          <w:b/>
        </w:rPr>
      </w:pPr>
      <w:r>
        <w:rPr>
          <w:b/>
        </w:rPr>
        <w:t>Population</w:t>
      </w:r>
    </w:p>
    <w:p w:rsidR="006E31B2" w:rsidRDefault="007564AC" w:rsidP="007564AC">
      <w:pPr>
        <w:pStyle w:val="Synopsis"/>
        <w:rPr>
          <w:ins w:id="51" w:author="Zhao, Jie (Beijing)" w:date="2016-06-23T13:15:00Z"/>
        </w:rPr>
      </w:pPr>
      <w:r>
        <w:t xml:space="preserve">The population of the study will consist of RRMS patients receiving BRACE treatment from 1st January 2010 to the most recent </w:t>
      </w:r>
      <w:proofErr w:type="spellStart"/>
      <w:r>
        <w:t>date</w:t>
      </w:r>
      <w:proofErr w:type="spellEnd"/>
      <w:r>
        <w:t xml:space="preserve"> available in the </w:t>
      </w:r>
      <w:r w:rsidRPr="006E31B2">
        <w:rPr>
          <w:b/>
          <w:rPrChange w:id="52" w:author="Zhao, Jie (Beijing)" w:date="2016-06-23T13:16:00Z">
            <w:rPr/>
          </w:rPrChange>
        </w:rPr>
        <w:t>specific cut of data</w:t>
      </w:r>
      <w:r>
        <w:t xml:space="preserve"> </w:t>
      </w:r>
      <w:r w:rsidRPr="006E31B2">
        <w:rPr>
          <w:b/>
          <w:rPrChange w:id="53" w:author="Zhao, Jie (Beijing)" w:date="2016-06-23T13:16:00Z">
            <w:rPr/>
          </w:rPrChange>
        </w:rPr>
        <w:t>used</w:t>
      </w:r>
      <w:ins w:id="54" w:author="Zhao, Jie (Beijing)" w:date="2016-06-23T13:15:00Z">
        <w:r w:rsidR="006E31B2">
          <w:rPr>
            <w:rFonts w:eastAsiaTheme="minorEastAsia" w:hint="eastAsia"/>
          </w:rPr>
          <w:t>（</w:t>
        </w:r>
        <w:r w:rsidR="006E31B2" w:rsidRPr="006E31B2">
          <w:rPr>
            <w:rFonts w:eastAsiaTheme="minorEastAsia" w:hint="eastAsia"/>
            <w:b/>
            <w:rPrChange w:id="55" w:author="Zhao, Jie (Beijing)" w:date="2016-06-23T13:16:00Z">
              <w:rPr>
                <w:rFonts w:eastAsiaTheme="minorEastAsia" w:hint="eastAsia"/>
              </w:rPr>
            </w:rPrChange>
          </w:rPr>
          <w:t>？</w:t>
        </w:r>
      </w:ins>
      <w:ins w:id="56" w:author="Zhao, Jie (Beijing)" w:date="2016-06-23T14:57:00Z">
        <w:r w:rsidR="000A072F">
          <w:rPr>
            <w:rFonts w:eastAsiaTheme="minorEastAsia"/>
            <w:b/>
          </w:rPr>
          <w:t>2016</w:t>
        </w:r>
        <w:r w:rsidR="000A072F">
          <w:rPr>
            <w:rFonts w:eastAsiaTheme="minorEastAsia" w:hint="eastAsia"/>
            <w:b/>
          </w:rPr>
          <w:t>？</w:t>
        </w:r>
      </w:ins>
      <w:ins w:id="57" w:author="Zhao, Jie (Beijing)" w:date="2016-06-23T13:15:00Z">
        <w:r w:rsidR="006E31B2">
          <w:rPr>
            <w:rFonts w:eastAsiaTheme="minorEastAsia"/>
          </w:rPr>
          <w:t>）</w:t>
        </w:r>
      </w:ins>
      <w:r>
        <w:t xml:space="preserve">. </w:t>
      </w:r>
    </w:p>
    <w:p w:rsidR="006E31B2" w:rsidRDefault="007564AC" w:rsidP="006E31B2">
      <w:pPr>
        <w:pStyle w:val="Synopsis"/>
        <w:numPr>
          <w:ilvl w:val="0"/>
          <w:numId w:val="29"/>
        </w:numPr>
        <w:rPr>
          <w:ins w:id="58" w:author="Zhao, Jie (Beijing)" w:date="2016-06-23T13:15:00Z"/>
        </w:rPr>
        <w:pPrChange w:id="59" w:author="Zhao, Jie (Beijing)" w:date="2016-06-23T13:15:00Z">
          <w:pPr>
            <w:pStyle w:val="Synopsis"/>
          </w:pPr>
        </w:pPrChange>
      </w:pPr>
      <w:r>
        <w:t xml:space="preserve">Patients without 360 days follow up post-index will be excluded. </w:t>
      </w:r>
    </w:p>
    <w:p w:rsidR="007564AC" w:rsidRDefault="007564AC" w:rsidP="006E31B2">
      <w:pPr>
        <w:pStyle w:val="Synopsis"/>
        <w:numPr>
          <w:ilvl w:val="0"/>
          <w:numId w:val="29"/>
        </w:numPr>
        <w:pPrChange w:id="60" w:author="Zhao, Jie (Beijing)" w:date="2016-06-23T13:15:00Z">
          <w:pPr>
            <w:pStyle w:val="Synopsis"/>
          </w:pPr>
        </w:pPrChange>
      </w:pPr>
      <w:r>
        <w:t xml:space="preserve">Patients without an EDSS score within 360 days before index will also be excluded.    </w:t>
      </w:r>
    </w:p>
    <w:p w:rsidR="007564AC" w:rsidRDefault="007564AC" w:rsidP="007564AC">
      <w:pPr>
        <w:pStyle w:val="Synopsis"/>
      </w:pPr>
      <w:r>
        <w:t xml:space="preserve">Patients included in the BRACE continuation cohort and the composite cohort are required to have received BRACE treatment for at least three months prior to the index date (i.e. the fourth month was the earlier possible index date).   </w:t>
      </w:r>
    </w:p>
    <w:p w:rsidR="00E9323C" w:rsidRDefault="00AD0528" w:rsidP="007564AC">
      <w:pPr>
        <w:pStyle w:val="Synopsis"/>
        <w:rPr>
          <w:b/>
        </w:rPr>
      </w:pPr>
      <w:r>
        <w:rPr>
          <w:b/>
        </w:rPr>
        <w:t>Variables</w:t>
      </w:r>
    </w:p>
    <w:p w:rsidR="00E9323C" w:rsidRDefault="000C17B3">
      <w:pPr>
        <w:pStyle w:val="Comment"/>
      </w:pPr>
      <w:r w:rsidRPr="000C17B3">
        <w:rPr>
          <w:rFonts w:ascii="Arial" w:eastAsia="MS Gothic" w:hAnsi="Arial"/>
          <w:i w:val="0"/>
          <w:color w:val="auto"/>
          <w:sz w:val="20"/>
          <w:szCs w:val="20"/>
        </w:rPr>
        <w:t>Candidate predictors will include information on demographics and clinical characteristics. All count and continuous variables will be transformed into Booleans to capture possible non-linear associations between covariates and outcomes and to facilitate ready interpretability of model coefficients.</w:t>
      </w:r>
    </w:p>
    <w:p w:rsidR="00E9323C" w:rsidRDefault="00AD0528">
      <w:pPr>
        <w:pStyle w:val="Synopsis"/>
        <w:rPr>
          <w:b/>
        </w:rPr>
      </w:pPr>
      <w:r>
        <w:rPr>
          <w:b/>
        </w:rPr>
        <w:t>Data sources</w:t>
      </w:r>
    </w:p>
    <w:p w:rsidR="00E9323C" w:rsidRDefault="000C17B3">
      <w:pPr>
        <w:pStyle w:val="Synopsis"/>
      </w:pPr>
      <w:proofErr w:type="spellStart"/>
      <w:r>
        <w:t>NeuroTransData</w:t>
      </w:r>
      <w:proofErr w:type="spellEnd"/>
      <w:r>
        <w:t xml:space="preserve"> (NTD) database </w:t>
      </w:r>
    </w:p>
    <w:p w:rsidR="00E9323C" w:rsidRDefault="00AD0528">
      <w:pPr>
        <w:pStyle w:val="Synopsis"/>
        <w:rPr>
          <w:b/>
        </w:rPr>
      </w:pPr>
      <w:r>
        <w:rPr>
          <w:b/>
        </w:rPr>
        <w:t>Study size</w:t>
      </w:r>
    </w:p>
    <w:p w:rsidR="000C17B3" w:rsidRDefault="000C17B3">
      <w:pPr>
        <w:pStyle w:val="Comment"/>
        <w:rPr>
          <w:rFonts w:ascii="Arial" w:eastAsia="MS Gothic" w:hAnsi="Arial"/>
          <w:i w:val="0"/>
          <w:color w:val="auto"/>
          <w:sz w:val="20"/>
          <w:szCs w:val="20"/>
        </w:rPr>
      </w:pPr>
      <w:r w:rsidRPr="000C17B3">
        <w:rPr>
          <w:rFonts w:ascii="Arial" w:eastAsia="MS Gothic" w:hAnsi="Arial"/>
          <w:i w:val="0"/>
          <w:color w:val="auto"/>
          <w:sz w:val="20"/>
          <w:szCs w:val="20"/>
        </w:rPr>
        <w:t xml:space="preserve">Over 4000 patients meet the primary inclusion/ exclusion criteria </w:t>
      </w:r>
    </w:p>
    <w:p w:rsidR="00E9323C" w:rsidRDefault="00AD0528">
      <w:pPr>
        <w:pStyle w:val="Synopsis"/>
        <w:rPr>
          <w:b/>
        </w:rPr>
      </w:pPr>
      <w:r>
        <w:rPr>
          <w:b/>
        </w:rPr>
        <w:t>Data analysis</w:t>
      </w:r>
    </w:p>
    <w:p w:rsidR="007564AC" w:rsidRPr="007564AC" w:rsidRDefault="007564AC" w:rsidP="007564AC">
      <w:pPr>
        <w:pStyle w:val="Synopsis"/>
        <w:rPr>
          <w:lang w:val="en-GB"/>
        </w:rPr>
      </w:pPr>
      <w:r w:rsidRPr="007564AC">
        <w:rPr>
          <w:lang w:val="en-GB"/>
        </w:rPr>
        <w:t xml:space="preserve">All continuous and count predictors will be dichotomised to capture possible non-linear associations between covariates and outcomes. The cut-off between adjacent categories will be informed from analysis of the distribution of the underlying variables along with acceptable thresholds used in clinical practice. </w:t>
      </w:r>
    </w:p>
    <w:p w:rsidR="007564AC" w:rsidRPr="007564AC" w:rsidRDefault="007564AC" w:rsidP="007564AC">
      <w:pPr>
        <w:pStyle w:val="Synopsis"/>
        <w:rPr>
          <w:lang w:val="en-GB"/>
        </w:rPr>
      </w:pPr>
      <w:r w:rsidRPr="007564AC">
        <w:rPr>
          <w:lang w:val="en-GB"/>
        </w:rPr>
        <w:t xml:space="preserve">A logistic regression model with the elastic-net penalty will be used to estimate the probability of each of the six outcomes of interest, i.e., whether a patient experiences relapse, whether a patient experiences EDSS progression, whether a patient experiences confirmed EDSS progression, whether a patient experiences relapse or EDSS progression, whether a patient experiences relapse or </w:t>
      </w:r>
      <w:r w:rsidRPr="007564AC">
        <w:rPr>
          <w:lang w:val="en-GB"/>
        </w:rPr>
        <w:lastRenderedPageBreak/>
        <w:t xml:space="preserve">confirmed EDSS progression and whether a patient experiences relapse and EDSS progression in the post-index period.  </w:t>
      </w:r>
    </w:p>
    <w:p w:rsidR="007564AC" w:rsidRPr="007564AC" w:rsidRDefault="007564AC" w:rsidP="007564AC">
      <w:pPr>
        <w:pStyle w:val="Synopsis"/>
        <w:rPr>
          <w:lang w:val="en-GB"/>
        </w:rPr>
      </w:pPr>
      <w:r w:rsidRPr="007564AC">
        <w:rPr>
          <w:lang w:val="en-GB"/>
        </w:rPr>
        <w:t xml:space="preserve">All outcome variables will be assessed in the one year post-index period. For relapse, the variable will be equal to 1 for patients who experience at least one relapse in the 12 months post-index period and 0 otherwise. EDSS progression will be defined with reference to a given patients baseline EDSS score. EDSS will be defined to capture the non-linear </w:t>
      </w:r>
      <w:r w:rsidRPr="007564AC">
        <w:t xml:space="preserve">relationship between EDSS gain and baseline EDSS, with lower baseline EDSS requiring greater increases in EDSS to be considered progression. </w:t>
      </w:r>
      <w:r w:rsidRPr="007564AC">
        <w:rPr>
          <w:lang w:val="en-GB"/>
        </w:rPr>
        <w:t xml:space="preserve">The following is an indicative definition of EDSS progression as used in previous Novartis studies: an increase in EDSS score greater than 1.5 when baseline EDSS is 0, an increase greater than 1 for a baseline EDSS between 1.5 and 5.5 (inclusive) or an increase greater than or equal to 0.5 for EDSS greater than 5.5. This definition may change in the main study upon further consultation of the data and clinical guidance. The confirmed EDSS progression outcome is a stronger requirement (than EDSS progression) and is equal to 1 when the following conditions are satisfied: there exists an assessment indicating EDSS progression in the post-index period and there exists another assessment at least 76 days after the first in which EDSS progression is also present (as defined above). Confirmed EDSS progression also requires no conflicting EDSS assessments between the two assessments indicating EDSS progression. Note that EDSS assessments occurring during relapses will not be considered as an outcome measure. The ‘either relapse or EDSS progression’ outcome variable will be equal to 1 if at least one outcome measure, i.e., relapse and EDSS progression, is 1 and 0 if neither are equal to 1. Similarly, the ‘either relapse or confirmed EDSS progression’ outcome variable will be equal to 1 if at least one outcome measure (i.e., relapse and confirmed EDSS progression) is equal to 1 and 0 if neither is equal to 1. The relapse and EDSS progression variable will be equal to 1 if both EDSS progression is equal to 1 and relapse is equal to 1, and 0 otherwise. </w:t>
      </w:r>
    </w:p>
    <w:p w:rsidR="007564AC" w:rsidRPr="007564AC" w:rsidRDefault="007564AC" w:rsidP="007564AC">
      <w:pPr>
        <w:pStyle w:val="Synopsis"/>
        <w:rPr>
          <w:lang w:val="en-GB"/>
        </w:rPr>
      </w:pPr>
      <w:r w:rsidRPr="007564AC">
        <w:rPr>
          <w:lang w:val="en-GB"/>
        </w:rPr>
        <w:t xml:space="preserve">Multivariate logistic regression will be used to provide an estimate of the outcomes defined above for each patient, controlling for baseline characteristics. Logistic regression is selected since it is appropriate for binary classification, whilst retaining model transparency (compared to non-parametric alternatives, for example).  The elastic-net penalty shrinks model parameters to increase generalisability while keeping the selective power among collinear variables. It is particularly useful where over-fitting (Type I errors) may be expected, which is a potential concern of this study given the relatively high number of candidate predictors in relation to the number of patients with a positive outcome for many of the cohorts. Variable importance will be computed to facilitate an understanding of the attributes most relevant to predicting future disease activity. Variable importance will be computed through both quantifying the loss in model accuracy when each variable is omitted and by the magnitude of the odds ratio. </w:t>
      </w:r>
    </w:p>
    <w:p w:rsidR="007564AC" w:rsidRPr="007564AC" w:rsidRDefault="007564AC" w:rsidP="007564AC">
      <w:pPr>
        <w:pStyle w:val="Synopsis"/>
        <w:rPr>
          <w:lang w:val="en-GB"/>
        </w:rPr>
      </w:pPr>
      <w:r w:rsidRPr="007564AC">
        <w:rPr>
          <w:lang w:val="en-GB"/>
        </w:rPr>
        <w:t xml:space="preserve">To facilitate an unbiased assessment of model performance, ten-fold cross-evaluation and ten-fold cross-validation will be used through two nested loops. For the outer loops, all the available data in a given cohort will be randomly stratified into ten equal-sized evaluation folds and ten evaluation rounds will be conducted, with each round using one fold for evaluation and the remaining nine folds for training the model and selecting hyper-parameters. The latter, i.e., model-training and hyper-parameter-selection, will be conducted through the inner loop. In the inner loop, the nine evaluation folds will be further randomly stratified into ten equal-sized "validation" folds. Ten validation inner rounds will be carried out, with each round of training using nine validation folds and validating the trained model using the tenth validation fold for the purpose of hyper-parameter selection. This is standard practice in statistical learning theory, see Hastie et al 2009 </w:t>
      </w:r>
    </w:p>
    <w:p w:rsidR="007564AC" w:rsidRDefault="007564AC" w:rsidP="007564AC">
      <w:pPr>
        <w:pStyle w:val="Synopsis"/>
      </w:pPr>
      <w:r w:rsidRPr="007564AC">
        <w:rPr>
          <w:lang w:val="en-GB"/>
        </w:rPr>
        <w:t xml:space="preserve">Model accuracy will be assessed using the Area </w:t>
      </w:r>
      <w:proofErr w:type="gramStart"/>
      <w:r w:rsidRPr="007564AC">
        <w:rPr>
          <w:lang w:val="en-GB"/>
        </w:rPr>
        <w:t>Under</w:t>
      </w:r>
      <w:proofErr w:type="gramEnd"/>
      <w:r w:rsidRPr="007564AC">
        <w:rPr>
          <w:lang w:val="en-GB"/>
        </w:rPr>
        <w:t xml:space="preserve"> the Curve (AUC) as well as a plot of actual outcomes by quintile of the predicted probability. All performance metrics will be computed on the evaluation folds since this provides a good approximation of out-of-sample model accuracy (</w:t>
      </w:r>
      <w:r w:rsidRPr="007564AC">
        <w:t>Hastie</w:t>
      </w:r>
      <w:r w:rsidR="004B57E1" w:rsidRPr="007564AC">
        <w:t xml:space="preserve">, </w:t>
      </w:r>
      <w:proofErr w:type="spellStart"/>
      <w:r w:rsidR="004B57E1" w:rsidRPr="007564AC">
        <w:t>Tibshirani</w:t>
      </w:r>
      <w:proofErr w:type="spellEnd"/>
      <w:r w:rsidRPr="007564AC">
        <w:t xml:space="preserve"> &amp; Friedman</w:t>
      </w:r>
      <w:r w:rsidR="004B57E1">
        <w:t>,</w:t>
      </w:r>
      <w:r w:rsidRPr="007564AC">
        <w:t xml:space="preserve"> 2013).</w:t>
      </w:r>
    </w:p>
    <w:p w:rsidR="00E9323C" w:rsidRDefault="00AD0528" w:rsidP="007564AC">
      <w:pPr>
        <w:pStyle w:val="Synopsis"/>
        <w:rPr>
          <w:b/>
        </w:rPr>
      </w:pPr>
      <w:r>
        <w:rPr>
          <w:rFonts w:ascii="Times New Roman" w:hAnsi="Times New Roman"/>
          <w:b/>
          <w:bCs/>
        </w:rPr>
        <w:t>Milestones</w:t>
      </w:r>
    </w:p>
    <w:p w:rsidR="00E9323C" w:rsidRDefault="007564AC">
      <w:pPr>
        <w:pStyle w:val="Synopsis"/>
      </w:pPr>
      <w:r>
        <w:t xml:space="preserve">Not applicable </w:t>
      </w: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7564AC" w:rsidRDefault="007564AC">
      <w:pPr>
        <w:pStyle w:val="Synopsis"/>
      </w:pPr>
    </w:p>
    <w:p w:rsidR="00E9323C" w:rsidRDefault="00AD0528">
      <w:pPr>
        <w:pStyle w:val="Heading1"/>
      </w:pPr>
      <w:bookmarkStart w:id="61" w:name="_Toc399404344"/>
      <w:bookmarkStart w:id="62" w:name="_Toc405883896"/>
      <w:bookmarkStart w:id="63" w:name="_Toc453104584"/>
      <w:r>
        <w:t>Rationale and background</w:t>
      </w:r>
      <w:bookmarkEnd w:id="61"/>
      <w:bookmarkEnd w:id="62"/>
      <w:bookmarkEnd w:id="63"/>
    </w:p>
    <w:p w:rsidR="007564AC" w:rsidRDefault="007564AC" w:rsidP="007564AC">
      <w:pPr>
        <w:pStyle w:val="Text"/>
      </w:pPr>
      <w:r>
        <w:t xml:space="preserve">MS is a chronic, demyelinating, immune-mediated disease of the central nervous system </w:t>
      </w:r>
      <w:r w:rsidR="000D434B">
        <w:t>characterized</w:t>
      </w:r>
      <w:r>
        <w:t xml:space="preserve"> by inflammation and destruction of the myelin sheath covering of nerve </w:t>
      </w:r>
      <w:r w:rsidR="000D434B">
        <w:t>fibers</w:t>
      </w:r>
      <w:r>
        <w:t xml:space="preserve"> in the brain and the spinal cord. In the United States (US), one study has cited the overall incidence as 3.6 cases per 100,000 person-years in women and 2.0 in men (Alonso </w:t>
      </w:r>
      <w:r w:rsidR="00316E65">
        <w:t>&amp;</w:t>
      </w:r>
      <w:r>
        <w:t xml:space="preserve"> Hernan</w:t>
      </w:r>
      <w:r w:rsidR="00316E65">
        <w:t>,</w:t>
      </w:r>
      <w:r>
        <w:t xml:space="preserve"> 2008). According to the National Multiple Sclerosis Society the US prevalence is estimated to be 400,000 cases, with worldwide prevalence estimated to be 2.1 million. RRMS is the most common type of MS, affecting approximately 80–85% of all patients with MS (Bainbridge </w:t>
      </w:r>
      <w:r w:rsidR="00316E65">
        <w:t>&amp;</w:t>
      </w:r>
      <w:r>
        <w:t xml:space="preserve"> </w:t>
      </w:r>
      <w:proofErr w:type="spellStart"/>
      <w:r>
        <w:t>Riekmann</w:t>
      </w:r>
      <w:proofErr w:type="spellEnd"/>
      <w:r w:rsidR="00316E65">
        <w:t>,</w:t>
      </w:r>
      <w:r>
        <w:t xml:space="preserve"> 2008) and is characterized by unpredictable acute attacks (known as relapses) accompanied by worsening of symptoms, followed by periods of remission during which there is a full or partial recovery from the deficits acquired during the relapse.</w:t>
      </w:r>
    </w:p>
    <w:p w:rsidR="007564AC" w:rsidRDefault="007564AC" w:rsidP="007564AC">
      <w:pPr>
        <w:pStyle w:val="Text"/>
      </w:pPr>
      <w:r>
        <w:t>While there is no cure for MS there are a number of DMTs aimed at preventing and treating relapses, preventing new attacks, managing symptoms, slowing disease progression and preventing or postponing long-term disability (Halpern et al</w:t>
      </w:r>
      <w:r w:rsidR="00316E65">
        <w:t>,</w:t>
      </w:r>
      <w:r>
        <w:t xml:space="preserve"> 2011). Interferons (</w:t>
      </w:r>
      <w:proofErr w:type="spellStart"/>
      <w:r>
        <w:t>Betaferon</w:t>
      </w:r>
      <w:proofErr w:type="spellEnd"/>
      <w:r>
        <w:t xml:space="preserve">®, </w:t>
      </w:r>
      <w:proofErr w:type="spellStart"/>
      <w:r>
        <w:t>Avonex</w:t>
      </w:r>
      <w:proofErr w:type="spellEnd"/>
      <w:r>
        <w:t xml:space="preserve">®, </w:t>
      </w:r>
      <w:proofErr w:type="spellStart"/>
      <w:r>
        <w:t>Rebif</w:t>
      </w:r>
      <w:proofErr w:type="spellEnd"/>
      <w:r>
        <w:t xml:space="preserve">®, </w:t>
      </w:r>
      <w:proofErr w:type="spellStart"/>
      <w:r>
        <w:t>Extavia</w:t>
      </w:r>
      <w:proofErr w:type="spellEnd"/>
      <w:r>
        <w:t xml:space="preserve">®) and </w:t>
      </w:r>
      <w:proofErr w:type="spellStart"/>
      <w:r>
        <w:t>glatiramer</w:t>
      </w:r>
      <w:proofErr w:type="spellEnd"/>
      <w:r>
        <w:t xml:space="preserve"> acetate (</w:t>
      </w:r>
      <w:proofErr w:type="spellStart"/>
      <w:r>
        <w:t>Copaxone</w:t>
      </w:r>
      <w:proofErr w:type="spellEnd"/>
      <w:r>
        <w:t xml:space="preserve">®) have been available since the mid-1990s and are widely used DMTs for the treatment of MS and are known jointly as the BRACE therapies. </w:t>
      </w:r>
    </w:p>
    <w:p w:rsidR="007564AC" w:rsidRDefault="007564AC" w:rsidP="007564AC">
      <w:pPr>
        <w:pStyle w:val="Text"/>
      </w:pPr>
      <w:r>
        <w:t>Since 2005 a number of new DMTs with different mechanisms of action, efficacy and safety profiles have been approved. DMTs may be grouped into three broad categories according to EU guidelines: first-line BRACE therapies, first-line oral therapies (</w:t>
      </w:r>
      <w:proofErr w:type="spellStart"/>
      <w:r>
        <w:t>Aubagio</w:t>
      </w:r>
      <w:proofErr w:type="spellEnd"/>
      <w:r>
        <w:t xml:space="preserve"> and </w:t>
      </w:r>
      <w:proofErr w:type="spellStart"/>
      <w:r>
        <w:t>Tecfidera</w:t>
      </w:r>
      <w:proofErr w:type="spellEnd"/>
      <w:r>
        <w:t>) and second-line therapies (</w:t>
      </w:r>
      <w:proofErr w:type="spellStart"/>
      <w:r>
        <w:t>Gilenya</w:t>
      </w:r>
      <w:proofErr w:type="spellEnd"/>
      <w:r>
        <w:t xml:space="preserve"> and </w:t>
      </w:r>
      <w:proofErr w:type="spellStart"/>
      <w:r>
        <w:t>Tysabri</w:t>
      </w:r>
      <w:proofErr w:type="spellEnd"/>
      <w:r>
        <w:t xml:space="preserve">). Physicians must now consider a broad range of factors when choosing among and between these treatment classes. Consequently, choosing the optimal treatment option for a given patient has become increasingly complex.  </w:t>
      </w:r>
    </w:p>
    <w:p w:rsidR="007564AC" w:rsidRDefault="007564AC" w:rsidP="007564AC">
      <w:pPr>
        <w:pStyle w:val="Text"/>
      </w:pPr>
      <w:r>
        <w:t xml:space="preserve">The goal of this exploratory study is to evaluate disease activity and progression associated with treatment decisions for a cohort of RRMS patients taken from German EMR data. The current study will use historical patient data to predict disease activity and disease progression </w:t>
      </w:r>
      <w:r>
        <w:lastRenderedPageBreak/>
        <w:t xml:space="preserve">with the intention of eventually integrating this analysis in clinical practice to improve patient outcomes. Specifically, the intention is to develop a model capable of predicting disease activity and disease progression, under different treatment scenarios, with sufficient precision to inform treatment decisions. The ultimate goal is to build a web-based tool combining these predictions, and confidence intervals, with visuals that are intuitive to both patients and physicians. </w:t>
      </w:r>
    </w:p>
    <w:p w:rsidR="007564AC" w:rsidRDefault="007564AC" w:rsidP="007564AC">
      <w:pPr>
        <w:pStyle w:val="Text"/>
      </w:pPr>
      <w:r>
        <w:t>If this exploratory study demonstrates the feasibility of using historic EMR data to predict future disease activity then the results will be used in the development of the web-based clinical decision support tool (CDST).</w:t>
      </w:r>
    </w:p>
    <w:p w:rsidR="00E9323C" w:rsidRDefault="00AD0528">
      <w:pPr>
        <w:pStyle w:val="Heading1"/>
      </w:pPr>
      <w:bookmarkStart w:id="64" w:name="_Toc399404345"/>
      <w:bookmarkStart w:id="65" w:name="_Toc405883897"/>
      <w:bookmarkStart w:id="66" w:name="_Toc453104585"/>
      <w:r>
        <w:t>Research question and objectives</w:t>
      </w:r>
      <w:bookmarkEnd w:id="64"/>
      <w:bookmarkEnd w:id="65"/>
      <w:bookmarkEnd w:id="66"/>
    </w:p>
    <w:p w:rsidR="0056220B" w:rsidRDefault="0056220B" w:rsidP="0056220B">
      <w:pPr>
        <w:pStyle w:val="Text"/>
      </w:pPr>
      <w:r>
        <w:t xml:space="preserve">The </w:t>
      </w:r>
      <w:r w:rsidR="00266B75">
        <w:t xml:space="preserve">aim </w:t>
      </w:r>
      <w:r>
        <w:t>of this study is to predict disease activity and disease progression</w:t>
      </w:r>
      <w:r w:rsidR="000E3059">
        <w:t xml:space="preserve"> for patients currently on BRACE therapy</w:t>
      </w:r>
      <w:r>
        <w:t xml:space="preserve"> based on demographic and clinical attributes under different treatment scenarios</w:t>
      </w:r>
      <w:r w:rsidR="000C50E8">
        <w:t>, e.g. patients switching from existing BRACE therapy to a different therapy</w:t>
      </w:r>
      <w:r>
        <w:t>.</w:t>
      </w:r>
    </w:p>
    <w:p w:rsidR="00266B75" w:rsidRDefault="00266B75" w:rsidP="0056220B">
      <w:pPr>
        <w:pStyle w:val="Text"/>
      </w:pPr>
      <w:r>
        <w:t>Specifically, the primary objective of this study is to:</w:t>
      </w:r>
    </w:p>
    <w:p w:rsidR="00C539F8" w:rsidRDefault="00266B75">
      <w:pPr>
        <w:pStyle w:val="Text"/>
        <w:numPr>
          <w:ilvl w:val="0"/>
          <w:numId w:val="25"/>
        </w:numPr>
      </w:pPr>
      <w:r>
        <w:t xml:space="preserve">Estimate the overall probability of a patient experiencing a relapse in the next </w:t>
      </w:r>
      <w:r w:rsidR="000549E8">
        <w:t>twelve-month period</w:t>
      </w:r>
      <w:r>
        <w:t xml:space="preserve"> given </w:t>
      </w:r>
      <w:r w:rsidR="001A5D64">
        <w:t xml:space="preserve">baseline characteristics </w:t>
      </w:r>
    </w:p>
    <w:p w:rsidR="00266B75" w:rsidRDefault="00266B75" w:rsidP="00266B75">
      <w:pPr>
        <w:pStyle w:val="Text"/>
      </w:pPr>
      <w:r>
        <w:t>The secondary objectives of this study are to produce estimates of disease activity and disease progression for the following outcome measures</w:t>
      </w:r>
      <w:r w:rsidR="000E3059">
        <w:t xml:space="preserve"> (please see section 5.1 Study design </w:t>
      </w:r>
      <w:proofErr w:type="gramStart"/>
      <w:r w:rsidR="000E3059">
        <w:t xml:space="preserve">for </w:t>
      </w:r>
      <w:r w:rsidR="00345A30" w:rsidRPr="00345A30">
        <w:t xml:space="preserve"> </w:t>
      </w:r>
      <w:r w:rsidR="00345A30">
        <w:t>further</w:t>
      </w:r>
      <w:proofErr w:type="gramEnd"/>
      <w:r w:rsidR="00345A30">
        <w:t xml:space="preserve"> detail</w:t>
      </w:r>
      <w:r w:rsidR="000E3059">
        <w:t>)</w:t>
      </w:r>
      <w:r>
        <w:t>:</w:t>
      </w:r>
    </w:p>
    <w:p w:rsidR="00C539F8" w:rsidRDefault="00266B75">
      <w:pPr>
        <w:pStyle w:val="Text"/>
        <w:numPr>
          <w:ilvl w:val="0"/>
          <w:numId w:val="25"/>
        </w:numPr>
      </w:pPr>
      <w:r>
        <w:t xml:space="preserve">Probability of EDSS progression in next year </w:t>
      </w:r>
    </w:p>
    <w:p w:rsidR="00C539F8" w:rsidRDefault="00266B75">
      <w:pPr>
        <w:pStyle w:val="Text"/>
        <w:numPr>
          <w:ilvl w:val="0"/>
          <w:numId w:val="25"/>
        </w:numPr>
      </w:pPr>
      <w:r>
        <w:t xml:space="preserve">Probability of confirmed EDSS progression in next year </w:t>
      </w:r>
    </w:p>
    <w:p w:rsidR="00C539F8" w:rsidRDefault="000E3059">
      <w:pPr>
        <w:pStyle w:val="Text"/>
        <w:numPr>
          <w:ilvl w:val="0"/>
          <w:numId w:val="25"/>
        </w:numPr>
      </w:pPr>
      <w:r>
        <w:t>Probability of relapse or EDSS progression in next year</w:t>
      </w:r>
    </w:p>
    <w:p w:rsidR="00C539F8" w:rsidRDefault="000E3059">
      <w:pPr>
        <w:pStyle w:val="Text"/>
        <w:numPr>
          <w:ilvl w:val="0"/>
          <w:numId w:val="25"/>
        </w:numPr>
      </w:pPr>
      <w:r>
        <w:t>Probability of relapse of confirmed EDSS progression in next year</w:t>
      </w:r>
    </w:p>
    <w:p w:rsidR="00C539F8" w:rsidRDefault="000E3059">
      <w:pPr>
        <w:pStyle w:val="Text"/>
        <w:numPr>
          <w:ilvl w:val="0"/>
          <w:numId w:val="25"/>
        </w:numPr>
      </w:pPr>
      <w:r>
        <w:t xml:space="preserve">Probability of relapse and EDSS progression in next year </w:t>
      </w:r>
    </w:p>
    <w:p w:rsidR="000E3059" w:rsidRDefault="000E3059" w:rsidP="000E3059">
      <w:pPr>
        <w:pStyle w:val="Text"/>
      </w:pPr>
      <w:r>
        <w:t xml:space="preserve">Additional secondary objectives will seek to estimate </w:t>
      </w:r>
      <w:r w:rsidR="00656950">
        <w:t>outcomes</w:t>
      </w:r>
      <w:r>
        <w:t xml:space="preserve"> 1 – 6 for the following treatment scenarios: BRACE continuation, BRACE switch, first-line oral switch, second-line escalation (please see section 5.1 Study design for more detail) </w:t>
      </w:r>
    </w:p>
    <w:p w:rsidR="00E9323C" w:rsidRDefault="00AD0528">
      <w:pPr>
        <w:pStyle w:val="Heading1"/>
      </w:pPr>
      <w:bookmarkStart w:id="67" w:name="_Toc399404346"/>
      <w:bookmarkStart w:id="68" w:name="_Toc405883898"/>
      <w:bookmarkStart w:id="69" w:name="_Toc453104586"/>
      <w:r>
        <w:t>Research methods</w:t>
      </w:r>
      <w:bookmarkEnd w:id="67"/>
      <w:bookmarkEnd w:id="68"/>
      <w:bookmarkEnd w:id="69"/>
    </w:p>
    <w:p w:rsidR="00E9323C" w:rsidRDefault="00AD0528">
      <w:pPr>
        <w:pStyle w:val="Heading2"/>
      </w:pPr>
      <w:bookmarkStart w:id="70" w:name="_Toc399404347"/>
      <w:bookmarkStart w:id="71" w:name="_Toc405883899"/>
      <w:bookmarkStart w:id="72" w:name="_Toc453104587"/>
      <w:r>
        <w:t>Study design</w:t>
      </w:r>
      <w:bookmarkEnd w:id="70"/>
      <w:bookmarkEnd w:id="71"/>
      <w:bookmarkEnd w:id="72"/>
    </w:p>
    <w:p w:rsidR="0056220B" w:rsidRDefault="0056220B" w:rsidP="0056220B">
      <w:pPr>
        <w:pStyle w:val="Text"/>
        <w:rPr>
          <w:lang w:val="en-GB"/>
        </w:rPr>
      </w:pPr>
      <w:r>
        <w:rPr>
          <w:lang w:val="en-GB"/>
        </w:rPr>
        <w:t>This study will use EMR data on RRMS patients starting on BRACE treatment extracted from the NTD network of neurologists in Germany. In order to address the study objectives 5 cohorts will be analysed:</w:t>
      </w:r>
    </w:p>
    <w:p w:rsidR="0056220B" w:rsidRPr="003155F9" w:rsidRDefault="0056220B" w:rsidP="0056220B">
      <w:pPr>
        <w:widowControl w:val="0"/>
        <w:numPr>
          <w:ilvl w:val="0"/>
          <w:numId w:val="12"/>
        </w:numPr>
        <w:spacing w:before="200" w:after="200"/>
        <w:jc w:val="both"/>
        <w:rPr>
          <w:bCs/>
          <w:szCs w:val="21"/>
          <w:lang w:val="en-GB"/>
        </w:rPr>
      </w:pPr>
      <w:r w:rsidRPr="003155F9">
        <w:rPr>
          <w:bCs/>
          <w:szCs w:val="21"/>
          <w:lang w:val="en-GB"/>
        </w:rPr>
        <w:t>BRACE continuation - patients continuing on BRACE therapy;</w:t>
      </w:r>
    </w:p>
    <w:p w:rsidR="0056220B" w:rsidRPr="003155F9" w:rsidRDefault="0056220B" w:rsidP="0056220B">
      <w:pPr>
        <w:widowControl w:val="0"/>
        <w:numPr>
          <w:ilvl w:val="0"/>
          <w:numId w:val="12"/>
        </w:numPr>
        <w:spacing w:before="200" w:after="200"/>
        <w:jc w:val="both"/>
        <w:rPr>
          <w:bCs/>
          <w:szCs w:val="21"/>
          <w:lang w:val="en-GB"/>
        </w:rPr>
      </w:pPr>
      <w:r w:rsidRPr="003155F9">
        <w:rPr>
          <w:bCs/>
          <w:szCs w:val="21"/>
          <w:lang w:val="en-GB"/>
        </w:rPr>
        <w:t>BRACE switch - patients switching from BRACE therapy to new BRACE therapy;</w:t>
      </w:r>
    </w:p>
    <w:p w:rsidR="0056220B" w:rsidRPr="003155F9" w:rsidRDefault="0056220B" w:rsidP="0056220B">
      <w:pPr>
        <w:widowControl w:val="0"/>
        <w:numPr>
          <w:ilvl w:val="0"/>
          <w:numId w:val="12"/>
        </w:numPr>
        <w:spacing w:before="200" w:after="200"/>
        <w:jc w:val="both"/>
        <w:rPr>
          <w:bCs/>
          <w:szCs w:val="21"/>
          <w:lang w:val="en-GB"/>
        </w:rPr>
      </w:pPr>
      <w:r>
        <w:rPr>
          <w:bCs/>
          <w:szCs w:val="21"/>
          <w:lang w:val="en-GB"/>
        </w:rPr>
        <w:lastRenderedPageBreak/>
        <w:t>First-line oral switch</w:t>
      </w:r>
      <w:r w:rsidRPr="003155F9">
        <w:rPr>
          <w:bCs/>
          <w:szCs w:val="21"/>
          <w:lang w:val="en-GB"/>
        </w:rPr>
        <w:t xml:space="preserve"> - patients switching </w:t>
      </w:r>
      <w:r>
        <w:rPr>
          <w:bCs/>
          <w:szCs w:val="21"/>
          <w:lang w:val="en-GB"/>
        </w:rPr>
        <w:t xml:space="preserve">from BRACE therapy </w:t>
      </w:r>
      <w:r w:rsidRPr="003155F9">
        <w:rPr>
          <w:bCs/>
          <w:szCs w:val="21"/>
          <w:lang w:val="en-GB"/>
        </w:rPr>
        <w:t xml:space="preserve">to first-line oral </w:t>
      </w:r>
      <w:r>
        <w:rPr>
          <w:bCs/>
          <w:szCs w:val="21"/>
          <w:lang w:val="en-GB"/>
        </w:rPr>
        <w:t xml:space="preserve">therapy </w:t>
      </w:r>
      <w:r w:rsidRPr="003155F9">
        <w:rPr>
          <w:bCs/>
          <w:szCs w:val="21"/>
          <w:lang w:val="en-GB"/>
        </w:rPr>
        <w:t>(</w:t>
      </w:r>
      <w:proofErr w:type="spellStart"/>
      <w:r w:rsidRPr="003155F9">
        <w:rPr>
          <w:bCs/>
          <w:szCs w:val="21"/>
          <w:lang w:val="en-GB"/>
        </w:rPr>
        <w:t>Aubagio</w:t>
      </w:r>
      <w:proofErr w:type="spellEnd"/>
      <w:r w:rsidRPr="003155F9">
        <w:rPr>
          <w:bCs/>
          <w:szCs w:val="21"/>
          <w:lang w:val="en-GB"/>
        </w:rPr>
        <w:t xml:space="preserve"> and </w:t>
      </w:r>
      <w:proofErr w:type="spellStart"/>
      <w:r w:rsidRPr="003155F9">
        <w:rPr>
          <w:bCs/>
          <w:szCs w:val="21"/>
          <w:lang w:val="en-GB"/>
        </w:rPr>
        <w:t>Tecfidera</w:t>
      </w:r>
      <w:proofErr w:type="spellEnd"/>
      <w:r w:rsidRPr="003155F9">
        <w:rPr>
          <w:bCs/>
          <w:szCs w:val="21"/>
          <w:lang w:val="en-GB"/>
        </w:rPr>
        <w:t>);</w:t>
      </w:r>
    </w:p>
    <w:p w:rsidR="0056220B" w:rsidRPr="003155F9" w:rsidRDefault="0056220B" w:rsidP="0056220B">
      <w:pPr>
        <w:widowControl w:val="0"/>
        <w:numPr>
          <w:ilvl w:val="0"/>
          <w:numId w:val="12"/>
        </w:numPr>
        <w:spacing w:before="200" w:after="200"/>
        <w:jc w:val="both"/>
        <w:rPr>
          <w:bCs/>
          <w:szCs w:val="21"/>
          <w:lang w:val="en-GB"/>
        </w:rPr>
      </w:pPr>
      <w:r>
        <w:rPr>
          <w:bCs/>
          <w:szCs w:val="21"/>
          <w:lang w:val="en-GB"/>
        </w:rPr>
        <w:t>Second-line escalation</w:t>
      </w:r>
      <w:r w:rsidRPr="003155F9">
        <w:rPr>
          <w:bCs/>
          <w:szCs w:val="21"/>
          <w:lang w:val="en-GB"/>
        </w:rPr>
        <w:t xml:space="preserve"> - patients switching</w:t>
      </w:r>
      <w:r>
        <w:rPr>
          <w:bCs/>
          <w:szCs w:val="21"/>
          <w:lang w:val="en-GB"/>
        </w:rPr>
        <w:t xml:space="preserve"> from BRACE therapy</w:t>
      </w:r>
      <w:r w:rsidRPr="003155F9">
        <w:rPr>
          <w:bCs/>
          <w:szCs w:val="21"/>
          <w:lang w:val="en-GB"/>
        </w:rPr>
        <w:t xml:space="preserve"> to second-line</w:t>
      </w:r>
      <w:r>
        <w:rPr>
          <w:bCs/>
          <w:szCs w:val="21"/>
          <w:lang w:val="en-GB"/>
        </w:rPr>
        <w:t xml:space="preserve"> therapy</w:t>
      </w:r>
      <w:r w:rsidRPr="003155F9">
        <w:rPr>
          <w:bCs/>
          <w:szCs w:val="21"/>
          <w:lang w:val="en-GB"/>
        </w:rPr>
        <w:t xml:space="preserve"> (</w:t>
      </w:r>
      <w:proofErr w:type="spellStart"/>
      <w:r w:rsidRPr="003155F9">
        <w:rPr>
          <w:bCs/>
          <w:szCs w:val="21"/>
          <w:lang w:val="en-GB"/>
        </w:rPr>
        <w:t>Gilenya</w:t>
      </w:r>
      <w:proofErr w:type="spellEnd"/>
      <w:r w:rsidRPr="003155F9">
        <w:rPr>
          <w:bCs/>
          <w:szCs w:val="21"/>
          <w:lang w:val="en-GB"/>
        </w:rPr>
        <w:t xml:space="preserve"> and </w:t>
      </w:r>
      <w:proofErr w:type="spellStart"/>
      <w:r w:rsidRPr="003155F9">
        <w:rPr>
          <w:bCs/>
          <w:szCs w:val="21"/>
          <w:lang w:val="en-GB"/>
        </w:rPr>
        <w:t>Tysabri</w:t>
      </w:r>
      <w:proofErr w:type="spellEnd"/>
      <w:r w:rsidRPr="003155F9">
        <w:rPr>
          <w:bCs/>
          <w:szCs w:val="21"/>
          <w:lang w:val="en-GB"/>
        </w:rPr>
        <w:t xml:space="preserve">); </w:t>
      </w:r>
    </w:p>
    <w:p w:rsidR="0056220B" w:rsidRDefault="0056220B" w:rsidP="0056220B">
      <w:pPr>
        <w:widowControl w:val="0"/>
        <w:numPr>
          <w:ilvl w:val="0"/>
          <w:numId w:val="12"/>
        </w:numPr>
        <w:spacing w:before="200" w:after="200"/>
        <w:jc w:val="both"/>
        <w:rPr>
          <w:bCs/>
          <w:szCs w:val="21"/>
          <w:lang w:val="en-GB"/>
        </w:rPr>
      </w:pPr>
      <w:r>
        <w:rPr>
          <w:bCs/>
          <w:szCs w:val="21"/>
          <w:lang w:val="en-GB"/>
        </w:rPr>
        <w:t>C</w:t>
      </w:r>
      <w:r w:rsidRPr="003155F9">
        <w:rPr>
          <w:bCs/>
          <w:szCs w:val="21"/>
          <w:lang w:val="en-GB"/>
        </w:rPr>
        <w:t>omposite - a composite cohort of all of the above cohorts</w:t>
      </w:r>
      <w:r>
        <w:rPr>
          <w:bCs/>
          <w:szCs w:val="21"/>
          <w:lang w:val="en-GB"/>
        </w:rPr>
        <w:t>.</w:t>
      </w:r>
      <w:r w:rsidRPr="003155F9">
        <w:rPr>
          <w:bCs/>
          <w:szCs w:val="21"/>
          <w:lang w:val="en-GB"/>
        </w:rPr>
        <w:t xml:space="preserve">  </w:t>
      </w:r>
    </w:p>
    <w:p w:rsidR="0056220B" w:rsidRPr="003155F9" w:rsidRDefault="0056220B" w:rsidP="0056220B">
      <w:pPr>
        <w:widowControl w:val="0"/>
        <w:spacing w:before="200" w:after="200"/>
        <w:jc w:val="both"/>
        <w:rPr>
          <w:bCs/>
          <w:szCs w:val="21"/>
          <w:lang w:val="en-GB"/>
        </w:rPr>
      </w:pPr>
      <w:r>
        <w:rPr>
          <w:bCs/>
          <w:szCs w:val="21"/>
          <w:lang w:val="en-GB"/>
        </w:rPr>
        <w:t xml:space="preserve">Note that for the BRACE switch and composite cohorts it is possible </w:t>
      </w:r>
      <w:r w:rsidR="004203F7">
        <w:t xml:space="preserve">in theory </w:t>
      </w:r>
      <w:r>
        <w:rPr>
          <w:bCs/>
          <w:szCs w:val="21"/>
          <w:lang w:val="en-GB"/>
        </w:rPr>
        <w:t xml:space="preserve">for a patient to appear more than once. Patients will be allowed to have multiple records across cohorts, however within each cohort one record will be chosen at random for every patient.  </w:t>
      </w:r>
      <w:r w:rsidR="00CE22CD">
        <w:rPr>
          <w:bCs/>
          <w:szCs w:val="21"/>
          <w:lang w:val="en-GB"/>
        </w:rPr>
        <w:t xml:space="preserve">Sensitivity analyses will be performed by altering the seed by which records are chosen. </w:t>
      </w:r>
    </w:p>
    <w:p w:rsidR="0056220B" w:rsidRDefault="0056220B" w:rsidP="0056220B">
      <w:pPr>
        <w:pStyle w:val="Text"/>
        <w:rPr>
          <w:lang w:val="en-GB"/>
        </w:rPr>
      </w:pPr>
      <w:r>
        <w:rPr>
          <w:lang w:val="en-GB"/>
        </w:rPr>
        <w:t>Each of these five cohorts will be examined over six different outcome measures (relapse, EDSS progression, confirmed EDSS progression, relapse or EDSS progression, relapse or confirmed EDSS progression and relapse and EDSS progression)</w:t>
      </w:r>
    </w:p>
    <w:p w:rsidR="0056220B" w:rsidRDefault="0056220B" w:rsidP="0056220B">
      <w:pPr>
        <w:widowControl w:val="0"/>
        <w:spacing w:before="200" w:after="200"/>
        <w:jc w:val="both"/>
      </w:pPr>
      <w:r>
        <w:t>EDSS progression is defined as a change in EDSS score over time, relative to baseline EDSS. The exact definition of EDSS progression will be chosen to reflect the non-linear relationship between EDSS gain and baseline EDSS and will be decided upon consultation of the data and clinical input. As an indicative definition of EDSS progression, the following has been used in a number of Novartis RRMS studies: for baseline EDSS of 0, progression is indicated by an increase of ≥1.5. For baseline EDSS of ≥1 and &lt;5.5, progression is indicated by an increase in EDSS ≥1. For baseline EDSS of ≥5.5, progression is indicated by an increase in EDSS ≥0.5</w:t>
      </w:r>
    </w:p>
    <w:p w:rsidR="0056220B" w:rsidRDefault="0056220B" w:rsidP="0056220B">
      <w:pPr>
        <w:widowControl w:val="0"/>
        <w:spacing w:before="200" w:after="200"/>
        <w:jc w:val="both"/>
        <w:rPr>
          <w:lang w:val="en-GB"/>
        </w:rPr>
      </w:pPr>
      <w:r>
        <w:rPr>
          <w:lang w:val="en-GB"/>
        </w:rPr>
        <w:t xml:space="preserve">Confirmed EDSS progression is defined as an initial assessment recording EDSS progression followed by a subsequent assessment </w:t>
      </w:r>
      <w:r w:rsidRPr="00C064EB">
        <w:rPr>
          <w:highlight w:val="yellow"/>
          <w:lang w:val="en-GB"/>
          <w:rPrChange w:id="73" w:author="Zhao, Jie (Beijing)" w:date="2016-06-23T17:22:00Z">
            <w:rPr>
              <w:lang w:val="en-GB"/>
            </w:rPr>
          </w:rPrChange>
        </w:rPr>
        <w:t>at least 76</w:t>
      </w:r>
      <w:r>
        <w:rPr>
          <w:lang w:val="en-GB"/>
        </w:rPr>
        <w:t xml:space="preserve"> days after this in which EDSS is measured and found to corroborate the initial assessment, it is also required that there are no other assessments in the intervening period that do not indicate EDSS progression. The choice of 76 days as the space between assessments is chosen to allow three months between assessments, with a buffer in case patients visit sooner. The choice of 76 days is in accordance with Novartis guidelines used in previous studies using EDSS as an outcome measure.  </w:t>
      </w:r>
    </w:p>
    <w:p w:rsidR="0056220B" w:rsidRDefault="0056220B" w:rsidP="0056220B">
      <w:pPr>
        <w:widowControl w:val="0"/>
        <w:spacing w:before="200" w:after="200"/>
        <w:jc w:val="both"/>
        <w:rPr>
          <w:lang w:val="en-GB"/>
        </w:rPr>
      </w:pPr>
      <w:r>
        <w:rPr>
          <w:lang w:val="en-GB"/>
        </w:rPr>
        <w:t>Though specific definitions of relapses in MS vary considerably there are a number of generally accepted criteria. In the absence of objective diagnostic criteria used in clinical practice the McDonald criteria is used as a standard criteria. The McDonald criteria define a relapse as “</w:t>
      </w:r>
      <w:r>
        <w:t>patient-reported or objectively observed events typical of an acute inflammatory demyelinating event in the CNS [central nervous system], current or historical, with duration of at least 24 hours, in the absence of fever or infection” (</w:t>
      </w:r>
      <w:proofErr w:type="spellStart"/>
      <w:r>
        <w:rPr>
          <w:rStyle w:val="element-citation"/>
        </w:rPr>
        <w:t>Polman</w:t>
      </w:r>
      <w:proofErr w:type="spellEnd"/>
      <w:r w:rsidR="00316E65">
        <w:rPr>
          <w:rStyle w:val="element-citation"/>
        </w:rPr>
        <w:t xml:space="preserve">, </w:t>
      </w:r>
      <w:proofErr w:type="spellStart"/>
      <w:r w:rsidR="00316E65">
        <w:rPr>
          <w:rStyle w:val="element-citation"/>
        </w:rPr>
        <w:t>Reingold</w:t>
      </w:r>
      <w:proofErr w:type="spellEnd"/>
      <w:r w:rsidR="00316E65">
        <w:rPr>
          <w:rStyle w:val="element-citation"/>
        </w:rPr>
        <w:t xml:space="preserve"> &amp;</w:t>
      </w:r>
      <w:r>
        <w:rPr>
          <w:rStyle w:val="element-citation"/>
        </w:rPr>
        <w:t xml:space="preserve"> </w:t>
      </w:r>
      <w:proofErr w:type="spellStart"/>
      <w:r>
        <w:rPr>
          <w:rStyle w:val="element-citation"/>
        </w:rPr>
        <w:t>Banwell</w:t>
      </w:r>
      <w:proofErr w:type="spellEnd"/>
      <w:r w:rsidR="00316E65">
        <w:rPr>
          <w:rStyle w:val="element-citation"/>
        </w:rPr>
        <w:t>,</w:t>
      </w:r>
      <w:r>
        <w:rPr>
          <w:rStyle w:val="element-citation"/>
        </w:rPr>
        <w:t xml:space="preserve"> 2010</w:t>
      </w:r>
      <w:r>
        <w:t xml:space="preserve">). Relapses recorded in NTD data require a combination of patient and physician reporting; physicians are trained to enter a relapse start and end date in a standardized way on the basis of patient-reported symptoms. </w:t>
      </w:r>
    </w:p>
    <w:p w:rsidR="00E9323C" w:rsidRDefault="00AD0528">
      <w:pPr>
        <w:pStyle w:val="Heading2"/>
      </w:pPr>
      <w:bookmarkStart w:id="74" w:name="_Toc399404348"/>
      <w:bookmarkStart w:id="75" w:name="_Toc405883900"/>
      <w:bookmarkStart w:id="76" w:name="_Toc453104588"/>
      <w:r>
        <w:t>Setting</w:t>
      </w:r>
      <w:bookmarkEnd w:id="74"/>
      <w:bookmarkEnd w:id="75"/>
      <w:bookmarkEnd w:id="76"/>
    </w:p>
    <w:p w:rsidR="0056220B" w:rsidRDefault="0056220B">
      <w:pPr>
        <w:pStyle w:val="Text"/>
      </w:pPr>
      <w:r w:rsidRPr="00613470">
        <w:t>The study will use</w:t>
      </w:r>
      <w:r>
        <w:t xml:space="preserve"> the most recent cut of</w:t>
      </w:r>
      <w:r w:rsidRPr="00613470">
        <w:t xml:space="preserve"> </w:t>
      </w:r>
      <w:r>
        <w:t>NTD</w:t>
      </w:r>
      <w:r w:rsidRPr="00613470">
        <w:t xml:space="preserve"> </w:t>
      </w:r>
      <w:r>
        <w:t xml:space="preserve">data available, the current cut is </w:t>
      </w:r>
      <w:r w:rsidRPr="00613470">
        <w:t xml:space="preserve">from </w:t>
      </w:r>
      <w:r w:rsidR="00215C23">
        <w:t>01 Jan 10</w:t>
      </w:r>
      <w:r w:rsidRPr="001C6D83">
        <w:t>to 30</w:t>
      </w:r>
      <w:r w:rsidRPr="00613470">
        <w:t>th June</w:t>
      </w:r>
      <w:r w:rsidRPr="001C6D83">
        <w:t xml:space="preserve"> 2015</w:t>
      </w:r>
      <w:r>
        <w:t>, though it is envisaged that more recent data may be available at the time of study execution.</w:t>
      </w:r>
    </w:p>
    <w:p w:rsidR="005E2806" w:rsidRDefault="005E2806" w:rsidP="005E2806">
      <w:pPr>
        <w:pStyle w:val="Heading3"/>
      </w:pPr>
      <w:bookmarkStart w:id="77" w:name="_Toc453104589"/>
      <w:r>
        <w:lastRenderedPageBreak/>
        <w:t>Index date</w:t>
      </w:r>
      <w:bookmarkEnd w:id="77"/>
      <w:r>
        <w:t xml:space="preserve"> </w:t>
      </w:r>
    </w:p>
    <w:p w:rsidR="005E2806" w:rsidRDefault="005E2806" w:rsidP="005E2806">
      <w:pPr>
        <w:widowControl w:val="0"/>
        <w:spacing w:before="200" w:after="200"/>
        <w:jc w:val="both"/>
      </w:pPr>
      <w:r>
        <w:t xml:space="preserve">The index date will differ depending on the cohort being examined. In the </w:t>
      </w:r>
      <w:r>
        <w:rPr>
          <w:lang w:val="en-GB"/>
        </w:rPr>
        <w:t xml:space="preserve">BRACE switch, oral switch and escalation cohorts the index date will be the date of initiation of new therapy. </w:t>
      </w:r>
    </w:p>
    <w:p w:rsidR="005E2806" w:rsidRDefault="005E2806" w:rsidP="005E2806">
      <w:pPr>
        <w:widowControl w:val="0"/>
        <w:spacing w:before="200" w:after="200"/>
        <w:jc w:val="both"/>
      </w:pPr>
      <w:r>
        <w:t>In the case of the BRACE continuation cohort the index date is the date of the most recent visit that allows for a 360 day post-index period.</w:t>
      </w:r>
    </w:p>
    <w:p w:rsidR="005E2806" w:rsidRDefault="005E2806" w:rsidP="005E2806">
      <w:pPr>
        <w:pStyle w:val="Heading3"/>
      </w:pPr>
      <w:bookmarkStart w:id="78" w:name="_Toc453104590"/>
      <w:r>
        <w:t>Follow up period</w:t>
      </w:r>
      <w:bookmarkEnd w:id="78"/>
      <w:r>
        <w:t xml:space="preserve"> </w:t>
      </w:r>
    </w:p>
    <w:p w:rsidR="005E2806" w:rsidRDefault="005E2806" w:rsidP="005E2806">
      <w:pPr>
        <w:pStyle w:val="Text"/>
      </w:pPr>
      <w:r w:rsidRPr="005E2806">
        <w:t>Patients will be examined over a 360 day period post index date</w:t>
      </w:r>
    </w:p>
    <w:p w:rsidR="005E2806" w:rsidRDefault="005E2806" w:rsidP="005E2806">
      <w:pPr>
        <w:pStyle w:val="Heading3"/>
      </w:pPr>
      <w:bookmarkStart w:id="79" w:name="_Toc453104591"/>
      <w:r>
        <w:t>Look back period</w:t>
      </w:r>
      <w:bookmarkEnd w:id="79"/>
      <w:r>
        <w:t xml:space="preserve"> </w:t>
      </w:r>
    </w:p>
    <w:p w:rsidR="005E2806" w:rsidRDefault="005E2806" w:rsidP="005E2806">
      <w:pPr>
        <w:widowControl w:val="0"/>
        <w:spacing w:before="200" w:after="200"/>
        <w:jc w:val="both"/>
      </w:pPr>
      <w:r>
        <w:t xml:space="preserve">Patient history will be considered until </w:t>
      </w:r>
      <w:r w:rsidR="001B6533">
        <w:t>01 Jan 10</w:t>
      </w:r>
      <w:r>
        <w:t xml:space="preserve"> or as far back as individual patient records will support </w:t>
      </w:r>
    </w:p>
    <w:p w:rsidR="005E2806" w:rsidRDefault="005E2806" w:rsidP="005E2806">
      <w:pPr>
        <w:pStyle w:val="Heading3"/>
      </w:pPr>
      <w:bookmarkStart w:id="80" w:name="_Toc453104592"/>
      <w:r>
        <w:t>Inclusion criteria</w:t>
      </w:r>
      <w:bookmarkEnd w:id="80"/>
    </w:p>
    <w:p w:rsidR="005E2806" w:rsidRPr="00A311CD" w:rsidRDefault="005E2806" w:rsidP="005E2806">
      <w:pPr>
        <w:widowControl w:val="0"/>
        <w:spacing w:before="200" w:after="200"/>
        <w:jc w:val="both"/>
        <w:rPr>
          <w:bCs/>
          <w:szCs w:val="21"/>
          <w:lang w:val="en-GB"/>
        </w:rPr>
      </w:pPr>
      <w:r w:rsidRPr="00A311CD">
        <w:rPr>
          <w:szCs w:val="21"/>
          <w:lang w:val="en-GB"/>
        </w:rPr>
        <w:t>To be selected into the study population, patients must</w:t>
      </w:r>
      <w:r w:rsidRPr="00A311CD">
        <w:rPr>
          <w:bCs/>
          <w:szCs w:val="21"/>
          <w:lang w:val="en-GB"/>
        </w:rPr>
        <w:t xml:space="preserve"> meet the following criteria:</w:t>
      </w:r>
    </w:p>
    <w:p w:rsidR="005E2806" w:rsidRPr="00A311CD" w:rsidRDefault="005E2806" w:rsidP="005E2806">
      <w:pPr>
        <w:widowControl w:val="0"/>
        <w:numPr>
          <w:ilvl w:val="0"/>
          <w:numId w:val="13"/>
        </w:numPr>
        <w:spacing w:before="200" w:after="200"/>
        <w:jc w:val="both"/>
        <w:rPr>
          <w:bCs/>
          <w:szCs w:val="21"/>
          <w:lang w:val="en-GB"/>
        </w:rPr>
      </w:pPr>
      <w:r w:rsidRPr="00A311CD">
        <w:rPr>
          <w:bCs/>
          <w:szCs w:val="21"/>
          <w:lang w:val="en-GB"/>
        </w:rPr>
        <w:t>Confirmed diagnosis of RRMS</w:t>
      </w:r>
      <w:r>
        <w:rPr>
          <w:bCs/>
          <w:szCs w:val="21"/>
          <w:lang w:val="en-GB"/>
        </w:rPr>
        <w:t>;</w:t>
      </w:r>
      <w:r w:rsidRPr="00A311CD">
        <w:rPr>
          <w:bCs/>
          <w:szCs w:val="21"/>
          <w:lang w:val="en-GB"/>
        </w:rPr>
        <w:t xml:space="preserve"> </w:t>
      </w:r>
    </w:p>
    <w:p w:rsidR="005E2806" w:rsidRPr="00A311CD" w:rsidRDefault="005E2806" w:rsidP="005E2806">
      <w:pPr>
        <w:widowControl w:val="0"/>
        <w:numPr>
          <w:ilvl w:val="0"/>
          <w:numId w:val="13"/>
        </w:numPr>
        <w:spacing w:before="200" w:after="200"/>
        <w:jc w:val="both"/>
        <w:rPr>
          <w:bCs/>
          <w:szCs w:val="21"/>
          <w:lang w:val="en-GB"/>
        </w:rPr>
      </w:pPr>
      <w:r w:rsidRPr="00A311CD">
        <w:rPr>
          <w:bCs/>
          <w:szCs w:val="21"/>
          <w:lang w:val="en-GB"/>
        </w:rPr>
        <w:t>At least 12 months of follow-up data post index-date;</w:t>
      </w:r>
    </w:p>
    <w:p w:rsidR="005E2806" w:rsidRDefault="005E2806" w:rsidP="005E2806">
      <w:pPr>
        <w:widowControl w:val="0"/>
        <w:numPr>
          <w:ilvl w:val="0"/>
          <w:numId w:val="13"/>
        </w:numPr>
        <w:spacing w:before="200" w:after="200"/>
        <w:jc w:val="both"/>
        <w:rPr>
          <w:bCs/>
          <w:szCs w:val="21"/>
          <w:lang w:val="en-GB"/>
        </w:rPr>
      </w:pPr>
      <w:r>
        <w:rPr>
          <w:bCs/>
          <w:szCs w:val="21"/>
          <w:lang w:val="en-GB"/>
        </w:rPr>
        <w:t>A</w:t>
      </w:r>
      <w:r w:rsidRPr="00A311CD">
        <w:rPr>
          <w:bCs/>
          <w:szCs w:val="21"/>
          <w:lang w:val="en-GB"/>
        </w:rPr>
        <w:t xml:space="preserve"> baseline EDSS score</w:t>
      </w:r>
      <w:r>
        <w:rPr>
          <w:bCs/>
          <w:szCs w:val="21"/>
          <w:lang w:val="en-GB"/>
        </w:rPr>
        <w:t xml:space="preserve"> </w:t>
      </w:r>
    </w:p>
    <w:p w:rsidR="005E2806" w:rsidRPr="00A311CD" w:rsidRDefault="005E2806" w:rsidP="005E2806">
      <w:pPr>
        <w:widowControl w:val="0"/>
        <w:spacing w:before="200" w:after="200"/>
        <w:jc w:val="both"/>
        <w:rPr>
          <w:bCs/>
          <w:szCs w:val="21"/>
          <w:lang w:val="en-GB"/>
        </w:rPr>
      </w:pPr>
      <w:r>
        <w:rPr>
          <w:szCs w:val="21"/>
          <w:lang w:val="en-GB"/>
        </w:rPr>
        <w:t>Additionally</w:t>
      </w:r>
      <w:r w:rsidRPr="00A311CD">
        <w:rPr>
          <w:szCs w:val="21"/>
          <w:lang w:val="en-GB"/>
        </w:rPr>
        <w:t xml:space="preserve">, patients </w:t>
      </w:r>
      <w:r>
        <w:rPr>
          <w:szCs w:val="21"/>
          <w:lang w:val="en-GB"/>
        </w:rPr>
        <w:t xml:space="preserve">in the </w:t>
      </w:r>
      <w:r>
        <w:rPr>
          <w:bCs/>
          <w:szCs w:val="21"/>
          <w:lang w:val="en-GB"/>
        </w:rPr>
        <w:t xml:space="preserve">BRACE continuation cohort </w:t>
      </w:r>
      <w:r w:rsidRPr="00A311CD">
        <w:rPr>
          <w:szCs w:val="21"/>
          <w:lang w:val="en-GB"/>
        </w:rPr>
        <w:t>must</w:t>
      </w:r>
      <w:r w:rsidRPr="00A311CD">
        <w:rPr>
          <w:bCs/>
          <w:szCs w:val="21"/>
          <w:lang w:val="en-GB"/>
        </w:rPr>
        <w:t xml:space="preserve"> meet the following criteria:</w:t>
      </w:r>
    </w:p>
    <w:p w:rsidR="005E2806" w:rsidRPr="00A94F6E" w:rsidRDefault="005E2806" w:rsidP="005E2806">
      <w:pPr>
        <w:widowControl w:val="0"/>
        <w:numPr>
          <w:ilvl w:val="0"/>
          <w:numId w:val="13"/>
        </w:numPr>
        <w:spacing w:before="200" w:after="200"/>
        <w:jc w:val="both"/>
        <w:rPr>
          <w:bCs/>
          <w:szCs w:val="21"/>
          <w:lang w:val="en-GB"/>
        </w:rPr>
      </w:pPr>
      <w:r w:rsidRPr="00A311CD">
        <w:rPr>
          <w:bCs/>
          <w:szCs w:val="21"/>
          <w:lang w:val="en-GB"/>
        </w:rPr>
        <w:t>Prescription of BRACE therapy between</w:t>
      </w:r>
      <w:r w:rsidRPr="00A311CD">
        <w:rPr>
          <w:lang w:val="en-GB"/>
        </w:rPr>
        <w:t xml:space="preserve"> </w:t>
      </w:r>
      <w:r w:rsidR="001B6533">
        <w:t>01 Jan 10</w:t>
      </w:r>
      <w:r w:rsidRPr="00A311CD">
        <w:t xml:space="preserve">to </w:t>
      </w:r>
      <w:r w:rsidR="001B6533">
        <w:t>30 Jun 14</w:t>
      </w:r>
      <w:r w:rsidRPr="00A311CD">
        <w:t xml:space="preserve"> </w:t>
      </w:r>
      <w:r>
        <w:t xml:space="preserve">(or to the latest date as dictated by the cut of data used) </w:t>
      </w:r>
    </w:p>
    <w:p w:rsidR="005E2806" w:rsidRDefault="005E2806" w:rsidP="005E2806">
      <w:pPr>
        <w:widowControl w:val="0"/>
        <w:spacing w:before="200" w:after="200"/>
        <w:jc w:val="both"/>
        <w:rPr>
          <w:bCs/>
          <w:szCs w:val="21"/>
          <w:lang w:val="en-GB"/>
        </w:rPr>
      </w:pPr>
      <w:r>
        <w:rPr>
          <w:szCs w:val="21"/>
          <w:lang w:val="en-GB"/>
        </w:rPr>
        <w:t>P</w:t>
      </w:r>
      <w:r w:rsidRPr="00A311CD">
        <w:rPr>
          <w:szCs w:val="21"/>
          <w:lang w:val="en-GB"/>
        </w:rPr>
        <w:t xml:space="preserve">atients </w:t>
      </w:r>
      <w:r>
        <w:rPr>
          <w:szCs w:val="21"/>
          <w:lang w:val="en-GB"/>
        </w:rPr>
        <w:t xml:space="preserve">in the </w:t>
      </w:r>
      <w:r>
        <w:rPr>
          <w:bCs/>
          <w:szCs w:val="21"/>
          <w:lang w:val="en-GB"/>
        </w:rPr>
        <w:t xml:space="preserve">BRACE switch, oral switch and escalation cohorts </w:t>
      </w:r>
      <w:r w:rsidRPr="00A311CD">
        <w:rPr>
          <w:szCs w:val="21"/>
          <w:lang w:val="en-GB"/>
        </w:rPr>
        <w:t>must</w:t>
      </w:r>
      <w:r w:rsidRPr="00A311CD">
        <w:rPr>
          <w:bCs/>
          <w:szCs w:val="21"/>
          <w:lang w:val="en-GB"/>
        </w:rPr>
        <w:t xml:space="preserve"> </w:t>
      </w:r>
      <w:r>
        <w:rPr>
          <w:bCs/>
          <w:szCs w:val="21"/>
          <w:lang w:val="en-GB"/>
        </w:rPr>
        <w:t xml:space="preserve">also </w:t>
      </w:r>
      <w:r w:rsidRPr="00A311CD">
        <w:rPr>
          <w:bCs/>
          <w:szCs w:val="21"/>
          <w:lang w:val="en-GB"/>
        </w:rPr>
        <w:t>meet the following criteria:</w:t>
      </w:r>
    </w:p>
    <w:p w:rsidR="005E2806" w:rsidRDefault="005E2806" w:rsidP="005E2806">
      <w:pPr>
        <w:widowControl w:val="0"/>
        <w:numPr>
          <w:ilvl w:val="0"/>
          <w:numId w:val="13"/>
        </w:numPr>
        <w:spacing w:before="200" w:after="200"/>
        <w:jc w:val="both"/>
        <w:rPr>
          <w:bCs/>
          <w:szCs w:val="21"/>
          <w:lang w:val="en-GB"/>
        </w:rPr>
      </w:pPr>
      <w:r w:rsidRPr="00A311CD">
        <w:rPr>
          <w:bCs/>
          <w:szCs w:val="21"/>
          <w:lang w:val="en-GB"/>
        </w:rPr>
        <w:t xml:space="preserve">Prescription for BRACE therapy </w:t>
      </w:r>
      <w:r>
        <w:rPr>
          <w:bCs/>
          <w:szCs w:val="21"/>
          <w:lang w:val="en-GB"/>
        </w:rPr>
        <w:t>in the 360 days prior to the index date</w:t>
      </w:r>
    </w:p>
    <w:p w:rsidR="005E2806" w:rsidRDefault="005E2806" w:rsidP="005E2806">
      <w:pPr>
        <w:widowControl w:val="0"/>
        <w:spacing w:before="200" w:after="200"/>
        <w:jc w:val="both"/>
        <w:rPr>
          <w:bCs/>
          <w:szCs w:val="21"/>
          <w:lang w:val="en-GB"/>
        </w:rPr>
      </w:pPr>
      <w:r>
        <w:rPr>
          <w:bCs/>
          <w:szCs w:val="21"/>
          <w:lang w:val="en-GB"/>
        </w:rPr>
        <w:t>When assessing patients for EDSS-related outcomes, patients must also meet the following criteria:</w:t>
      </w:r>
    </w:p>
    <w:p w:rsidR="005E2806" w:rsidRPr="00B94B21" w:rsidRDefault="005E2806" w:rsidP="00A11C7A">
      <w:pPr>
        <w:widowControl w:val="0"/>
        <w:numPr>
          <w:ilvl w:val="0"/>
          <w:numId w:val="13"/>
        </w:numPr>
        <w:spacing w:before="200" w:after="200"/>
        <w:ind w:left="284" w:firstLine="76"/>
        <w:jc w:val="both"/>
        <w:rPr>
          <w:bCs/>
          <w:szCs w:val="21"/>
          <w:lang w:val="en-GB"/>
        </w:rPr>
      </w:pPr>
      <w:r w:rsidRPr="00B94B21">
        <w:rPr>
          <w:bCs/>
          <w:szCs w:val="21"/>
          <w:lang w:val="en-GB"/>
        </w:rPr>
        <w:t xml:space="preserve">At least one (confirmed) EDSS progression assessment in the 1 year post-index period </w:t>
      </w:r>
    </w:p>
    <w:p w:rsidR="00E9323C" w:rsidRDefault="00AD0528">
      <w:pPr>
        <w:pStyle w:val="Heading2"/>
      </w:pPr>
      <w:bookmarkStart w:id="81" w:name="_Toc399404349"/>
      <w:bookmarkStart w:id="82" w:name="_Toc405883901"/>
      <w:bookmarkStart w:id="83" w:name="_Toc453104593"/>
      <w:r>
        <w:t>Variables</w:t>
      </w:r>
      <w:bookmarkEnd w:id="81"/>
      <w:bookmarkEnd w:id="82"/>
      <w:bookmarkEnd w:id="83"/>
    </w:p>
    <w:p w:rsidR="005E2806" w:rsidRDefault="005E2806" w:rsidP="005E2806">
      <w:pPr>
        <w:pStyle w:val="Text"/>
        <w:rPr>
          <w:lang w:val="en-GB"/>
        </w:rPr>
      </w:pPr>
      <w:r>
        <w:rPr>
          <w:lang w:val="en-GB"/>
        </w:rPr>
        <w:t xml:space="preserve">Where binary variables listed below are based on underlying count or continuous variables, the precise thresholds will be selected through assessment of the distribution of the underlying variable in addition to considerations of clinical practice. The precise thresholds chosen below are indicative </w:t>
      </w:r>
    </w:p>
    <w:p w:rsidR="00032280" w:rsidRDefault="005E2806" w:rsidP="005E2806">
      <w:pPr>
        <w:pStyle w:val="Heading3"/>
      </w:pPr>
      <w:bookmarkStart w:id="84" w:name="_Toc453104594"/>
      <w:r>
        <w:lastRenderedPageBreak/>
        <w:t>Baseline characteristics</w:t>
      </w:r>
      <w:bookmarkEnd w:id="84"/>
      <w:r>
        <w:t xml:space="preserve"> </w:t>
      </w:r>
    </w:p>
    <w:p w:rsidR="005E2806" w:rsidRDefault="005E2806" w:rsidP="005E2806">
      <w:pPr>
        <w:pStyle w:val="Text"/>
        <w:spacing w:before="200" w:after="200"/>
        <w:rPr>
          <w:szCs w:val="24"/>
          <w:lang w:val="en-GB"/>
        </w:rPr>
      </w:pPr>
      <w:r w:rsidRPr="00613470">
        <w:rPr>
          <w:szCs w:val="24"/>
          <w:lang w:val="en-GB"/>
        </w:rPr>
        <w:t>All</w:t>
      </w:r>
      <w:r>
        <w:rPr>
          <w:szCs w:val="24"/>
          <w:lang w:val="en-GB"/>
        </w:rPr>
        <w:t xml:space="preserve"> variables will be binary. Unless otherwise stated, </w:t>
      </w:r>
      <w:r w:rsidRPr="003E37C0">
        <w:rPr>
          <w:b/>
          <w:color w:val="FF0000"/>
          <w:szCs w:val="24"/>
          <w:lang w:val="en-GB"/>
          <w:rPrChange w:id="85" w:author="Zhao, Jie (Beijing)" w:date="2016-06-23T15:15:00Z">
            <w:rPr>
              <w:szCs w:val="24"/>
              <w:lang w:val="en-GB"/>
            </w:rPr>
          </w:rPrChange>
        </w:rPr>
        <w:t>baseline values refer to information from the first visit prior to baseline</w:t>
      </w:r>
      <w:r>
        <w:rPr>
          <w:szCs w:val="24"/>
          <w:lang w:val="en-GB"/>
        </w:rPr>
        <w:t xml:space="preserve"> </w:t>
      </w:r>
    </w:p>
    <w:p w:rsidR="005E2806" w:rsidRDefault="005E2806" w:rsidP="005E2806">
      <w:pPr>
        <w:pStyle w:val="Text"/>
        <w:spacing w:before="200" w:after="200"/>
      </w:pPr>
      <w:r>
        <w:rPr>
          <w:b/>
          <w:u w:val="single"/>
        </w:rPr>
        <w:t>Gender</w:t>
      </w:r>
    </w:p>
    <w:p w:rsidR="005E2806" w:rsidRDefault="005E2806" w:rsidP="005E2806">
      <w:pPr>
        <w:pStyle w:val="Text"/>
        <w:numPr>
          <w:ilvl w:val="0"/>
          <w:numId w:val="13"/>
        </w:numPr>
        <w:spacing w:before="200" w:after="200"/>
      </w:pPr>
      <w:r>
        <w:t xml:space="preserve">Male </w:t>
      </w:r>
    </w:p>
    <w:p w:rsidR="005E2806" w:rsidRDefault="005E2806" w:rsidP="005E2806">
      <w:pPr>
        <w:pStyle w:val="Text"/>
        <w:spacing w:before="200" w:after="200"/>
      </w:pPr>
      <w:r>
        <w:rPr>
          <w:b/>
          <w:u w:val="single"/>
        </w:rPr>
        <w:t xml:space="preserve">Age </w:t>
      </w:r>
      <w:r w:rsidR="007435CF">
        <w:rPr>
          <w:b/>
          <w:u w:val="single"/>
        </w:rPr>
        <w:t>at index d</w:t>
      </w:r>
      <w:r>
        <w:rPr>
          <w:b/>
          <w:u w:val="single"/>
        </w:rPr>
        <w:t>ate</w:t>
      </w:r>
    </w:p>
    <w:p w:rsidR="005E2806" w:rsidRPr="00A11C7A" w:rsidRDefault="005E2806" w:rsidP="00A11C7A">
      <w:pPr>
        <w:pStyle w:val="Text"/>
        <w:numPr>
          <w:ilvl w:val="0"/>
          <w:numId w:val="13"/>
        </w:numPr>
        <w:spacing w:before="200" w:after="200"/>
      </w:pPr>
      <w:r w:rsidRPr="00A11C7A">
        <w:t xml:space="preserve">&lt;30 years </w:t>
      </w:r>
    </w:p>
    <w:p w:rsidR="005E2806" w:rsidRPr="00A11C7A" w:rsidRDefault="005E2806" w:rsidP="00A11C7A">
      <w:pPr>
        <w:pStyle w:val="Text"/>
        <w:numPr>
          <w:ilvl w:val="0"/>
          <w:numId w:val="13"/>
        </w:numPr>
        <w:spacing w:before="200" w:after="200"/>
      </w:pPr>
      <w:r w:rsidRPr="00A11C7A">
        <w:t xml:space="preserve">≥30 and &lt;40 years </w:t>
      </w:r>
    </w:p>
    <w:p w:rsidR="005E2806" w:rsidRPr="00A11C7A" w:rsidRDefault="005E2806" w:rsidP="00A11C7A">
      <w:pPr>
        <w:pStyle w:val="Text"/>
        <w:numPr>
          <w:ilvl w:val="0"/>
          <w:numId w:val="13"/>
        </w:numPr>
        <w:spacing w:before="200" w:after="200"/>
      </w:pPr>
      <w:r w:rsidRPr="00A11C7A">
        <w:t xml:space="preserve">≥40 and &lt;50 years </w:t>
      </w:r>
    </w:p>
    <w:p w:rsidR="005E2806" w:rsidRPr="00A11C7A" w:rsidRDefault="005E2806" w:rsidP="00A11C7A">
      <w:pPr>
        <w:pStyle w:val="Text"/>
        <w:numPr>
          <w:ilvl w:val="0"/>
          <w:numId w:val="13"/>
        </w:numPr>
        <w:spacing w:before="200" w:after="200"/>
      </w:pPr>
      <w:r w:rsidRPr="00A11C7A">
        <w:t xml:space="preserve">≥50 years </w:t>
      </w:r>
    </w:p>
    <w:p w:rsidR="005E2806" w:rsidRDefault="005E2806" w:rsidP="005E2806">
      <w:pPr>
        <w:pStyle w:val="Text"/>
        <w:spacing w:before="200" w:after="200"/>
      </w:pPr>
      <w:r>
        <w:rPr>
          <w:b/>
          <w:u w:val="single"/>
        </w:rPr>
        <w:t xml:space="preserve">Region of </w:t>
      </w:r>
      <w:r w:rsidR="007435CF">
        <w:rPr>
          <w:b/>
          <w:u w:val="single"/>
        </w:rPr>
        <w:t>b</w:t>
      </w:r>
      <w:r>
        <w:rPr>
          <w:b/>
          <w:u w:val="single"/>
        </w:rPr>
        <w:t>irth</w:t>
      </w:r>
    </w:p>
    <w:p w:rsidR="005E2806" w:rsidRPr="00A11C7A" w:rsidRDefault="005E2806" w:rsidP="00A11C7A">
      <w:pPr>
        <w:pStyle w:val="Text"/>
        <w:numPr>
          <w:ilvl w:val="0"/>
          <w:numId w:val="13"/>
        </w:numPr>
        <w:spacing w:before="200" w:after="200"/>
      </w:pPr>
      <w:r w:rsidRPr="00A11C7A">
        <w:t xml:space="preserve">Central Europe </w:t>
      </w:r>
    </w:p>
    <w:p w:rsidR="005E2806" w:rsidRPr="00A11C7A" w:rsidRDefault="005E2806" w:rsidP="00A11C7A">
      <w:pPr>
        <w:pStyle w:val="Text"/>
        <w:numPr>
          <w:ilvl w:val="0"/>
          <w:numId w:val="13"/>
        </w:numPr>
        <w:spacing w:before="200" w:after="200"/>
      </w:pPr>
      <w:r w:rsidRPr="00A11C7A">
        <w:t xml:space="preserve">Northern Europe </w:t>
      </w:r>
    </w:p>
    <w:p w:rsidR="005E2806" w:rsidRPr="00A11C7A" w:rsidRDefault="005E2806" w:rsidP="00A11C7A">
      <w:pPr>
        <w:pStyle w:val="Text"/>
        <w:numPr>
          <w:ilvl w:val="0"/>
          <w:numId w:val="13"/>
        </w:numPr>
        <w:spacing w:before="200" w:after="200"/>
      </w:pPr>
      <w:r w:rsidRPr="00A11C7A">
        <w:t xml:space="preserve">Southern Europe </w:t>
      </w:r>
    </w:p>
    <w:p w:rsidR="005E2806" w:rsidRPr="00A11C7A" w:rsidRDefault="005E2806" w:rsidP="00A11C7A">
      <w:pPr>
        <w:pStyle w:val="Text"/>
        <w:numPr>
          <w:ilvl w:val="0"/>
          <w:numId w:val="13"/>
        </w:numPr>
        <w:spacing w:before="200" w:after="200"/>
      </w:pPr>
      <w:r w:rsidRPr="00A11C7A">
        <w:t xml:space="preserve">Elsewhere </w:t>
      </w:r>
    </w:p>
    <w:p w:rsidR="005E2806" w:rsidRPr="00A11C7A" w:rsidRDefault="005E2806" w:rsidP="00A11C7A">
      <w:pPr>
        <w:pStyle w:val="Text"/>
        <w:numPr>
          <w:ilvl w:val="0"/>
          <w:numId w:val="13"/>
        </w:numPr>
        <w:spacing w:before="200" w:after="200"/>
      </w:pPr>
      <w:r w:rsidRPr="00A11C7A">
        <w:t>Missing</w:t>
      </w:r>
    </w:p>
    <w:p w:rsidR="005E2806" w:rsidRDefault="007435CF" w:rsidP="005E2806">
      <w:pPr>
        <w:pStyle w:val="Text"/>
        <w:spacing w:before="200" w:after="200"/>
        <w:rPr>
          <w:b/>
          <w:u w:val="single"/>
        </w:rPr>
      </w:pPr>
      <w:r>
        <w:rPr>
          <w:b/>
          <w:u w:val="single"/>
        </w:rPr>
        <w:t>Years s</w:t>
      </w:r>
      <w:r w:rsidR="005E2806" w:rsidRPr="005E2806">
        <w:rPr>
          <w:b/>
          <w:u w:val="single"/>
        </w:rPr>
        <w:t>ince RRMS</w:t>
      </w:r>
      <w:r>
        <w:rPr>
          <w:b/>
          <w:u w:val="single"/>
        </w:rPr>
        <w:t xml:space="preserve"> diagnosis as of index d</w:t>
      </w:r>
      <w:r w:rsidR="005E2806" w:rsidRPr="005E2806">
        <w:rPr>
          <w:b/>
          <w:u w:val="single"/>
        </w:rPr>
        <w:t xml:space="preserve">ate </w:t>
      </w:r>
    </w:p>
    <w:p w:rsidR="005E2806" w:rsidRPr="005E2806" w:rsidRDefault="005E2806" w:rsidP="00A11C7A">
      <w:pPr>
        <w:pStyle w:val="Text"/>
        <w:numPr>
          <w:ilvl w:val="0"/>
          <w:numId w:val="13"/>
        </w:numPr>
        <w:spacing w:before="200" w:after="200"/>
      </w:pPr>
      <w:r w:rsidRPr="005E2806">
        <w:t xml:space="preserve">≥5 years prior to index date </w:t>
      </w:r>
    </w:p>
    <w:p w:rsidR="005E2806" w:rsidRPr="005E2806" w:rsidRDefault="005E2806" w:rsidP="00A11C7A">
      <w:pPr>
        <w:pStyle w:val="Text"/>
        <w:numPr>
          <w:ilvl w:val="0"/>
          <w:numId w:val="13"/>
        </w:numPr>
        <w:spacing w:before="200" w:after="200"/>
      </w:pPr>
      <w:r w:rsidRPr="005E2806">
        <w:t xml:space="preserve">≥2 and &lt;5 years prior to index date </w:t>
      </w:r>
    </w:p>
    <w:p w:rsidR="005E2806" w:rsidRPr="00A11C7A" w:rsidRDefault="005E2806" w:rsidP="00A11C7A">
      <w:pPr>
        <w:pStyle w:val="Text"/>
        <w:numPr>
          <w:ilvl w:val="0"/>
          <w:numId w:val="13"/>
        </w:numPr>
        <w:spacing w:before="200" w:after="200"/>
      </w:pPr>
      <w:r w:rsidRPr="005E2806" w:rsidDel="00BF2CAC">
        <w:t xml:space="preserve"> </w:t>
      </w:r>
      <w:r w:rsidRPr="005E2806">
        <w:t xml:space="preserve">&lt;2 years prior to index date </w:t>
      </w:r>
    </w:p>
    <w:p w:rsidR="005E2806" w:rsidRPr="005E2806" w:rsidRDefault="007435CF" w:rsidP="005E2806">
      <w:pPr>
        <w:pStyle w:val="BodyBulletLevel1"/>
        <w:spacing w:before="200" w:after="200"/>
        <w:ind w:left="0" w:firstLine="0"/>
        <w:jc w:val="both"/>
        <w:rPr>
          <w:rFonts w:ascii="Times New Roman" w:hAnsi="Times New Roman"/>
          <w:b/>
          <w:sz w:val="24"/>
          <w:szCs w:val="24"/>
          <w:u w:val="single"/>
          <w:lang w:val="en-GB"/>
        </w:rPr>
      </w:pPr>
      <w:r>
        <w:rPr>
          <w:rFonts w:ascii="Times New Roman" w:hAnsi="Times New Roman"/>
          <w:b/>
          <w:sz w:val="24"/>
          <w:szCs w:val="24"/>
          <w:u w:val="single"/>
          <w:lang w:val="en-GB"/>
        </w:rPr>
        <w:t>Relapse h</w:t>
      </w:r>
      <w:r w:rsidR="005E2806" w:rsidRPr="005E2806">
        <w:rPr>
          <w:rFonts w:ascii="Times New Roman" w:hAnsi="Times New Roman"/>
          <w:b/>
          <w:sz w:val="24"/>
          <w:szCs w:val="24"/>
          <w:u w:val="single"/>
          <w:lang w:val="en-GB"/>
        </w:rPr>
        <w:t>istory</w:t>
      </w:r>
    </w:p>
    <w:p w:rsidR="005E2806" w:rsidRPr="00A11C7A" w:rsidRDefault="005E2806" w:rsidP="00A11C7A">
      <w:pPr>
        <w:pStyle w:val="Text"/>
        <w:numPr>
          <w:ilvl w:val="0"/>
          <w:numId w:val="13"/>
        </w:numPr>
        <w:spacing w:before="200" w:after="200"/>
      </w:pPr>
      <w:r w:rsidRPr="00A11C7A">
        <w:t>At least 1 relapse in the 90 days prior to the index date</w:t>
      </w:r>
    </w:p>
    <w:p w:rsidR="005E2806" w:rsidRPr="00A11C7A" w:rsidRDefault="005E2806" w:rsidP="00A11C7A">
      <w:pPr>
        <w:pStyle w:val="Text"/>
        <w:numPr>
          <w:ilvl w:val="0"/>
          <w:numId w:val="13"/>
        </w:numPr>
        <w:spacing w:before="200" w:after="200"/>
      </w:pPr>
      <w:r w:rsidRPr="00A11C7A">
        <w:t xml:space="preserve">At least 1 relapse in the 91-180 days prior to index date </w:t>
      </w:r>
    </w:p>
    <w:p w:rsidR="005E2806" w:rsidRPr="00A11C7A" w:rsidRDefault="005E2806" w:rsidP="00A11C7A">
      <w:pPr>
        <w:pStyle w:val="Text"/>
        <w:numPr>
          <w:ilvl w:val="0"/>
          <w:numId w:val="13"/>
        </w:numPr>
        <w:spacing w:before="200" w:after="200"/>
      </w:pPr>
      <w:r w:rsidRPr="00A11C7A">
        <w:t xml:space="preserve">At least 1 relapse in the 181-360 days prior to index date </w:t>
      </w:r>
    </w:p>
    <w:p w:rsidR="005E2806" w:rsidRPr="00A11C7A" w:rsidRDefault="005E2806" w:rsidP="00A11C7A">
      <w:pPr>
        <w:pStyle w:val="Text"/>
        <w:numPr>
          <w:ilvl w:val="0"/>
          <w:numId w:val="13"/>
        </w:numPr>
        <w:spacing w:before="200" w:after="200"/>
      </w:pPr>
      <w:r w:rsidRPr="00A11C7A">
        <w:t xml:space="preserve">At least 1 relapse in the 361-720 days prior to index date </w:t>
      </w:r>
    </w:p>
    <w:p w:rsidR="005E2806" w:rsidRPr="00A11C7A" w:rsidRDefault="005E2806" w:rsidP="00A11C7A">
      <w:pPr>
        <w:pStyle w:val="Text"/>
        <w:numPr>
          <w:ilvl w:val="0"/>
          <w:numId w:val="13"/>
        </w:numPr>
        <w:spacing w:before="200" w:after="200"/>
      </w:pPr>
      <w:r w:rsidRPr="00A11C7A">
        <w:t>At least 1 relapse in the 721-1080 days prior to index date</w:t>
      </w:r>
    </w:p>
    <w:p w:rsidR="005E2806" w:rsidRPr="00A11C7A" w:rsidRDefault="005E2806" w:rsidP="00A11C7A">
      <w:pPr>
        <w:pStyle w:val="Text"/>
        <w:numPr>
          <w:ilvl w:val="0"/>
          <w:numId w:val="13"/>
        </w:numPr>
        <w:spacing w:before="200" w:after="200"/>
      </w:pPr>
      <w:r w:rsidRPr="00A11C7A">
        <w:lastRenderedPageBreak/>
        <w:t>At least 1 relapse in the 1081-1440 days prior to index date</w:t>
      </w:r>
    </w:p>
    <w:p w:rsidR="005E2806" w:rsidRDefault="005E2806" w:rsidP="005E2806">
      <w:pPr>
        <w:pStyle w:val="BodyBulletLevel1"/>
        <w:spacing w:before="200" w:after="200"/>
        <w:ind w:left="0" w:firstLine="0"/>
        <w:jc w:val="both"/>
        <w:rPr>
          <w:rFonts w:ascii="Times New Roman" w:hAnsi="Times New Roman"/>
          <w:sz w:val="24"/>
          <w:szCs w:val="24"/>
          <w:lang w:val="en-GB"/>
        </w:rPr>
      </w:pPr>
      <w:r>
        <w:rPr>
          <w:rFonts w:ascii="Times New Roman" w:hAnsi="Times New Roman"/>
          <w:b/>
          <w:sz w:val="24"/>
          <w:szCs w:val="24"/>
          <w:u w:val="single"/>
          <w:lang w:val="en-GB"/>
        </w:rPr>
        <w:t>Baseline EDSS</w:t>
      </w:r>
    </w:p>
    <w:p w:rsidR="005E2806" w:rsidRPr="00A11C7A" w:rsidRDefault="005E2806" w:rsidP="00A11C7A">
      <w:pPr>
        <w:pStyle w:val="Text"/>
        <w:numPr>
          <w:ilvl w:val="0"/>
          <w:numId w:val="13"/>
        </w:numPr>
        <w:spacing w:before="200" w:after="200"/>
      </w:pPr>
      <w:r w:rsidRPr="00A11C7A">
        <w:t xml:space="preserve">EDSS = 0 </w:t>
      </w:r>
    </w:p>
    <w:p w:rsidR="005E2806" w:rsidRPr="00A11C7A" w:rsidRDefault="005E2806" w:rsidP="00A11C7A">
      <w:pPr>
        <w:pStyle w:val="Text"/>
        <w:numPr>
          <w:ilvl w:val="0"/>
          <w:numId w:val="13"/>
        </w:numPr>
        <w:spacing w:before="200" w:after="200"/>
      </w:pPr>
      <w:r w:rsidRPr="00A11C7A">
        <w:t>EDSS = 1</w:t>
      </w:r>
    </w:p>
    <w:p w:rsidR="005E2806" w:rsidRPr="00A11C7A" w:rsidRDefault="005E2806" w:rsidP="00A11C7A">
      <w:pPr>
        <w:pStyle w:val="Text"/>
        <w:numPr>
          <w:ilvl w:val="0"/>
          <w:numId w:val="13"/>
        </w:numPr>
        <w:spacing w:before="200" w:after="200"/>
      </w:pPr>
      <w:r w:rsidRPr="00A11C7A">
        <w:t>EDSS = 1.5 or 2</w:t>
      </w:r>
    </w:p>
    <w:p w:rsidR="005E2806" w:rsidRPr="00A11C7A" w:rsidRDefault="005E2806" w:rsidP="00A11C7A">
      <w:pPr>
        <w:pStyle w:val="Text"/>
        <w:numPr>
          <w:ilvl w:val="0"/>
          <w:numId w:val="13"/>
        </w:numPr>
        <w:spacing w:before="200" w:after="200"/>
      </w:pPr>
      <w:r w:rsidRPr="00A11C7A">
        <w:t xml:space="preserve">2.5 ≤ EDSS ≤ 10 </w:t>
      </w:r>
    </w:p>
    <w:p w:rsidR="005E2806" w:rsidRDefault="005E2806" w:rsidP="005E2806">
      <w:pPr>
        <w:pStyle w:val="Text"/>
        <w:spacing w:before="200" w:after="200"/>
        <w:rPr>
          <w:szCs w:val="24"/>
          <w:lang w:val="en-GB"/>
        </w:rPr>
      </w:pPr>
      <w:r>
        <w:rPr>
          <w:szCs w:val="24"/>
          <w:lang w:val="en-GB"/>
        </w:rPr>
        <w:t>Patients</w:t>
      </w:r>
      <w:r w:rsidRPr="00582D35">
        <w:rPr>
          <w:szCs w:val="24"/>
          <w:lang w:val="en-GB"/>
        </w:rPr>
        <w:t xml:space="preserve"> with EDSS scores above 2 are </w:t>
      </w:r>
      <w:r>
        <w:rPr>
          <w:szCs w:val="24"/>
          <w:lang w:val="en-GB"/>
        </w:rPr>
        <w:t>grouped together</w:t>
      </w:r>
      <w:r w:rsidRPr="00582D35">
        <w:rPr>
          <w:szCs w:val="24"/>
          <w:lang w:val="en-GB"/>
        </w:rPr>
        <w:t xml:space="preserve"> </w:t>
      </w:r>
      <w:r>
        <w:rPr>
          <w:szCs w:val="24"/>
          <w:lang w:val="en-GB"/>
        </w:rPr>
        <w:t>since</w:t>
      </w:r>
      <w:r w:rsidRPr="00582D35">
        <w:rPr>
          <w:szCs w:val="24"/>
          <w:lang w:val="en-GB"/>
        </w:rPr>
        <w:t xml:space="preserve"> it is expected that the number of patients with higher EDSS scores is low and </w:t>
      </w:r>
      <w:r>
        <w:rPr>
          <w:szCs w:val="24"/>
          <w:lang w:val="en-GB"/>
        </w:rPr>
        <w:t xml:space="preserve">that it is </w:t>
      </w:r>
      <w:r w:rsidRPr="00582D35">
        <w:rPr>
          <w:szCs w:val="24"/>
          <w:lang w:val="en-GB"/>
        </w:rPr>
        <w:t>therefore less meaningful to form multiple categories.</w:t>
      </w:r>
    </w:p>
    <w:p w:rsidR="00A11C7A" w:rsidRDefault="007435CF" w:rsidP="005E2806">
      <w:pPr>
        <w:pStyle w:val="Text"/>
        <w:spacing w:before="200" w:after="200"/>
        <w:rPr>
          <w:b/>
          <w:u w:val="single"/>
        </w:rPr>
      </w:pPr>
      <w:r>
        <w:rPr>
          <w:b/>
          <w:u w:val="single"/>
        </w:rPr>
        <w:t>Pre-baseline EDSS score (</w:t>
      </w:r>
      <w:r w:rsidR="006976A5">
        <w:rPr>
          <w:b/>
          <w:u w:val="single"/>
        </w:rPr>
        <w:t xml:space="preserve">to be </w:t>
      </w:r>
      <w:proofErr w:type="spellStart"/>
      <w:r w:rsidR="006976A5">
        <w:rPr>
          <w:b/>
          <w:u w:val="single"/>
        </w:rPr>
        <w:t>dichotimised</w:t>
      </w:r>
      <w:proofErr w:type="spellEnd"/>
      <w:r w:rsidR="006976A5">
        <w:rPr>
          <w:b/>
          <w:u w:val="single"/>
        </w:rPr>
        <w:t xml:space="preserve"> into </w:t>
      </w:r>
      <w:r>
        <w:rPr>
          <w:b/>
          <w:u w:val="single"/>
        </w:rPr>
        <w:t>binary categories similar to b</w:t>
      </w:r>
      <w:r w:rsidR="00A11C7A" w:rsidRPr="00A11C7A">
        <w:rPr>
          <w:b/>
          <w:u w:val="single"/>
        </w:rPr>
        <w:t>aseline EDSS above)</w:t>
      </w:r>
    </w:p>
    <w:p w:rsidR="00A11C7A" w:rsidRPr="00A11C7A" w:rsidRDefault="00A11C7A" w:rsidP="00A11C7A">
      <w:pPr>
        <w:pStyle w:val="Text"/>
        <w:numPr>
          <w:ilvl w:val="0"/>
          <w:numId w:val="13"/>
        </w:numPr>
        <w:spacing w:before="200" w:after="200"/>
      </w:pPr>
      <w:bookmarkStart w:id="86" w:name="_Toc399404350"/>
      <w:bookmarkStart w:id="87" w:name="_Toc405883902"/>
      <w:r w:rsidRPr="00A11C7A">
        <w:t>Latest EDSS score in 361-720 days prior to the index date (0-10)</w:t>
      </w:r>
    </w:p>
    <w:p w:rsidR="00A11C7A" w:rsidRPr="00A11C7A" w:rsidRDefault="00A11C7A" w:rsidP="00A11C7A">
      <w:pPr>
        <w:pStyle w:val="Text"/>
        <w:numPr>
          <w:ilvl w:val="0"/>
          <w:numId w:val="13"/>
        </w:numPr>
        <w:spacing w:before="200" w:after="200"/>
      </w:pPr>
      <w:r w:rsidRPr="00A11C7A">
        <w:t>Latest EDSS score in 721-1080 days prior to the index date (0-10)</w:t>
      </w:r>
    </w:p>
    <w:p w:rsidR="00A11C7A" w:rsidRPr="00A11C7A" w:rsidRDefault="00A11C7A" w:rsidP="00A11C7A">
      <w:pPr>
        <w:pStyle w:val="Text"/>
        <w:numPr>
          <w:ilvl w:val="0"/>
          <w:numId w:val="13"/>
        </w:numPr>
        <w:spacing w:before="200" w:after="200"/>
      </w:pPr>
      <w:r w:rsidRPr="00A11C7A">
        <w:t>Latest EDSS score in 1081-1440 days prior to the index date (0-10)</w:t>
      </w:r>
    </w:p>
    <w:p w:rsidR="00A11C7A" w:rsidRDefault="00A11C7A" w:rsidP="00A11C7A">
      <w:pPr>
        <w:pStyle w:val="Text"/>
        <w:spacing w:before="200" w:after="200"/>
        <w:rPr>
          <w:b/>
          <w:u w:val="single"/>
        </w:rPr>
      </w:pPr>
      <w:r w:rsidRPr="00A11C7A">
        <w:rPr>
          <w:b/>
          <w:u w:val="single"/>
        </w:rPr>
        <w:t>E</w:t>
      </w:r>
      <w:r w:rsidR="007435CF">
        <w:rPr>
          <w:b/>
          <w:u w:val="single"/>
        </w:rPr>
        <w:t>DSS sub-scores for 8 channels (</w:t>
      </w:r>
      <w:r w:rsidR="006976A5">
        <w:rPr>
          <w:b/>
          <w:u w:val="single"/>
        </w:rPr>
        <w:t xml:space="preserve">in different periods: </w:t>
      </w:r>
      <w:r w:rsidR="007435CF">
        <w:rPr>
          <w:b/>
          <w:u w:val="single"/>
        </w:rPr>
        <w:t>b</w:t>
      </w:r>
      <w:r w:rsidRPr="00A11C7A">
        <w:rPr>
          <w:b/>
          <w:u w:val="single"/>
        </w:rPr>
        <w:t>aseline and 1</w:t>
      </w:r>
      <w:r w:rsidR="000D434B" w:rsidRPr="00A11C7A">
        <w:rPr>
          <w:b/>
          <w:u w:val="single"/>
        </w:rPr>
        <w:t>, 2</w:t>
      </w:r>
      <w:r w:rsidRPr="00A11C7A">
        <w:rPr>
          <w:b/>
          <w:u w:val="single"/>
        </w:rPr>
        <w:t xml:space="preserve"> and 3 years prior to the index date) </w:t>
      </w:r>
    </w:p>
    <w:p w:rsidR="00A11C7A" w:rsidRPr="00A11C7A" w:rsidRDefault="00A11C7A" w:rsidP="00A11C7A">
      <w:pPr>
        <w:pStyle w:val="Text"/>
        <w:numPr>
          <w:ilvl w:val="0"/>
          <w:numId w:val="13"/>
        </w:numPr>
        <w:spacing w:before="200" w:after="200"/>
      </w:pPr>
      <w:r w:rsidRPr="00A11C7A">
        <w:t>Functional system pyramidal (0-10)</w:t>
      </w:r>
    </w:p>
    <w:p w:rsidR="00A11C7A" w:rsidRPr="00A11C7A" w:rsidRDefault="00A11C7A" w:rsidP="00A11C7A">
      <w:pPr>
        <w:pStyle w:val="Text"/>
        <w:numPr>
          <w:ilvl w:val="0"/>
          <w:numId w:val="13"/>
        </w:numPr>
        <w:spacing w:before="200" w:after="200"/>
      </w:pPr>
      <w:r w:rsidRPr="00A11C7A">
        <w:t>Functional system cerebellar (0-10)</w:t>
      </w:r>
    </w:p>
    <w:p w:rsidR="00A11C7A" w:rsidRPr="00A11C7A" w:rsidRDefault="00A11C7A" w:rsidP="00A11C7A">
      <w:pPr>
        <w:pStyle w:val="Text"/>
        <w:numPr>
          <w:ilvl w:val="0"/>
          <w:numId w:val="13"/>
        </w:numPr>
        <w:spacing w:before="200" w:after="200"/>
      </w:pPr>
      <w:r w:rsidRPr="00A11C7A">
        <w:t>Functional system brainstem (0-10)</w:t>
      </w:r>
    </w:p>
    <w:p w:rsidR="00A11C7A" w:rsidRPr="00A11C7A" w:rsidRDefault="00A11C7A" w:rsidP="00A11C7A">
      <w:pPr>
        <w:pStyle w:val="Text"/>
        <w:numPr>
          <w:ilvl w:val="0"/>
          <w:numId w:val="13"/>
        </w:numPr>
        <w:spacing w:before="200" w:after="200"/>
      </w:pPr>
      <w:r w:rsidRPr="00A11C7A">
        <w:t>Functional system sensory (0-10)</w:t>
      </w:r>
    </w:p>
    <w:p w:rsidR="00A11C7A" w:rsidRPr="00A11C7A" w:rsidRDefault="00A11C7A" w:rsidP="00A11C7A">
      <w:pPr>
        <w:pStyle w:val="Text"/>
        <w:numPr>
          <w:ilvl w:val="0"/>
          <w:numId w:val="13"/>
        </w:numPr>
        <w:spacing w:before="200" w:after="200"/>
      </w:pPr>
      <w:r w:rsidRPr="00A11C7A">
        <w:t>Functional system bowel and bladder (0-10)</w:t>
      </w:r>
    </w:p>
    <w:p w:rsidR="00A11C7A" w:rsidRPr="00A11C7A" w:rsidRDefault="00A11C7A" w:rsidP="00A11C7A">
      <w:pPr>
        <w:pStyle w:val="Text"/>
        <w:numPr>
          <w:ilvl w:val="0"/>
          <w:numId w:val="13"/>
        </w:numPr>
        <w:spacing w:before="200" w:after="200"/>
      </w:pPr>
      <w:r w:rsidRPr="00A11C7A">
        <w:t>Functional system visual function (0-10)</w:t>
      </w:r>
    </w:p>
    <w:p w:rsidR="00A11C7A" w:rsidRPr="00A11C7A" w:rsidRDefault="00A11C7A" w:rsidP="00A11C7A">
      <w:pPr>
        <w:pStyle w:val="Text"/>
        <w:numPr>
          <w:ilvl w:val="0"/>
          <w:numId w:val="13"/>
        </w:numPr>
        <w:spacing w:before="200" w:after="200"/>
      </w:pPr>
      <w:r w:rsidRPr="00A11C7A">
        <w:t>Functional system mental (0-10)</w:t>
      </w:r>
    </w:p>
    <w:p w:rsidR="00A11C7A" w:rsidRPr="00A11C7A" w:rsidRDefault="00A11C7A" w:rsidP="00A11C7A">
      <w:pPr>
        <w:pStyle w:val="Text"/>
        <w:numPr>
          <w:ilvl w:val="0"/>
          <w:numId w:val="13"/>
        </w:numPr>
        <w:spacing w:before="200" w:after="200"/>
      </w:pPr>
      <w:r w:rsidRPr="00A11C7A">
        <w:t>Maximum walking distance (0-10)</w:t>
      </w:r>
    </w:p>
    <w:p w:rsidR="00A11C7A" w:rsidRPr="00A311CD" w:rsidRDefault="007435CF" w:rsidP="00A11C7A">
      <w:pPr>
        <w:pStyle w:val="Text"/>
        <w:spacing w:before="200" w:after="200"/>
        <w:rPr>
          <w:b/>
          <w:szCs w:val="24"/>
          <w:u w:val="single"/>
          <w:lang w:val="en-GB"/>
        </w:rPr>
      </w:pPr>
      <w:r>
        <w:rPr>
          <w:b/>
          <w:szCs w:val="24"/>
          <w:u w:val="single"/>
          <w:lang w:val="en-GB"/>
        </w:rPr>
        <w:t>EDSS p</w:t>
      </w:r>
      <w:r w:rsidR="00A11C7A" w:rsidRPr="00A311CD">
        <w:rPr>
          <w:b/>
          <w:szCs w:val="24"/>
          <w:u w:val="single"/>
          <w:lang w:val="en-GB"/>
        </w:rPr>
        <w:t xml:space="preserve">rogression </w:t>
      </w:r>
    </w:p>
    <w:p w:rsidR="00A11C7A" w:rsidRDefault="00A11C7A" w:rsidP="00A11C7A">
      <w:pPr>
        <w:pStyle w:val="Text"/>
        <w:numPr>
          <w:ilvl w:val="0"/>
          <w:numId w:val="13"/>
        </w:numPr>
        <w:spacing w:before="200" w:after="200"/>
      </w:pPr>
      <w:r w:rsidRPr="00A11C7A">
        <w:t xml:space="preserve">EDSS progression from baseline (1 year prior to index) to the index date. The exact definition of EDSS progression will be decided upon consultation of the data and input from expect clinicians and will seek to capture the non-linear relationship between baseline EDSS and changes in EDSS. An example of EDSS progression used in </w:t>
      </w:r>
      <w:r w:rsidRPr="00A11C7A">
        <w:lastRenderedPageBreak/>
        <w:t>previous Novartis studies is as follows: for baseline EDSS of 0, progression is indicated by an increase of ≥1.5. For baseline EDSS of ≥1 and &lt;5.5, progression is indicated by an increase in EDSS ≥1. For baseline EDSS of ≥5.5, progression is indicated by an increase in EDSS ≥0.5. This definition is intended to be indicative and may change in the final study</w:t>
      </w:r>
    </w:p>
    <w:p w:rsidR="00A11C7A" w:rsidRDefault="007435CF" w:rsidP="00A11C7A">
      <w:pPr>
        <w:pStyle w:val="BodyBulletLevel1"/>
        <w:spacing w:before="200" w:after="200"/>
        <w:ind w:left="0" w:firstLine="0"/>
        <w:jc w:val="both"/>
        <w:rPr>
          <w:rFonts w:ascii="Times New Roman" w:hAnsi="Times New Roman"/>
          <w:b/>
          <w:sz w:val="24"/>
          <w:szCs w:val="24"/>
          <w:u w:val="single"/>
          <w:lang w:val="en-GB"/>
        </w:rPr>
      </w:pPr>
      <w:r>
        <w:rPr>
          <w:rFonts w:ascii="Times New Roman" w:hAnsi="Times New Roman"/>
          <w:b/>
          <w:sz w:val="24"/>
          <w:szCs w:val="24"/>
          <w:u w:val="single"/>
          <w:lang w:val="en-GB"/>
        </w:rPr>
        <w:t>Pre-baseline EDSS p</w:t>
      </w:r>
      <w:r w:rsidR="00A11C7A" w:rsidRPr="003A5A38">
        <w:rPr>
          <w:rFonts w:ascii="Times New Roman" w:hAnsi="Times New Roman"/>
          <w:b/>
          <w:sz w:val="24"/>
          <w:szCs w:val="24"/>
          <w:u w:val="single"/>
          <w:lang w:val="en-GB"/>
        </w:rPr>
        <w:t xml:space="preserve">rogression </w:t>
      </w:r>
      <w:r w:rsidR="00A11C7A">
        <w:rPr>
          <w:rFonts w:ascii="Times New Roman" w:hAnsi="Times New Roman"/>
          <w:b/>
          <w:sz w:val="24"/>
          <w:szCs w:val="24"/>
          <w:u w:val="single"/>
          <w:lang w:val="en-GB"/>
        </w:rPr>
        <w:t>(</w:t>
      </w:r>
      <w:r w:rsidR="006E1B91">
        <w:rPr>
          <w:b/>
          <w:u w:val="single"/>
        </w:rPr>
        <w:t xml:space="preserve">in different periods: </w:t>
      </w:r>
      <w:r w:rsidR="00A11C7A">
        <w:rPr>
          <w:rFonts w:ascii="Times New Roman" w:hAnsi="Times New Roman"/>
          <w:b/>
          <w:sz w:val="24"/>
          <w:szCs w:val="24"/>
          <w:u w:val="single"/>
          <w:lang w:val="en-GB"/>
        </w:rPr>
        <w:t>1, 2 and 3 years prior to the index date)</w:t>
      </w:r>
    </w:p>
    <w:p w:rsidR="007435CF" w:rsidRPr="007435CF" w:rsidRDefault="007435CF" w:rsidP="007435CF">
      <w:pPr>
        <w:pStyle w:val="Text"/>
        <w:numPr>
          <w:ilvl w:val="0"/>
          <w:numId w:val="13"/>
        </w:numPr>
        <w:spacing w:before="200" w:after="200"/>
      </w:pPr>
      <w:r w:rsidRPr="007435CF">
        <w:t>There is pre-baseline EDSS progre</w:t>
      </w:r>
      <w:r>
        <w:t>ssion in the corresponding year</w:t>
      </w:r>
    </w:p>
    <w:p w:rsidR="00A11C7A" w:rsidRDefault="007435CF" w:rsidP="007435CF">
      <w:pPr>
        <w:pStyle w:val="Text"/>
        <w:numPr>
          <w:ilvl w:val="0"/>
          <w:numId w:val="13"/>
        </w:numPr>
        <w:spacing w:before="200" w:after="200"/>
      </w:pPr>
      <w:r w:rsidRPr="007435CF">
        <w:t>There is no pre-baseline EDSS progre</w:t>
      </w:r>
      <w:r>
        <w:t>ssion in the corresponding year</w:t>
      </w:r>
    </w:p>
    <w:p w:rsidR="007435CF" w:rsidRDefault="007435CF" w:rsidP="007435CF">
      <w:pPr>
        <w:pStyle w:val="BodyBulletLevel1"/>
        <w:spacing w:before="200" w:after="200"/>
        <w:ind w:left="0" w:firstLine="0"/>
        <w:jc w:val="both"/>
        <w:rPr>
          <w:rFonts w:ascii="Times New Roman" w:hAnsi="Times New Roman"/>
          <w:b/>
          <w:sz w:val="24"/>
          <w:szCs w:val="24"/>
          <w:u w:val="single"/>
          <w:lang w:val="en-GB"/>
        </w:rPr>
      </w:pPr>
      <w:r>
        <w:rPr>
          <w:rFonts w:ascii="Times New Roman" w:hAnsi="Times New Roman"/>
          <w:b/>
          <w:sz w:val="24"/>
          <w:szCs w:val="24"/>
          <w:u w:val="single"/>
          <w:lang w:val="en-GB"/>
        </w:rPr>
        <w:t>Pre-baseline confirmed EDSS p</w:t>
      </w:r>
      <w:r w:rsidRPr="003A5A38">
        <w:rPr>
          <w:rFonts w:ascii="Times New Roman" w:hAnsi="Times New Roman"/>
          <w:b/>
          <w:sz w:val="24"/>
          <w:szCs w:val="24"/>
          <w:u w:val="single"/>
          <w:lang w:val="en-GB"/>
        </w:rPr>
        <w:t>rogression</w:t>
      </w:r>
      <w:r>
        <w:rPr>
          <w:rFonts w:ascii="Times New Roman" w:hAnsi="Times New Roman"/>
          <w:b/>
          <w:sz w:val="24"/>
          <w:szCs w:val="24"/>
          <w:u w:val="single"/>
          <w:lang w:val="en-GB"/>
        </w:rPr>
        <w:t xml:space="preserve"> (</w:t>
      </w:r>
      <w:r w:rsidR="006E1B91">
        <w:rPr>
          <w:b/>
          <w:u w:val="single"/>
        </w:rPr>
        <w:t xml:space="preserve">in different periods: </w:t>
      </w:r>
      <w:r>
        <w:rPr>
          <w:rFonts w:ascii="Times New Roman" w:hAnsi="Times New Roman"/>
          <w:b/>
          <w:sz w:val="24"/>
          <w:szCs w:val="24"/>
          <w:u w:val="single"/>
          <w:lang w:val="en-GB"/>
        </w:rPr>
        <w:t>1, 2 and 3 years prior to the index date)</w:t>
      </w:r>
    </w:p>
    <w:p w:rsidR="007435CF" w:rsidRPr="007435CF" w:rsidRDefault="007435CF" w:rsidP="007435CF">
      <w:pPr>
        <w:pStyle w:val="Text"/>
        <w:numPr>
          <w:ilvl w:val="0"/>
          <w:numId w:val="13"/>
        </w:numPr>
        <w:spacing w:before="200" w:after="200"/>
      </w:pPr>
      <w:r w:rsidRPr="007435CF">
        <w:t>There is confirmed pre-baseline EDSS progress</w:t>
      </w:r>
      <w:r>
        <w:t>ion (in the corresponding year)</w:t>
      </w:r>
    </w:p>
    <w:p w:rsidR="007435CF" w:rsidRPr="007435CF" w:rsidRDefault="007435CF" w:rsidP="007435CF">
      <w:pPr>
        <w:pStyle w:val="Text"/>
        <w:numPr>
          <w:ilvl w:val="0"/>
          <w:numId w:val="13"/>
        </w:numPr>
        <w:spacing w:before="200" w:after="200"/>
      </w:pPr>
      <w:r w:rsidRPr="007435CF">
        <w:t>There is no confirmed pre-baseline EDSS progress</w:t>
      </w:r>
      <w:r>
        <w:t>ion (in the corresponding year)</w:t>
      </w:r>
    </w:p>
    <w:p w:rsidR="007435CF" w:rsidRDefault="007435CF" w:rsidP="007435CF">
      <w:pPr>
        <w:pStyle w:val="Text"/>
        <w:spacing w:before="200" w:after="200"/>
        <w:rPr>
          <w:b/>
          <w:szCs w:val="24"/>
          <w:u w:val="single"/>
          <w:lang w:val="en-GB"/>
        </w:rPr>
      </w:pPr>
      <w:r>
        <w:rPr>
          <w:b/>
          <w:szCs w:val="24"/>
          <w:u w:val="single"/>
          <w:lang w:val="en-GB"/>
        </w:rPr>
        <w:t>Baseline n</w:t>
      </w:r>
      <w:r w:rsidRPr="00A311CD">
        <w:rPr>
          <w:b/>
          <w:szCs w:val="24"/>
          <w:u w:val="single"/>
          <w:lang w:val="en-GB"/>
        </w:rPr>
        <w:t xml:space="preserve">umber of </w:t>
      </w:r>
      <w:r>
        <w:rPr>
          <w:b/>
          <w:szCs w:val="24"/>
          <w:u w:val="single"/>
          <w:lang w:val="en-GB"/>
        </w:rPr>
        <w:t>cranial</w:t>
      </w:r>
      <w:r w:rsidRPr="00A311CD">
        <w:rPr>
          <w:b/>
          <w:szCs w:val="24"/>
          <w:u w:val="single"/>
          <w:lang w:val="en-GB"/>
        </w:rPr>
        <w:t xml:space="preserve"> </w:t>
      </w:r>
      <w:r>
        <w:rPr>
          <w:b/>
          <w:szCs w:val="24"/>
          <w:u w:val="single"/>
          <w:lang w:val="en-GB"/>
        </w:rPr>
        <w:t>l</w:t>
      </w:r>
      <w:r w:rsidRPr="00A311CD">
        <w:rPr>
          <w:b/>
          <w:szCs w:val="24"/>
          <w:u w:val="single"/>
          <w:lang w:val="en-GB"/>
        </w:rPr>
        <w:t xml:space="preserve">esions </w:t>
      </w:r>
      <w:r>
        <w:rPr>
          <w:b/>
          <w:szCs w:val="24"/>
          <w:u w:val="single"/>
          <w:lang w:val="en-GB"/>
        </w:rPr>
        <w:t xml:space="preserve">  </w:t>
      </w:r>
    </w:p>
    <w:p w:rsidR="007435CF" w:rsidRPr="007435CF" w:rsidRDefault="007435CF" w:rsidP="007435CF">
      <w:pPr>
        <w:pStyle w:val="Text"/>
        <w:numPr>
          <w:ilvl w:val="0"/>
          <w:numId w:val="13"/>
        </w:numPr>
        <w:spacing w:before="200" w:after="200"/>
      </w:pPr>
      <w:r w:rsidRPr="007435CF">
        <w:t xml:space="preserve">≤8 </w:t>
      </w:r>
    </w:p>
    <w:p w:rsidR="007435CF" w:rsidRPr="007435CF" w:rsidRDefault="007435CF" w:rsidP="007435CF">
      <w:pPr>
        <w:pStyle w:val="Text"/>
        <w:numPr>
          <w:ilvl w:val="0"/>
          <w:numId w:val="13"/>
        </w:numPr>
        <w:spacing w:before="200" w:after="200"/>
      </w:pPr>
      <w:r w:rsidRPr="007435CF">
        <w:t xml:space="preserve">&gt;8 </w:t>
      </w:r>
    </w:p>
    <w:p w:rsidR="007435CF" w:rsidRPr="007435CF" w:rsidRDefault="007435CF" w:rsidP="007435CF">
      <w:pPr>
        <w:pStyle w:val="Text"/>
        <w:numPr>
          <w:ilvl w:val="0"/>
          <w:numId w:val="13"/>
        </w:numPr>
        <w:spacing w:before="200" w:after="200"/>
      </w:pPr>
      <w:r w:rsidRPr="007435CF">
        <w:t>Missing</w:t>
      </w:r>
    </w:p>
    <w:p w:rsidR="007435CF" w:rsidRDefault="007435CF" w:rsidP="007435CF">
      <w:pPr>
        <w:pStyle w:val="Text"/>
        <w:spacing w:before="200" w:after="200"/>
        <w:rPr>
          <w:b/>
          <w:u w:val="single"/>
        </w:rPr>
      </w:pPr>
      <w:r>
        <w:rPr>
          <w:b/>
          <w:u w:val="single"/>
        </w:rPr>
        <w:t xml:space="preserve">Baseline number of spinal lesions </w:t>
      </w:r>
    </w:p>
    <w:p w:rsidR="007435CF" w:rsidRPr="007435CF" w:rsidRDefault="007435CF" w:rsidP="007435CF">
      <w:pPr>
        <w:pStyle w:val="Text"/>
        <w:numPr>
          <w:ilvl w:val="0"/>
          <w:numId w:val="13"/>
        </w:numPr>
        <w:spacing w:before="200" w:after="200"/>
      </w:pPr>
      <w:r w:rsidRPr="007435CF">
        <w:t xml:space="preserve">≤2 </w:t>
      </w:r>
    </w:p>
    <w:p w:rsidR="007435CF" w:rsidRPr="007435CF" w:rsidRDefault="007435CF" w:rsidP="007435CF">
      <w:pPr>
        <w:pStyle w:val="Text"/>
        <w:numPr>
          <w:ilvl w:val="0"/>
          <w:numId w:val="13"/>
        </w:numPr>
        <w:spacing w:before="200" w:after="200"/>
      </w:pPr>
      <w:r w:rsidRPr="007435CF">
        <w:t xml:space="preserve">&gt;2 </w:t>
      </w:r>
    </w:p>
    <w:p w:rsidR="007435CF" w:rsidRDefault="007435CF" w:rsidP="007435CF">
      <w:pPr>
        <w:pStyle w:val="Text"/>
        <w:numPr>
          <w:ilvl w:val="0"/>
          <w:numId w:val="13"/>
        </w:numPr>
        <w:spacing w:before="200" w:after="200"/>
      </w:pPr>
      <w:r w:rsidRPr="007435CF">
        <w:t xml:space="preserve">Missing </w:t>
      </w:r>
    </w:p>
    <w:p w:rsidR="007435CF" w:rsidRDefault="007435CF" w:rsidP="007435CF">
      <w:pPr>
        <w:pStyle w:val="Text"/>
        <w:spacing w:before="200" w:after="200"/>
        <w:rPr>
          <w:b/>
          <w:u w:val="single"/>
        </w:rPr>
      </w:pPr>
      <w:r>
        <w:rPr>
          <w:b/>
          <w:u w:val="single"/>
        </w:rPr>
        <w:t xml:space="preserve">Initial RRMS symptom </w:t>
      </w:r>
    </w:p>
    <w:p w:rsidR="007435CF" w:rsidRDefault="007435CF" w:rsidP="007435CF">
      <w:pPr>
        <w:pStyle w:val="Text"/>
        <w:numPr>
          <w:ilvl w:val="0"/>
          <w:numId w:val="13"/>
        </w:numPr>
        <w:spacing w:before="200" w:after="200"/>
      </w:pPr>
      <w:r>
        <w:t>Ataxia</w:t>
      </w:r>
    </w:p>
    <w:p w:rsidR="007435CF" w:rsidRDefault="007435CF" w:rsidP="007435CF">
      <w:pPr>
        <w:pStyle w:val="Text"/>
        <w:numPr>
          <w:ilvl w:val="0"/>
          <w:numId w:val="13"/>
        </w:numPr>
        <w:spacing w:before="200" w:after="200"/>
      </w:pPr>
      <w:r>
        <w:t>Optic neuritis</w:t>
      </w:r>
    </w:p>
    <w:p w:rsidR="007435CF" w:rsidRDefault="005635F5" w:rsidP="007435CF">
      <w:pPr>
        <w:pStyle w:val="Text"/>
        <w:numPr>
          <w:ilvl w:val="0"/>
          <w:numId w:val="13"/>
        </w:numPr>
        <w:spacing w:before="200" w:after="200"/>
      </w:pPr>
      <w:r>
        <w:t>P</w:t>
      </w:r>
      <w:r w:rsidR="007435CF">
        <w:t>aresis</w:t>
      </w:r>
    </w:p>
    <w:p w:rsidR="007435CF" w:rsidRDefault="007435CF" w:rsidP="007435CF">
      <w:pPr>
        <w:pStyle w:val="Text"/>
        <w:numPr>
          <w:ilvl w:val="0"/>
          <w:numId w:val="13"/>
        </w:numPr>
        <w:spacing w:before="200" w:after="200"/>
      </w:pPr>
      <w:r>
        <w:t>Sensibility disorder</w:t>
      </w:r>
    </w:p>
    <w:p w:rsidR="007435CF" w:rsidRDefault="007435CF" w:rsidP="007435CF">
      <w:pPr>
        <w:pStyle w:val="Text"/>
        <w:numPr>
          <w:ilvl w:val="0"/>
          <w:numId w:val="13"/>
        </w:numPr>
        <w:spacing w:before="200" w:after="200"/>
      </w:pPr>
      <w:r>
        <w:t>Other</w:t>
      </w:r>
    </w:p>
    <w:p w:rsidR="007435CF" w:rsidRPr="007435CF" w:rsidRDefault="007435CF" w:rsidP="007435CF">
      <w:pPr>
        <w:pStyle w:val="Text"/>
        <w:numPr>
          <w:ilvl w:val="0"/>
          <w:numId w:val="13"/>
        </w:numPr>
        <w:spacing w:before="200" w:after="200"/>
      </w:pPr>
      <w:r>
        <w:t>Missing</w:t>
      </w:r>
    </w:p>
    <w:p w:rsidR="005635F5" w:rsidRPr="00A311CD" w:rsidRDefault="005635F5" w:rsidP="005635F5">
      <w:pPr>
        <w:pStyle w:val="Text"/>
        <w:spacing w:before="200" w:after="200"/>
        <w:rPr>
          <w:b/>
          <w:szCs w:val="24"/>
          <w:u w:val="single"/>
          <w:lang w:val="en-GB"/>
        </w:rPr>
      </w:pPr>
      <w:r>
        <w:rPr>
          <w:b/>
          <w:szCs w:val="24"/>
          <w:u w:val="single"/>
          <w:lang w:val="en-GB"/>
        </w:rPr>
        <w:lastRenderedPageBreak/>
        <w:t xml:space="preserve">Whether or not </w:t>
      </w:r>
      <w:r w:rsidR="00D91DBE">
        <w:rPr>
          <w:b/>
          <w:szCs w:val="24"/>
          <w:u w:val="single"/>
          <w:lang w:val="en-GB"/>
        </w:rPr>
        <w:t>the p</w:t>
      </w:r>
      <w:r>
        <w:rPr>
          <w:b/>
          <w:szCs w:val="24"/>
          <w:u w:val="single"/>
          <w:lang w:val="en-GB"/>
        </w:rPr>
        <w:t>atient has</w:t>
      </w:r>
      <w:r w:rsidR="00D91DBE">
        <w:rPr>
          <w:b/>
          <w:szCs w:val="24"/>
          <w:u w:val="single"/>
          <w:lang w:val="en-GB"/>
        </w:rPr>
        <w:t xml:space="preserve"> f</w:t>
      </w:r>
      <w:r>
        <w:rPr>
          <w:b/>
          <w:szCs w:val="24"/>
          <w:u w:val="single"/>
          <w:lang w:val="en-GB"/>
        </w:rPr>
        <w:t>amilial RRMS</w:t>
      </w:r>
    </w:p>
    <w:p w:rsidR="005635F5" w:rsidRDefault="00D91DBE" w:rsidP="007435CF">
      <w:pPr>
        <w:pStyle w:val="Text"/>
        <w:spacing w:before="200" w:after="200"/>
        <w:rPr>
          <w:b/>
          <w:u w:val="single"/>
        </w:rPr>
      </w:pPr>
      <w:r>
        <w:rPr>
          <w:b/>
          <w:u w:val="single"/>
        </w:rPr>
        <w:t>Number of biological c</w:t>
      </w:r>
      <w:r w:rsidR="005635F5" w:rsidRPr="005635F5">
        <w:rPr>
          <w:b/>
          <w:u w:val="single"/>
        </w:rPr>
        <w:t>hildren</w:t>
      </w:r>
    </w:p>
    <w:p w:rsidR="005635F5" w:rsidRDefault="005635F5" w:rsidP="005635F5">
      <w:pPr>
        <w:pStyle w:val="Text"/>
        <w:spacing w:before="200" w:after="200"/>
        <w:rPr>
          <w:b/>
          <w:szCs w:val="24"/>
          <w:u w:val="single"/>
          <w:lang w:val="en-GB"/>
        </w:rPr>
      </w:pPr>
      <w:r>
        <w:rPr>
          <w:b/>
          <w:szCs w:val="24"/>
          <w:u w:val="single"/>
          <w:lang w:val="en-GB"/>
        </w:rPr>
        <w:t>Objective severity reported (</w:t>
      </w:r>
      <w:r w:rsidR="006E1B91">
        <w:rPr>
          <w:b/>
          <w:u w:val="single"/>
        </w:rPr>
        <w:t xml:space="preserve">in different periods: </w:t>
      </w:r>
      <w:r>
        <w:rPr>
          <w:b/>
          <w:szCs w:val="24"/>
          <w:u w:val="single"/>
          <w:lang w:val="en-GB"/>
        </w:rPr>
        <w:t>in 1, 2, 3 and 4 years prior to the index date)</w:t>
      </w:r>
    </w:p>
    <w:p w:rsidR="005635F5" w:rsidRPr="005635F5" w:rsidRDefault="005635F5" w:rsidP="005635F5">
      <w:pPr>
        <w:pStyle w:val="Text"/>
        <w:numPr>
          <w:ilvl w:val="0"/>
          <w:numId w:val="13"/>
        </w:numPr>
        <w:spacing w:before="200" w:after="200"/>
      </w:pPr>
      <w:r w:rsidRPr="005635F5">
        <w:t>Number of Relapses with Physician-Reported Severity "Mild"</w:t>
      </w:r>
    </w:p>
    <w:p w:rsidR="005635F5" w:rsidRPr="005635F5" w:rsidRDefault="005635F5" w:rsidP="005635F5">
      <w:pPr>
        <w:pStyle w:val="Text"/>
        <w:numPr>
          <w:ilvl w:val="0"/>
          <w:numId w:val="13"/>
        </w:numPr>
        <w:spacing w:before="200" w:after="200"/>
      </w:pPr>
      <w:r w:rsidRPr="005635F5">
        <w:t xml:space="preserve">Number of Relapses with Physician-Reported Severity "Medium" </w:t>
      </w:r>
    </w:p>
    <w:p w:rsidR="005635F5" w:rsidRDefault="005635F5" w:rsidP="005635F5">
      <w:pPr>
        <w:pStyle w:val="Text"/>
        <w:numPr>
          <w:ilvl w:val="0"/>
          <w:numId w:val="13"/>
        </w:numPr>
        <w:spacing w:before="200" w:after="200"/>
      </w:pPr>
      <w:r w:rsidRPr="005635F5">
        <w:t>Number of Relapses with Physician-Reported Severity "Difficult"</w:t>
      </w:r>
    </w:p>
    <w:p w:rsidR="005635F5" w:rsidRDefault="005635F5" w:rsidP="005635F5">
      <w:pPr>
        <w:pStyle w:val="Text"/>
        <w:spacing w:before="200" w:after="200"/>
        <w:rPr>
          <w:b/>
          <w:szCs w:val="24"/>
          <w:u w:val="single"/>
          <w:lang w:val="en-GB"/>
        </w:rPr>
      </w:pPr>
      <w:r>
        <w:rPr>
          <w:b/>
          <w:szCs w:val="24"/>
          <w:u w:val="single"/>
          <w:lang w:val="en-GB"/>
        </w:rPr>
        <w:t>Subjective severity reported (</w:t>
      </w:r>
      <w:r w:rsidR="006E1B91">
        <w:rPr>
          <w:b/>
          <w:u w:val="single"/>
        </w:rPr>
        <w:t xml:space="preserve">in different periods: </w:t>
      </w:r>
      <w:r>
        <w:rPr>
          <w:b/>
          <w:szCs w:val="24"/>
          <w:u w:val="single"/>
          <w:lang w:val="en-GB"/>
        </w:rPr>
        <w:t>in 1, 2, 3 and 4 years prior to the index date)</w:t>
      </w:r>
    </w:p>
    <w:p w:rsidR="005635F5" w:rsidRPr="005635F5" w:rsidRDefault="005635F5" w:rsidP="005635F5">
      <w:pPr>
        <w:pStyle w:val="Text"/>
        <w:numPr>
          <w:ilvl w:val="0"/>
          <w:numId w:val="13"/>
        </w:numPr>
        <w:spacing w:before="200" w:after="200"/>
      </w:pPr>
      <w:r w:rsidRPr="005635F5">
        <w:t xml:space="preserve">Number of Relapses with Subject-Reported Severity "Mild" </w:t>
      </w:r>
    </w:p>
    <w:p w:rsidR="005635F5" w:rsidRPr="005635F5" w:rsidRDefault="005635F5" w:rsidP="005635F5">
      <w:pPr>
        <w:pStyle w:val="Text"/>
        <w:numPr>
          <w:ilvl w:val="0"/>
          <w:numId w:val="13"/>
        </w:numPr>
        <w:spacing w:before="200" w:after="200"/>
      </w:pPr>
      <w:r w:rsidRPr="005635F5">
        <w:t xml:space="preserve">Number of Relapses with Subject-Reported Severity "Medium" </w:t>
      </w:r>
    </w:p>
    <w:p w:rsidR="005635F5" w:rsidRPr="005635F5" w:rsidRDefault="005635F5" w:rsidP="005635F5">
      <w:pPr>
        <w:pStyle w:val="Text"/>
        <w:numPr>
          <w:ilvl w:val="0"/>
          <w:numId w:val="13"/>
        </w:numPr>
        <w:spacing w:before="200" w:after="200"/>
      </w:pPr>
      <w:r w:rsidRPr="005635F5">
        <w:t>Number of Relapses with Subject-Reported Severity "Difficult"</w:t>
      </w:r>
    </w:p>
    <w:p w:rsidR="005635F5" w:rsidRDefault="005635F5" w:rsidP="005635F5">
      <w:pPr>
        <w:pStyle w:val="Text"/>
        <w:spacing w:before="200" w:after="200"/>
        <w:rPr>
          <w:b/>
          <w:szCs w:val="24"/>
          <w:u w:val="single"/>
          <w:lang w:val="en-GB"/>
        </w:rPr>
      </w:pPr>
      <w:r w:rsidRPr="008409EB">
        <w:rPr>
          <w:b/>
          <w:szCs w:val="24"/>
          <w:u w:val="single"/>
          <w:lang w:val="en-GB"/>
        </w:rPr>
        <w:t>Num</w:t>
      </w:r>
      <w:r>
        <w:rPr>
          <w:b/>
          <w:szCs w:val="24"/>
          <w:u w:val="single"/>
          <w:lang w:val="en-GB"/>
        </w:rPr>
        <w:t>ber of</w:t>
      </w:r>
      <w:r w:rsidRPr="008409EB">
        <w:rPr>
          <w:b/>
          <w:szCs w:val="24"/>
          <w:u w:val="single"/>
          <w:lang w:val="en-GB"/>
        </w:rPr>
        <w:t xml:space="preserve"> </w:t>
      </w:r>
      <w:r>
        <w:rPr>
          <w:b/>
          <w:szCs w:val="24"/>
          <w:u w:val="single"/>
          <w:lang w:val="en-GB"/>
        </w:rPr>
        <w:t>r</w:t>
      </w:r>
      <w:r w:rsidRPr="008409EB">
        <w:rPr>
          <w:b/>
          <w:szCs w:val="24"/>
          <w:u w:val="single"/>
          <w:lang w:val="en-GB"/>
        </w:rPr>
        <w:t xml:space="preserve">elapses </w:t>
      </w:r>
      <w:r>
        <w:rPr>
          <w:b/>
          <w:szCs w:val="24"/>
          <w:u w:val="single"/>
          <w:lang w:val="en-GB"/>
        </w:rPr>
        <w:t>t</w:t>
      </w:r>
      <w:r w:rsidRPr="008409EB">
        <w:rPr>
          <w:b/>
          <w:szCs w:val="24"/>
          <w:u w:val="single"/>
          <w:lang w:val="en-GB"/>
        </w:rPr>
        <w:t>reated</w:t>
      </w:r>
      <w:r>
        <w:rPr>
          <w:b/>
          <w:szCs w:val="24"/>
          <w:u w:val="single"/>
          <w:lang w:val="en-GB"/>
        </w:rPr>
        <w:t xml:space="preserve"> (</w:t>
      </w:r>
      <w:r w:rsidR="006E1B91">
        <w:rPr>
          <w:b/>
          <w:u w:val="single"/>
        </w:rPr>
        <w:t xml:space="preserve">in different periods: </w:t>
      </w:r>
      <w:r>
        <w:rPr>
          <w:b/>
          <w:szCs w:val="24"/>
          <w:u w:val="single"/>
          <w:lang w:val="en-GB"/>
        </w:rPr>
        <w:t>in 1, 2, 3 and 4 years prior to the index date)</w:t>
      </w:r>
    </w:p>
    <w:p w:rsidR="005635F5" w:rsidRDefault="005635F5" w:rsidP="005635F5">
      <w:pPr>
        <w:pStyle w:val="Text"/>
        <w:spacing w:before="200" w:after="200"/>
        <w:rPr>
          <w:b/>
          <w:szCs w:val="24"/>
          <w:u w:val="single"/>
          <w:lang w:val="en-GB"/>
        </w:rPr>
      </w:pPr>
      <w:r w:rsidRPr="008409EB">
        <w:rPr>
          <w:b/>
          <w:szCs w:val="24"/>
          <w:u w:val="single"/>
          <w:lang w:val="en-GB"/>
        </w:rPr>
        <w:t>Num</w:t>
      </w:r>
      <w:r>
        <w:rPr>
          <w:b/>
          <w:szCs w:val="24"/>
          <w:u w:val="single"/>
          <w:lang w:val="en-GB"/>
        </w:rPr>
        <w:t>ber of</w:t>
      </w:r>
      <w:r w:rsidRPr="008409EB">
        <w:rPr>
          <w:b/>
          <w:szCs w:val="24"/>
          <w:u w:val="single"/>
          <w:lang w:val="en-GB"/>
        </w:rPr>
        <w:t xml:space="preserve"> </w:t>
      </w:r>
      <w:r>
        <w:rPr>
          <w:b/>
          <w:szCs w:val="24"/>
          <w:u w:val="single"/>
          <w:lang w:val="en-GB"/>
        </w:rPr>
        <w:t>r</w:t>
      </w:r>
      <w:r w:rsidRPr="008409EB">
        <w:rPr>
          <w:b/>
          <w:szCs w:val="24"/>
          <w:u w:val="single"/>
          <w:lang w:val="en-GB"/>
        </w:rPr>
        <w:t xml:space="preserve">elapses </w:t>
      </w:r>
      <w:r>
        <w:rPr>
          <w:b/>
          <w:szCs w:val="24"/>
          <w:u w:val="single"/>
          <w:lang w:val="en-GB"/>
        </w:rPr>
        <w:t>not t</w:t>
      </w:r>
      <w:r w:rsidRPr="008409EB">
        <w:rPr>
          <w:b/>
          <w:szCs w:val="24"/>
          <w:u w:val="single"/>
          <w:lang w:val="en-GB"/>
        </w:rPr>
        <w:t>reated</w:t>
      </w:r>
      <w:r>
        <w:rPr>
          <w:b/>
          <w:szCs w:val="24"/>
          <w:u w:val="single"/>
          <w:lang w:val="en-GB"/>
        </w:rPr>
        <w:t xml:space="preserve"> (</w:t>
      </w:r>
      <w:r w:rsidR="006E1B91">
        <w:rPr>
          <w:b/>
          <w:u w:val="single"/>
        </w:rPr>
        <w:t xml:space="preserve">in different periods: </w:t>
      </w:r>
      <w:r>
        <w:rPr>
          <w:b/>
          <w:szCs w:val="24"/>
          <w:u w:val="single"/>
          <w:lang w:val="en-GB"/>
        </w:rPr>
        <w:t>in 1, 2, 3 and 4 years prior to the index date)</w:t>
      </w:r>
    </w:p>
    <w:p w:rsidR="005635F5" w:rsidRDefault="005635F5" w:rsidP="005635F5">
      <w:pPr>
        <w:pStyle w:val="Text"/>
        <w:spacing w:before="200" w:after="200"/>
        <w:rPr>
          <w:b/>
          <w:szCs w:val="24"/>
          <w:u w:val="single"/>
          <w:lang w:val="en-GB"/>
        </w:rPr>
      </w:pPr>
      <w:r>
        <w:rPr>
          <w:b/>
          <w:szCs w:val="24"/>
          <w:u w:val="single"/>
          <w:lang w:val="en-GB"/>
        </w:rPr>
        <w:t>V</w:t>
      </w:r>
      <w:r w:rsidRPr="00C70E06">
        <w:rPr>
          <w:b/>
          <w:szCs w:val="24"/>
          <w:u w:val="single"/>
          <w:lang w:val="en-GB"/>
        </w:rPr>
        <w:t xml:space="preserve">isit </w:t>
      </w:r>
      <w:r>
        <w:rPr>
          <w:b/>
          <w:szCs w:val="24"/>
          <w:u w:val="single"/>
          <w:lang w:val="en-GB"/>
        </w:rPr>
        <w:t>reasons (</w:t>
      </w:r>
      <w:r w:rsidR="006E1B91">
        <w:rPr>
          <w:b/>
          <w:u w:val="single"/>
        </w:rPr>
        <w:t xml:space="preserve">in different periods: </w:t>
      </w:r>
      <w:r>
        <w:rPr>
          <w:b/>
          <w:szCs w:val="24"/>
          <w:u w:val="single"/>
          <w:lang w:val="en-GB"/>
        </w:rPr>
        <w:t>in 1, 2, 3 and 4 years prior to the index date)</w:t>
      </w:r>
    </w:p>
    <w:p w:rsidR="005635F5" w:rsidRPr="005635F5" w:rsidRDefault="005635F5" w:rsidP="005635F5">
      <w:pPr>
        <w:pStyle w:val="Text"/>
        <w:numPr>
          <w:ilvl w:val="0"/>
          <w:numId w:val="13"/>
        </w:numPr>
        <w:spacing w:before="200" w:after="200"/>
      </w:pPr>
      <w:r w:rsidRPr="005635F5">
        <w:t>Whether or not There is Any Visit Reason Recorded as "Complications"</w:t>
      </w:r>
    </w:p>
    <w:p w:rsidR="005635F5" w:rsidRPr="005635F5" w:rsidRDefault="005635F5" w:rsidP="005635F5">
      <w:pPr>
        <w:pStyle w:val="Text"/>
        <w:numPr>
          <w:ilvl w:val="0"/>
          <w:numId w:val="13"/>
        </w:numPr>
        <w:spacing w:before="200" w:after="200"/>
      </w:pPr>
      <w:r w:rsidRPr="005635F5">
        <w:t xml:space="preserve">Whether or not There is Any Visit Reason Recorded as "Follow-Up" </w:t>
      </w:r>
    </w:p>
    <w:p w:rsidR="005635F5" w:rsidRPr="005635F5" w:rsidRDefault="005635F5" w:rsidP="005635F5">
      <w:pPr>
        <w:pStyle w:val="Text"/>
        <w:numPr>
          <w:ilvl w:val="0"/>
          <w:numId w:val="13"/>
        </w:numPr>
        <w:spacing w:before="200" w:after="200"/>
      </w:pPr>
      <w:r w:rsidRPr="005635F5">
        <w:t xml:space="preserve">Whether or not There is Any Visit Reason Recorded as "Progressive Course" </w:t>
      </w:r>
    </w:p>
    <w:p w:rsidR="005635F5" w:rsidRPr="005635F5" w:rsidRDefault="005635F5" w:rsidP="005635F5">
      <w:pPr>
        <w:pStyle w:val="Text"/>
        <w:numPr>
          <w:ilvl w:val="0"/>
          <w:numId w:val="13"/>
        </w:numPr>
        <w:spacing w:before="200" w:after="200"/>
      </w:pPr>
      <w:r w:rsidRPr="005635F5">
        <w:t xml:space="preserve">Whether or not There is Any Visit Reason Recorded as "Acute Relapse" </w:t>
      </w:r>
    </w:p>
    <w:p w:rsidR="005635F5" w:rsidRPr="005635F5" w:rsidRDefault="005635F5" w:rsidP="005635F5">
      <w:pPr>
        <w:pStyle w:val="Text"/>
        <w:numPr>
          <w:ilvl w:val="0"/>
          <w:numId w:val="13"/>
        </w:numPr>
        <w:spacing w:before="200" w:after="200"/>
      </w:pPr>
      <w:r>
        <w:t>W</w:t>
      </w:r>
      <w:r w:rsidRPr="005635F5">
        <w:t xml:space="preserve">hether or not There is Any Visit Reason Recorded as "Medication Associated Symptoms" </w:t>
      </w:r>
    </w:p>
    <w:p w:rsidR="005635F5" w:rsidRPr="005635F5" w:rsidRDefault="005635F5" w:rsidP="005635F5">
      <w:pPr>
        <w:pStyle w:val="Text"/>
        <w:numPr>
          <w:ilvl w:val="0"/>
          <w:numId w:val="13"/>
        </w:numPr>
        <w:spacing w:before="200" w:after="200"/>
      </w:pPr>
      <w:r>
        <w:t>W</w:t>
      </w:r>
      <w:r w:rsidRPr="005635F5">
        <w:t>hether or not There is Any Visit Reason Recorded as "Patient's Wishes"</w:t>
      </w:r>
    </w:p>
    <w:p w:rsidR="005635F5" w:rsidRDefault="005635F5" w:rsidP="005635F5">
      <w:pPr>
        <w:pStyle w:val="Text"/>
        <w:spacing w:before="200" w:after="200"/>
        <w:rPr>
          <w:b/>
          <w:szCs w:val="24"/>
          <w:u w:val="single"/>
          <w:lang w:val="en-GB"/>
        </w:rPr>
      </w:pPr>
      <w:r>
        <w:rPr>
          <w:b/>
          <w:szCs w:val="24"/>
          <w:u w:val="single"/>
          <w:lang w:val="en-GB"/>
        </w:rPr>
        <w:t>Degree of disability recorded (</w:t>
      </w:r>
      <w:r w:rsidR="006E1B91">
        <w:rPr>
          <w:b/>
          <w:u w:val="single"/>
        </w:rPr>
        <w:t xml:space="preserve">in different periods: </w:t>
      </w:r>
      <w:r>
        <w:rPr>
          <w:b/>
          <w:szCs w:val="24"/>
          <w:u w:val="single"/>
          <w:lang w:val="en-GB"/>
        </w:rPr>
        <w:t>in 1, 2, 3 and 4 years prior to the index date)</w:t>
      </w:r>
    </w:p>
    <w:p w:rsidR="005635F5" w:rsidRDefault="005635F5" w:rsidP="005635F5">
      <w:pPr>
        <w:pStyle w:val="Text"/>
        <w:numPr>
          <w:ilvl w:val="0"/>
          <w:numId w:val="13"/>
        </w:numPr>
        <w:spacing w:before="200" w:after="200"/>
      </w:pPr>
      <w:r>
        <w:t xml:space="preserve">Maximum Qualitative Degree of Disability Recorded </w:t>
      </w:r>
    </w:p>
    <w:p w:rsidR="005635F5" w:rsidRDefault="005635F5" w:rsidP="005635F5">
      <w:pPr>
        <w:pStyle w:val="Text"/>
        <w:numPr>
          <w:ilvl w:val="0"/>
          <w:numId w:val="13"/>
        </w:numPr>
        <w:spacing w:before="200" w:after="200"/>
      </w:pPr>
      <w:r>
        <w:t>Maximum Degree of Disability Recorded</w:t>
      </w:r>
    </w:p>
    <w:p w:rsidR="005635F5" w:rsidRDefault="005635F5" w:rsidP="005635F5">
      <w:pPr>
        <w:pStyle w:val="Text"/>
        <w:spacing w:before="200" w:after="200"/>
        <w:rPr>
          <w:b/>
          <w:szCs w:val="24"/>
          <w:u w:val="single"/>
          <w:lang w:val="en-GB"/>
        </w:rPr>
      </w:pPr>
      <w:r>
        <w:rPr>
          <w:b/>
          <w:szCs w:val="24"/>
          <w:u w:val="single"/>
          <w:lang w:val="en-GB"/>
        </w:rPr>
        <w:lastRenderedPageBreak/>
        <w:t>Whether or not the drug on a list of interest has been used</w:t>
      </w:r>
      <w:r w:rsidRPr="00AA25B4">
        <w:rPr>
          <w:b/>
          <w:szCs w:val="24"/>
          <w:u w:val="single"/>
          <w:lang w:val="en-GB"/>
        </w:rPr>
        <w:t xml:space="preserve"> </w:t>
      </w:r>
      <w:r>
        <w:rPr>
          <w:b/>
          <w:szCs w:val="24"/>
          <w:u w:val="single"/>
          <w:lang w:val="en-GB"/>
        </w:rPr>
        <w:t>(</w:t>
      </w:r>
      <w:r w:rsidR="006E1B91">
        <w:rPr>
          <w:b/>
          <w:u w:val="single"/>
        </w:rPr>
        <w:t xml:space="preserve">in different periods: </w:t>
      </w:r>
      <w:r>
        <w:rPr>
          <w:b/>
          <w:szCs w:val="24"/>
          <w:u w:val="single"/>
          <w:lang w:val="en-GB"/>
        </w:rPr>
        <w:t>in 1, 2, 3 and 4 years prior to the index date; please refer to Appendix A for the list of 42 drugs of interest)</w:t>
      </w:r>
    </w:p>
    <w:p w:rsidR="005635F5" w:rsidRDefault="005635F5" w:rsidP="005635F5">
      <w:pPr>
        <w:pStyle w:val="Text"/>
        <w:numPr>
          <w:ilvl w:val="0"/>
          <w:numId w:val="13"/>
        </w:numPr>
        <w:spacing w:before="200" w:after="200"/>
      </w:pPr>
      <w:r w:rsidRPr="005635F5">
        <w:t>Each drug of interest will be a binary variable</w:t>
      </w:r>
    </w:p>
    <w:p w:rsidR="005635F5" w:rsidRDefault="005635F5" w:rsidP="005635F5">
      <w:pPr>
        <w:pStyle w:val="Text"/>
        <w:spacing w:before="200" w:after="200"/>
        <w:rPr>
          <w:b/>
          <w:szCs w:val="24"/>
          <w:u w:val="single"/>
          <w:lang w:val="en-GB"/>
        </w:rPr>
      </w:pPr>
      <w:r w:rsidRPr="000F1A91">
        <w:rPr>
          <w:b/>
          <w:szCs w:val="24"/>
          <w:u w:val="single"/>
          <w:lang w:val="en-GB"/>
        </w:rPr>
        <w:t xml:space="preserve">Cerebrospinal </w:t>
      </w:r>
      <w:r w:rsidR="00D91DBE">
        <w:rPr>
          <w:b/>
          <w:szCs w:val="24"/>
          <w:u w:val="single"/>
          <w:lang w:val="en-GB"/>
        </w:rPr>
        <w:t>f</w:t>
      </w:r>
      <w:r w:rsidRPr="000F1A91">
        <w:rPr>
          <w:b/>
          <w:szCs w:val="24"/>
          <w:u w:val="single"/>
          <w:lang w:val="en-GB"/>
        </w:rPr>
        <w:t>luid</w:t>
      </w:r>
      <w:r w:rsidR="00D91DBE">
        <w:rPr>
          <w:b/>
          <w:szCs w:val="24"/>
          <w:u w:val="single"/>
          <w:lang w:val="en-GB"/>
        </w:rPr>
        <w:t xml:space="preserve"> e</w:t>
      </w:r>
      <w:r>
        <w:rPr>
          <w:b/>
          <w:szCs w:val="24"/>
          <w:u w:val="single"/>
          <w:lang w:val="en-GB"/>
        </w:rPr>
        <w:t xml:space="preserve">xamination </w:t>
      </w:r>
      <w:r w:rsidRPr="00B9047B">
        <w:rPr>
          <w:b/>
          <w:szCs w:val="24"/>
          <w:u w:val="single"/>
          <w:lang w:val="en-GB"/>
        </w:rPr>
        <w:t>(</w:t>
      </w:r>
      <w:r w:rsidR="006E1B91">
        <w:rPr>
          <w:b/>
          <w:u w:val="single"/>
        </w:rPr>
        <w:t xml:space="preserve">in different periods: </w:t>
      </w:r>
      <w:r w:rsidRPr="00B9047B">
        <w:rPr>
          <w:b/>
          <w:szCs w:val="24"/>
          <w:u w:val="single"/>
          <w:lang w:val="en-GB"/>
        </w:rPr>
        <w:t>in 1, 2, 3 and 4 years prior to the index date)</w:t>
      </w:r>
    </w:p>
    <w:p w:rsidR="005635F5" w:rsidRPr="005635F5" w:rsidRDefault="005635F5" w:rsidP="005635F5">
      <w:pPr>
        <w:pStyle w:val="Text"/>
        <w:numPr>
          <w:ilvl w:val="0"/>
          <w:numId w:val="13"/>
        </w:numPr>
        <w:spacing w:before="200" w:after="200"/>
      </w:pPr>
      <w:r w:rsidRPr="005635F5">
        <w:t xml:space="preserve">Whether or not There is Any Cerebrospinal Fluid IgG Production </w:t>
      </w:r>
    </w:p>
    <w:p w:rsidR="005635F5" w:rsidRPr="005635F5" w:rsidRDefault="005635F5" w:rsidP="005635F5">
      <w:pPr>
        <w:pStyle w:val="Text"/>
        <w:numPr>
          <w:ilvl w:val="0"/>
          <w:numId w:val="13"/>
        </w:numPr>
        <w:spacing w:before="200" w:after="200"/>
      </w:pPr>
      <w:r w:rsidRPr="005635F5">
        <w:t xml:space="preserve">Maximum Cerebrospinal Fluid Cell Count </w:t>
      </w:r>
    </w:p>
    <w:p w:rsidR="005635F5" w:rsidRPr="005635F5" w:rsidRDefault="005635F5" w:rsidP="005635F5">
      <w:pPr>
        <w:pStyle w:val="Text"/>
        <w:numPr>
          <w:ilvl w:val="0"/>
          <w:numId w:val="13"/>
        </w:numPr>
        <w:spacing w:before="200" w:after="200"/>
      </w:pPr>
      <w:r w:rsidRPr="005635F5">
        <w:t xml:space="preserve">Whether or not There is Any Cerebrospinal Fluid </w:t>
      </w:r>
      <w:proofErr w:type="spellStart"/>
      <w:r w:rsidRPr="005635F5">
        <w:t>Oligoclonal</w:t>
      </w:r>
      <w:proofErr w:type="spellEnd"/>
      <w:r w:rsidRPr="005635F5">
        <w:t xml:space="preserve"> Bands </w:t>
      </w:r>
    </w:p>
    <w:p w:rsidR="005635F5" w:rsidRPr="005635F5" w:rsidRDefault="005635F5" w:rsidP="005635F5">
      <w:pPr>
        <w:pStyle w:val="Text"/>
        <w:numPr>
          <w:ilvl w:val="0"/>
          <w:numId w:val="13"/>
        </w:numPr>
        <w:spacing w:before="200" w:after="200"/>
      </w:pPr>
      <w:r w:rsidRPr="005635F5">
        <w:t xml:space="preserve">Whether or not There is Any Cerebrospinal Fluid Total Protein Recorded as "Increased" </w:t>
      </w:r>
    </w:p>
    <w:p w:rsidR="005635F5" w:rsidRDefault="005635F5" w:rsidP="005635F5">
      <w:pPr>
        <w:pStyle w:val="Text"/>
        <w:spacing w:before="200" w:after="200"/>
        <w:rPr>
          <w:b/>
          <w:szCs w:val="24"/>
          <w:u w:val="single"/>
          <w:lang w:val="en-GB"/>
        </w:rPr>
      </w:pPr>
      <w:r>
        <w:rPr>
          <w:b/>
          <w:szCs w:val="24"/>
          <w:u w:val="single"/>
          <w:lang w:val="en-GB"/>
        </w:rPr>
        <w:t>M</w:t>
      </w:r>
      <w:r w:rsidRPr="00B9047B">
        <w:rPr>
          <w:b/>
          <w:szCs w:val="24"/>
          <w:u w:val="single"/>
          <w:lang w:val="en-GB"/>
        </w:rPr>
        <w:t>edication-</w:t>
      </w:r>
      <w:r w:rsidR="00D91DBE">
        <w:rPr>
          <w:b/>
          <w:szCs w:val="24"/>
          <w:u w:val="single"/>
          <w:lang w:val="en-GB"/>
        </w:rPr>
        <w:t>r</w:t>
      </w:r>
      <w:r w:rsidRPr="00B9047B">
        <w:rPr>
          <w:b/>
          <w:szCs w:val="24"/>
          <w:u w:val="single"/>
          <w:lang w:val="en-GB"/>
        </w:rPr>
        <w:t xml:space="preserve">elated </w:t>
      </w:r>
      <w:r w:rsidR="00D91DBE">
        <w:rPr>
          <w:b/>
          <w:szCs w:val="24"/>
          <w:u w:val="single"/>
          <w:lang w:val="en-GB"/>
        </w:rPr>
        <w:t>d</w:t>
      </w:r>
      <w:r w:rsidRPr="00B9047B">
        <w:rPr>
          <w:b/>
          <w:szCs w:val="24"/>
          <w:u w:val="single"/>
          <w:lang w:val="en-GB"/>
        </w:rPr>
        <w:t>iagnostics (</w:t>
      </w:r>
      <w:r w:rsidR="006E1B91">
        <w:rPr>
          <w:b/>
          <w:u w:val="single"/>
        </w:rPr>
        <w:t xml:space="preserve">in different periods: </w:t>
      </w:r>
      <w:r w:rsidRPr="00B9047B">
        <w:rPr>
          <w:b/>
          <w:szCs w:val="24"/>
          <w:u w:val="single"/>
          <w:lang w:val="en-GB"/>
        </w:rPr>
        <w:t>in 1, 2, 3 and 4 years prior to the index date)</w:t>
      </w:r>
    </w:p>
    <w:p w:rsidR="005635F5" w:rsidRPr="005635F5" w:rsidRDefault="005635F5" w:rsidP="005635F5">
      <w:pPr>
        <w:pStyle w:val="Text"/>
        <w:numPr>
          <w:ilvl w:val="0"/>
          <w:numId w:val="13"/>
        </w:numPr>
        <w:spacing w:before="200" w:after="200"/>
      </w:pPr>
      <w:r w:rsidRPr="005635F5">
        <w:t xml:space="preserve">Whether or not There is Any Cerebrospinal Fluid Pathological </w:t>
      </w:r>
    </w:p>
    <w:p w:rsidR="005635F5" w:rsidRPr="005635F5" w:rsidRDefault="005635F5" w:rsidP="005635F5">
      <w:pPr>
        <w:pStyle w:val="Text"/>
        <w:numPr>
          <w:ilvl w:val="0"/>
          <w:numId w:val="13"/>
        </w:numPr>
        <w:spacing w:before="200" w:after="200"/>
      </w:pPr>
      <w:r w:rsidRPr="005635F5">
        <w:t xml:space="preserve">Whether or not There is Any John Cunningham Virus Titer Positive </w:t>
      </w:r>
    </w:p>
    <w:p w:rsidR="005635F5" w:rsidRPr="005635F5" w:rsidRDefault="005635F5" w:rsidP="005635F5">
      <w:pPr>
        <w:pStyle w:val="Text"/>
        <w:numPr>
          <w:ilvl w:val="0"/>
          <w:numId w:val="13"/>
        </w:numPr>
        <w:spacing w:before="200" w:after="200"/>
      </w:pPr>
      <w:r w:rsidRPr="005635F5">
        <w:t xml:space="preserve">Whether or not There is Any L-Secretin Positive </w:t>
      </w:r>
    </w:p>
    <w:p w:rsidR="005635F5" w:rsidRPr="005635F5" w:rsidRDefault="005635F5" w:rsidP="005635F5">
      <w:pPr>
        <w:pStyle w:val="Text"/>
        <w:numPr>
          <w:ilvl w:val="0"/>
          <w:numId w:val="13"/>
        </w:numPr>
        <w:spacing w:before="200" w:after="200"/>
      </w:pPr>
      <w:r w:rsidRPr="005635F5">
        <w:t xml:space="preserve">Whether or not There is Any Neutralizing Antibody Positive </w:t>
      </w:r>
    </w:p>
    <w:p w:rsidR="005635F5" w:rsidRPr="005635F5" w:rsidRDefault="005635F5" w:rsidP="005635F5">
      <w:pPr>
        <w:pStyle w:val="Text"/>
        <w:numPr>
          <w:ilvl w:val="0"/>
          <w:numId w:val="13"/>
        </w:numPr>
        <w:spacing w:before="200" w:after="200"/>
      </w:pPr>
      <w:r w:rsidRPr="005635F5">
        <w:t xml:space="preserve">Whether or not There is Any Varicella Zoster Virus Titers Positive </w:t>
      </w:r>
    </w:p>
    <w:p w:rsidR="005635F5" w:rsidRPr="005635F5" w:rsidRDefault="005635F5" w:rsidP="005635F5">
      <w:pPr>
        <w:pStyle w:val="Text"/>
        <w:numPr>
          <w:ilvl w:val="0"/>
          <w:numId w:val="13"/>
        </w:numPr>
        <w:spacing w:before="200" w:after="200"/>
      </w:pPr>
      <w:r w:rsidRPr="005635F5">
        <w:t xml:space="preserve">Whether or not There is Any Spec. AC Against </w:t>
      </w:r>
      <w:proofErr w:type="spellStart"/>
      <w:r w:rsidRPr="005635F5">
        <w:t>Natalizumab</w:t>
      </w:r>
      <w:proofErr w:type="spellEnd"/>
      <w:r w:rsidRPr="005635F5">
        <w:t xml:space="preserve"> Positive </w:t>
      </w:r>
    </w:p>
    <w:p w:rsidR="005635F5" w:rsidRDefault="005635F5" w:rsidP="005635F5">
      <w:pPr>
        <w:spacing w:before="200" w:after="200"/>
        <w:jc w:val="both"/>
        <w:rPr>
          <w:b/>
          <w:u w:val="single"/>
          <w:lang w:val="en-GB"/>
        </w:rPr>
      </w:pPr>
      <w:r>
        <w:rPr>
          <w:b/>
          <w:u w:val="single"/>
          <w:lang w:val="en-GB"/>
        </w:rPr>
        <w:t>Date on which the patient enters the data</w:t>
      </w:r>
    </w:p>
    <w:p w:rsidR="005635F5" w:rsidRPr="00A311CD" w:rsidRDefault="005635F5" w:rsidP="005635F5">
      <w:pPr>
        <w:spacing w:before="200" w:after="200"/>
        <w:jc w:val="both"/>
        <w:rPr>
          <w:b/>
          <w:u w:val="single"/>
          <w:lang w:val="en-GB"/>
        </w:rPr>
      </w:pPr>
      <w:r w:rsidRPr="00A311CD">
        <w:rPr>
          <w:b/>
          <w:u w:val="single"/>
          <w:lang w:val="en-GB"/>
        </w:rPr>
        <w:t>Duration on</w:t>
      </w:r>
      <w:r>
        <w:rPr>
          <w:b/>
          <w:u w:val="single"/>
          <w:lang w:val="en-GB"/>
        </w:rPr>
        <w:t xml:space="preserve"> treatment prior to index date </w:t>
      </w:r>
    </w:p>
    <w:p w:rsidR="005635F5" w:rsidRDefault="005635F5" w:rsidP="005635F5">
      <w:pPr>
        <w:pStyle w:val="Text"/>
        <w:numPr>
          <w:ilvl w:val="0"/>
          <w:numId w:val="13"/>
        </w:numPr>
        <w:spacing w:before="200" w:after="200"/>
      </w:pPr>
      <w:r>
        <w:t xml:space="preserve">Index-specific BRACE treatment for &lt;=365 days prior to index date (BRACE continuation cohort only) </w:t>
      </w:r>
    </w:p>
    <w:p w:rsidR="005635F5" w:rsidRDefault="005635F5" w:rsidP="005635F5">
      <w:pPr>
        <w:pStyle w:val="Text"/>
        <w:numPr>
          <w:ilvl w:val="0"/>
          <w:numId w:val="13"/>
        </w:numPr>
        <w:spacing w:before="200" w:after="200"/>
      </w:pPr>
      <w:r>
        <w:t xml:space="preserve">Index-specific BRACE treatment for &gt;365 days prior to index date (BRACE continuation cohort only) </w:t>
      </w:r>
    </w:p>
    <w:p w:rsidR="005635F5" w:rsidRDefault="005635F5" w:rsidP="005635F5">
      <w:pPr>
        <w:pStyle w:val="Text"/>
        <w:numPr>
          <w:ilvl w:val="0"/>
          <w:numId w:val="13"/>
        </w:numPr>
        <w:spacing w:before="200" w:after="200"/>
      </w:pPr>
      <w:r>
        <w:t xml:space="preserve">Whether the patient received any  BRACE treatment prior to </w:t>
      </w:r>
      <w:r w:rsidR="009F7D79">
        <w:t>index date</w:t>
      </w:r>
      <w:r>
        <w:t xml:space="preserve"> for &lt;=365 days (switch / escalation cohorts only) </w:t>
      </w:r>
    </w:p>
    <w:p w:rsidR="005635F5" w:rsidRDefault="005635F5" w:rsidP="005635F5">
      <w:pPr>
        <w:pStyle w:val="Text"/>
        <w:numPr>
          <w:ilvl w:val="0"/>
          <w:numId w:val="13"/>
        </w:numPr>
        <w:spacing w:before="200" w:after="200"/>
      </w:pPr>
      <w:r>
        <w:t xml:space="preserve">Whether the patient received any BRACE treatment prior to </w:t>
      </w:r>
      <w:r w:rsidR="009F7D79">
        <w:t>index date</w:t>
      </w:r>
      <w:r>
        <w:t xml:space="preserve"> for &gt;365 days (switch / escalation cohorts only)  </w:t>
      </w:r>
    </w:p>
    <w:p w:rsidR="005635F5" w:rsidRDefault="005635F5" w:rsidP="005635F5">
      <w:pPr>
        <w:spacing w:before="200" w:after="200"/>
        <w:jc w:val="both"/>
        <w:rPr>
          <w:b/>
          <w:u w:val="single"/>
          <w:lang w:val="en-GB"/>
        </w:rPr>
      </w:pPr>
      <w:r>
        <w:rPr>
          <w:b/>
          <w:u w:val="single"/>
          <w:lang w:val="en-GB"/>
        </w:rPr>
        <w:t>Changes in treatment l</w:t>
      </w:r>
      <w:r w:rsidRPr="00A311CD">
        <w:rPr>
          <w:b/>
          <w:u w:val="single"/>
          <w:lang w:val="en-GB"/>
        </w:rPr>
        <w:t>andscape</w:t>
      </w:r>
      <w:r>
        <w:rPr>
          <w:b/>
          <w:u w:val="single"/>
          <w:lang w:val="en-GB"/>
        </w:rPr>
        <w:t xml:space="preserve"> </w:t>
      </w:r>
    </w:p>
    <w:p w:rsidR="005635F5" w:rsidRDefault="005635F5" w:rsidP="005635F5">
      <w:pPr>
        <w:spacing w:before="200" w:after="200"/>
        <w:jc w:val="both"/>
        <w:rPr>
          <w:lang w:val="en-GB"/>
        </w:rPr>
      </w:pPr>
      <w:r>
        <w:rPr>
          <w:lang w:val="en-GB"/>
        </w:rPr>
        <w:lastRenderedPageBreak/>
        <w:t>In order to capture the temporal difference in the association between outcomes and attributes that may arise following the introduction of a new therapy, we will consider the following variables:</w:t>
      </w:r>
    </w:p>
    <w:p w:rsidR="005635F5" w:rsidRPr="005635F5" w:rsidRDefault="005635F5" w:rsidP="005635F5">
      <w:pPr>
        <w:pStyle w:val="Text"/>
        <w:numPr>
          <w:ilvl w:val="0"/>
          <w:numId w:val="13"/>
        </w:numPr>
        <w:spacing w:before="200" w:after="200"/>
      </w:pPr>
      <w:proofErr w:type="spellStart"/>
      <w:r w:rsidRPr="005635F5">
        <w:t>Gilenya</w:t>
      </w:r>
      <w:proofErr w:type="spellEnd"/>
      <w:r w:rsidRPr="005635F5">
        <w:t xml:space="preserve"> available at the index date (</w:t>
      </w:r>
      <w:r w:rsidR="00E7150B" w:rsidRPr="005635F5">
        <w:t>17</w:t>
      </w:r>
      <w:r w:rsidR="00E7150B">
        <w:t xml:space="preserve"> </w:t>
      </w:r>
      <w:r w:rsidRPr="005635F5">
        <w:t>Mar 11)</w:t>
      </w:r>
    </w:p>
    <w:p w:rsidR="005635F5" w:rsidRPr="005635F5" w:rsidRDefault="005635F5" w:rsidP="005635F5">
      <w:pPr>
        <w:pStyle w:val="Text"/>
        <w:numPr>
          <w:ilvl w:val="0"/>
          <w:numId w:val="13"/>
        </w:numPr>
        <w:spacing w:before="200" w:after="200"/>
      </w:pPr>
      <w:proofErr w:type="spellStart"/>
      <w:r w:rsidRPr="005635F5">
        <w:t>Aubagio</w:t>
      </w:r>
      <w:proofErr w:type="spellEnd"/>
      <w:r w:rsidRPr="005635F5">
        <w:t xml:space="preserve"> available at the index date (</w:t>
      </w:r>
      <w:r w:rsidR="00E7150B">
        <w:t>30 Aug 13</w:t>
      </w:r>
      <w:r w:rsidRPr="005635F5">
        <w:t>)</w:t>
      </w:r>
    </w:p>
    <w:p w:rsidR="00E7204B" w:rsidRDefault="005635F5" w:rsidP="00E7204B">
      <w:pPr>
        <w:pStyle w:val="Text"/>
        <w:numPr>
          <w:ilvl w:val="0"/>
          <w:numId w:val="13"/>
        </w:numPr>
        <w:spacing w:before="200" w:after="200"/>
      </w:pPr>
      <w:proofErr w:type="spellStart"/>
      <w:r>
        <w:t>T</w:t>
      </w:r>
      <w:r w:rsidRPr="005635F5">
        <w:t>ecfidera</w:t>
      </w:r>
      <w:proofErr w:type="spellEnd"/>
      <w:r w:rsidRPr="005635F5">
        <w:t xml:space="preserve"> available at the index date (</w:t>
      </w:r>
      <w:r w:rsidR="00E7150B">
        <w:t>30 Jan 14</w:t>
      </w:r>
      <w:r w:rsidRPr="005635F5">
        <w:t>)</w:t>
      </w:r>
    </w:p>
    <w:p w:rsidR="00C539F8" w:rsidRDefault="001A5D64">
      <w:pPr>
        <w:spacing w:before="200" w:after="200"/>
        <w:jc w:val="both"/>
        <w:rPr>
          <w:b/>
          <w:u w:val="single"/>
          <w:lang w:val="en-GB"/>
        </w:rPr>
      </w:pPr>
      <w:r w:rsidRPr="001A5D64">
        <w:rPr>
          <w:b/>
          <w:u w:val="single"/>
          <w:lang w:val="en-GB"/>
        </w:rPr>
        <w:t>History of disease m</w:t>
      </w:r>
      <w:r w:rsidR="00B518BA">
        <w:rPr>
          <w:b/>
          <w:u w:val="single"/>
          <w:lang w:val="en-GB"/>
        </w:rPr>
        <w:t>odifying t</w:t>
      </w:r>
      <w:r w:rsidR="00B518BA" w:rsidRPr="00B518BA">
        <w:rPr>
          <w:b/>
          <w:u w:val="single"/>
          <w:lang w:val="en-GB"/>
        </w:rPr>
        <w:t>herapies</w:t>
      </w:r>
      <w:r w:rsidR="00E7204B" w:rsidRPr="00E7204B">
        <w:rPr>
          <w:b/>
          <w:u w:val="single"/>
          <w:lang w:val="en-GB"/>
        </w:rPr>
        <w:t xml:space="preserve"> </w:t>
      </w:r>
      <w:r w:rsidR="00B518BA" w:rsidRPr="00B518BA">
        <w:rPr>
          <w:b/>
          <w:u w:val="single"/>
          <w:lang w:val="en-GB"/>
        </w:rPr>
        <w:t>(A DMT is one specific type of BRACE, first line or second line treatment)</w:t>
      </w:r>
    </w:p>
    <w:p w:rsidR="00E7204B" w:rsidRDefault="00E7204B" w:rsidP="00E7204B">
      <w:pPr>
        <w:pStyle w:val="Text"/>
        <w:numPr>
          <w:ilvl w:val="0"/>
          <w:numId w:val="13"/>
        </w:numPr>
        <w:spacing w:before="200" w:after="200"/>
      </w:pPr>
      <w:r>
        <w:t>Number of  different DMTs used in 1 year before the index (to be broken into categories based on the distribution of the variable and the number of patients in the corresponding cohort)</w:t>
      </w:r>
    </w:p>
    <w:p w:rsidR="00E7204B" w:rsidRPr="005635F5" w:rsidRDefault="00E7204B" w:rsidP="00E7204B">
      <w:pPr>
        <w:pStyle w:val="Text"/>
        <w:numPr>
          <w:ilvl w:val="0"/>
          <w:numId w:val="13"/>
        </w:numPr>
        <w:spacing w:before="200" w:after="200"/>
      </w:pPr>
      <w:r>
        <w:t>Number of  different DMTs used in 1-2 years before the index (to be broken into categories based on the distribution of the variable and the number of patients in the corresponding cohort)</w:t>
      </w:r>
    </w:p>
    <w:p w:rsidR="00E7204B" w:rsidRPr="005635F5" w:rsidRDefault="00E7204B" w:rsidP="00E7204B">
      <w:pPr>
        <w:pStyle w:val="Text"/>
        <w:numPr>
          <w:ilvl w:val="0"/>
          <w:numId w:val="13"/>
        </w:numPr>
        <w:spacing w:before="200" w:after="200"/>
      </w:pPr>
      <w:r>
        <w:t>Number of  different DMTs used in 2-3 years before the index (to be broken into categories based on the distribution of the variable and the number of patients in the corresponding cohort)</w:t>
      </w:r>
    </w:p>
    <w:p w:rsidR="00E7204B" w:rsidRPr="005635F5" w:rsidRDefault="00E7204B" w:rsidP="00E7204B">
      <w:pPr>
        <w:pStyle w:val="Text"/>
        <w:numPr>
          <w:ilvl w:val="0"/>
          <w:numId w:val="13"/>
        </w:numPr>
        <w:spacing w:before="200" w:after="200"/>
      </w:pPr>
      <w:r>
        <w:t>Number of  different DMTs used in 3-4 years before the index (to be broken into categories based on the distribution of the variable and the number of patients in the corresponding cohort)</w:t>
      </w:r>
    </w:p>
    <w:p w:rsidR="005635F5" w:rsidRPr="00AB1AD5" w:rsidRDefault="005635F5" w:rsidP="005635F5">
      <w:pPr>
        <w:spacing w:before="200" w:after="200"/>
        <w:jc w:val="both"/>
        <w:rPr>
          <w:b/>
          <w:u w:val="single"/>
          <w:lang w:val="en-GB"/>
        </w:rPr>
      </w:pPr>
      <w:r>
        <w:rPr>
          <w:b/>
          <w:u w:val="single"/>
          <w:lang w:val="en-GB"/>
        </w:rPr>
        <w:t xml:space="preserve">Composite </w:t>
      </w:r>
      <w:r w:rsidR="00D91DBE">
        <w:rPr>
          <w:b/>
          <w:u w:val="single"/>
          <w:lang w:val="en-GB"/>
        </w:rPr>
        <w:t>group flag (a set of b</w:t>
      </w:r>
      <w:r>
        <w:rPr>
          <w:b/>
          <w:u w:val="single"/>
          <w:lang w:val="en-GB"/>
        </w:rPr>
        <w:t>inary flags used in the composite cohort indicating which sub-cohort)</w:t>
      </w:r>
    </w:p>
    <w:p w:rsidR="00D91DBE" w:rsidRPr="00D91DBE" w:rsidRDefault="00D91DBE" w:rsidP="00D91DBE">
      <w:pPr>
        <w:pStyle w:val="Text"/>
        <w:numPr>
          <w:ilvl w:val="0"/>
          <w:numId w:val="13"/>
        </w:numPr>
        <w:spacing w:before="200" w:after="200"/>
      </w:pPr>
      <w:r w:rsidRPr="00D91DBE">
        <w:t>Whether or not this patient belongs to the BRACE to BRACE switch sub-cohort</w:t>
      </w:r>
    </w:p>
    <w:p w:rsidR="00D91DBE" w:rsidRPr="00D91DBE" w:rsidRDefault="00D91DBE" w:rsidP="00D91DBE">
      <w:pPr>
        <w:pStyle w:val="Text"/>
        <w:numPr>
          <w:ilvl w:val="0"/>
          <w:numId w:val="13"/>
        </w:numPr>
        <w:spacing w:before="200" w:after="200"/>
      </w:pPr>
      <w:r w:rsidRPr="00D91DBE">
        <w:t>Whether or not this patient belongs to the BRACE to first-line switch sub-cohort</w:t>
      </w:r>
    </w:p>
    <w:p w:rsidR="005635F5" w:rsidRPr="00D91DBE" w:rsidRDefault="00D91DBE" w:rsidP="00D91DBE">
      <w:pPr>
        <w:pStyle w:val="Text"/>
        <w:numPr>
          <w:ilvl w:val="0"/>
          <w:numId w:val="13"/>
        </w:numPr>
        <w:spacing w:before="200" w:after="200"/>
      </w:pPr>
      <w:r w:rsidRPr="00D91DBE">
        <w:t>Whether or not this patient belongs to the BRACE to second-line switch sub-cohort</w:t>
      </w:r>
    </w:p>
    <w:p w:rsidR="00D91DBE" w:rsidRPr="00AB1AD5" w:rsidRDefault="00D91DBE" w:rsidP="00D91DBE">
      <w:pPr>
        <w:spacing w:before="200" w:after="200"/>
        <w:jc w:val="both"/>
        <w:rPr>
          <w:b/>
          <w:u w:val="single"/>
          <w:lang w:val="en-GB"/>
        </w:rPr>
      </w:pPr>
      <w:r>
        <w:rPr>
          <w:b/>
          <w:u w:val="single"/>
          <w:lang w:val="en-GB"/>
        </w:rPr>
        <w:t>Interaction terms for the composite cohort (</w:t>
      </w:r>
      <w:r w:rsidRPr="007240AA">
        <w:rPr>
          <w:b/>
          <w:u w:val="single"/>
          <w:lang w:val="en-GB"/>
        </w:rPr>
        <w:t xml:space="preserve">i.e. interaction terms for the composite cohort will be created between </w:t>
      </w:r>
      <w:proofErr w:type="spellStart"/>
      <w:r w:rsidRPr="007240AA">
        <w:rPr>
          <w:b/>
          <w:u w:val="single"/>
          <w:lang w:val="en-GB"/>
        </w:rPr>
        <w:t>subcohort</w:t>
      </w:r>
      <w:proofErr w:type="spellEnd"/>
      <w:r w:rsidRPr="007240AA">
        <w:rPr>
          <w:b/>
          <w:u w:val="single"/>
          <w:lang w:val="en-GB"/>
        </w:rPr>
        <w:t xml:space="preserve"> membership and ‘important’ covariates, where the ‘important variables are the most important variables in the separate, </w:t>
      </w:r>
      <w:proofErr w:type="spellStart"/>
      <w:r w:rsidRPr="007240AA">
        <w:rPr>
          <w:b/>
          <w:u w:val="single"/>
          <w:lang w:val="en-GB"/>
        </w:rPr>
        <w:t>subcohort</w:t>
      </w:r>
      <w:proofErr w:type="spellEnd"/>
      <w:r w:rsidRPr="007240AA">
        <w:rPr>
          <w:b/>
          <w:u w:val="single"/>
          <w:lang w:val="en-GB"/>
        </w:rPr>
        <w:t xml:space="preserve"> models</w:t>
      </w:r>
      <w:r>
        <w:rPr>
          <w:b/>
          <w:u w:val="single"/>
          <w:lang w:val="en-GB"/>
        </w:rPr>
        <w:t>)</w:t>
      </w:r>
    </w:p>
    <w:p w:rsidR="005635F5" w:rsidRDefault="00D91DBE" w:rsidP="00D91DBE">
      <w:pPr>
        <w:pStyle w:val="Heading3"/>
      </w:pPr>
      <w:bookmarkStart w:id="88" w:name="_Toc453104595"/>
      <w:r>
        <w:t>Outcomes of interest</w:t>
      </w:r>
      <w:bookmarkEnd w:id="88"/>
      <w:r>
        <w:t xml:space="preserve"> </w:t>
      </w:r>
    </w:p>
    <w:p w:rsidR="00D91DBE" w:rsidRDefault="00D91DBE" w:rsidP="00D91DBE">
      <w:pPr>
        <w:pStyle w:val="Text"/>
      </w:pPr>
      <w:r>
        <w:t xml:space="preserve">All outcomes are measured over the post-index period: </w:t>
      </w:r>
    </w:p>
    <w:p w:rsidR="00D91DBE" w:rsidRPr="00A311CD" w:rsidRDefault="00D91DBE" w:rsidP="00D91DBE">
      <w:pPr>
        <w:widowControl w:val="0"/>
        <w:numPr>
          <w:ilvl w:val="0"/>
          <w:numId w:val="17"/>
        </w:numPr>
        <w:spacing w:before="200" w:after="200"/>
        <w:jc w:val="both"/>
        <w:rPr>
          <w:lang w:val="en-GB"/>
        </w:rPr>
      </w:pPr>
      <w:r>
        <w:rPr>
          <w:szCs w:val="21"/>
          <w:lang w:val="en-GB"/>
        </w:rPr>
        <w:t>A</w:t>
      </w:r>
      <w:r w:rsidRPr="00A311CD">
        <w:rPr>
          <w:szCs w:val="21"/>
          <w:lang w:val="en-GB"/>
        </w:rPr>
        <w:t>t least one relapse;</w:t>
      </w:r>
    </w:p>
    <w:p w:rsidR="00D91DBE" w:rsidRPr="00A311CD" w:rsidRDefault="00D91DBE" w:rsidP="00D91DBE">
      <w:pPr>
        <w:widowControl w:val="0"/>
        <w:numPr>
          <w:ilvl w:val="0"/>
          <w:numId w:val="17"/>
        </w:numPr>
        <w:spacing w:before="200" w:after="200"/>
        <w:jc w:val="both"/>
        <w:rPr>
          <w:lang w:val="en-GB"/>
        </w:rPr>
      </w:pPr>
      <w:r w:rsidRPr="00A311CD">
        <w:rPr>
          <w:szCs w:val="21"/>
          <w:lang w:val="en-GB"/>
        </w:rPr>
        <w:t xml:space="preserve">EDSS progression; </w:t>
      </w:r>
    </w:p>
    <w:p w:rsidR="00D91DBE" w:rsidRPr="00A311CD" w:rsidRDefault="00D91DBE" w:rsidP="00D91DBE">
      <w:pPr>
        <w:widowControl w:val="0"/>
        <w:numPr>
          <w:ilvl w:val="0"/>
          <w:numId w:val="17"/>
        </w:numPr>
        <w:spacing w:before="200" w:after="200"/>
        <w:jc w:val="both"/>
        <w:rPr>
          <w:lang w:val="en-GB"/>
        </w:rPr>
      </w:pPr>
      <w:r>
        <w:rPr>
          <w:szCs w:val="21"/>
          <w:lang w:val="en-GB"/>
        </w:rPr>
        <w:lastRenderedPageBreak/>
        <w:t>C</w:t>
      </w:r>
      <w:r w:rsidRPr="00A311CD">
        <w:rPr>
          <w:szCs w:val="21"/>
          <w:lang w:val="en-GB"/>
        </w:rPr>
        <w:t xml:space="preserve">onfirmed EDSS progression; </w:t>
      </w:r>
    </w:p>
    <w:p w:rsidR="00D91DBE" w:rsidRPr="00A311CD" w:rsidRDefault="00D91DBE" w:rsidP="00D91DBE">
      <w:pPr>
        <w:widowControl w:val="0"/>
        <w:numPr>
          <w:ilvl w:val="0"/>
          <w:numId w:val="17"/>
        </w:numPr>
        <w:spacing w:before="200" w:after="200"/>
        <w:jc w:val="both"/>
        <w:rPr>
          <w:lang w:val="en-GB"/>
        </w:rPr>
      </w:pPr>
      <w:r>
        <w:rPr>
          <w:lang w:val="en-GB"/>
        </w:rPr>
        <w:t>Re</w:t>
      </w:r>
      <w:r w:rsidRPr="00A311CD">
        <w:rPr>
          <w:lang w:val="en-GB"/>
        </w:rPr>
        <w:t xml:space="preserve">lapse or EDSS progression; </w:t>
      </w:r>
    </w:p>
    <w:p w:rsidR="00D91DBE" w:rsidRDefault="00D91DBE" w:rsidP="00D91DBE">
      <w:pPr>
        <w:widowControl w:val="0"/>
        <w:numPr>
          <w:ilvl w:val="0"/>
          <w:numId w:val="17"/>
        </w:numPr>
        <w:spacing w:before="200" w:after="200"/>
        <w:jc w:val="both"/>
        <w:rPr>
          <w:lang w:val="en-GB"/>
        </w:rPr>
      </w:pPr>
      <w:r w:rsidRPr="00A311CD">
        <w:rPr>
          <w:lang w:val="en-GB"/>
        </w:rPr>
        <w:t>Relapse or confirmed EDSS progression</w:t>
      </w:r>
      <w:r>
        <w:rPr>
          <w:lang w:val="en-GB"/>
        </w:rPr>
        <w:t>.</w:t>
      </w:r>
    </w:p>
    <w:p w:rsidR="00D91DBE" w:rsidRDefault="00D91DBE" w:rsidP="00D91DBE">
      <w:pPr>
        <w:widowControl w:val="0"/>
        <w:numPr>
          <w:ilvl w:val="0"/>
          <w:numId w:val="17"/>
        </w:numPr>
        <w:spacing w:before="200" w:after="200"/>
        <w:jc w:val="both"/>
        <w:rPr>
          <w:lang w:val="en-GB"/>
        </w:rPr>
      </w:pPr>
      <w:r>
        <w:rPr>
          <w:lang w:val="en-GB"/>
        </w:rPr>
        <w:t>Relapse and EDSS progression</w:t>
      </w:r>
    </w:p>
    <w:p w:rsidR="00C21708" w:rsidRDefault="00C21708" w:rsidP="00C21708">
      <w:pPr>
        <w:pStyle w:val="Heading3"/>
      </w:pPr>
      <w:r>
        <w:t xml:space="preserve">Missing Data Handling </w:t>
      </w:r>
    </w:p>
    <w:p w:rsidR="00C21708" w:rsidRPr="00C21708" w:rsidRDefault="00C21708" w:rsidP="00C21708">
      <w:pPr>
        <w:widowControl w:val="0"/>
        <w:numPr>
          <w:ilvl w:val="0"/>
          <w:numId w:val="17"/>
        </w:numPr>
        <w:spacing w:before="200" w:after="200"/>
        <w:jc w:val="both"/>
        <w:rPr>
          <w:szCs w:val="21"/>
          <w:lang w:val="en-GB"/>
        </w:rPr>
      </w:pPr>
      <w:r w:rsidRPr="00C21708">
        <w:rPr>
          <w:szCs w:val="21"/>
          <w:lang w:val="en-GB"/>
        </w:rPr>
        <w:t>Variables with a high proportion of missing values (e.g. &gt;50%; TBD) will not be included in the model.</w:t>
      </w:r>
    </w:p>
    <w:p w:rsidR="00C21708" w:rsidRPr="00C21708" w:rsidRDefault="00C21708" w:rsidP="00C21708">
      <w:pPr>
        <w:widowControl w:val="0"/>
        <w:numPr>
          <w:ilvl w:val="0"/>
          <w:numId w:val="17"/>
        </w:numPr>
        <w:spacing w:before="200" w:after="200"/>
        <w:jc w:val="both"/>
        <w:rPr>
          <w:szCs w:val="21"/>
          <w:lang w:val="en-GB"/>
        </w:rPr>
      </w:pPr>
      <w:r w:rsidRPr="00C21708">
        <w:rPr>
          <w:szCs w:val="21"/>
          <w:lang w:val="en-GB"/>
        </w:rPr>
        <w:t xml:space="preserve">Variables with a proportion of missing values below this threshold and above a lower threshold (e.g. 2%; TBD) will be represented by a separate binary flag in the model (note all variables, including count and </w:t>
      </w:r>
      <w:r w:rsidR="00234DA7" w:rsidRPr="00C21708">
        <w:rPr>
          <w:szCs w:val="21"/>
          <w:lang w:val="en-GB"/>
        </w:rPr>
        <w:t>continuous</w:t>
      </w:r>
      <w:r w:rsidRPr="00C21708">
        <w:rPr>
          <w:szCs w:val="21"/>
          <w:lang w:val="en-GB"/>
        </w:rPr>
        <w:t xml:space="preserve">, will be dichotomized, hence missing values will be a separate category). </w:t>
      </w:r>
    </w:p>
    <w:p w:rsidR="00C21708" w:rsidRDefault="00C21708" w:rsidP="00C21708">
      <w:pPr>
        <w:widowControl w:val="0"/>
        <w:numPr>
          <w:ilvl w:val="0"/>
          <w:numId w:val="17"/>
        </w:numPr>
        <w:spacing w:before="200" w:after="200"/>
        <w:jc w:val="both"/>
        <w:rPr>
          <w:lang w:val="en-GB"/>
        </w:rPr>
      </w:pPr>
      <w:r w:rsidRPr="00C21708">
        <w:rPr>
          <w:szCs w:val="21"/>
          <w:lang w:val="en-GB"/>
        </w:rPr>
        <w:t>Variables with a proportion of missing values below the lower threshold will receive the median value of non missing observations</w:t>
      </w:r>
    </w:p>
    <w:p w:rsidR="00D91DBE" w:rsidRDefault="00D91DBE" w:rsidP="00D91DBE">
      <w:pPr>
        <w:pStyle w:val="Heading2"/>
      </w:pPr>
      <w:bookmarkStart w:id="89" w:name="_Toc453104596"/>
      <w:r>
        <w:t>Data sources</w:t>
      </w:r>
      <w:bookmarkEnd w:id="89"/>
      <w:r>
        <w:t xml:space="preserve"> </w:t>
      </w:r>
    </w:p>
    <w:p w:rsidR="00D91DBE" w:rsidRDefault="00D91DBE" w:rsidP="00D91DBE">
      <w:pPr>
        <w:pStyle w:val="Text"/>
        <w:rPr>
          <w:lang w:val="en-GB"/>
        </w:rPr>
      </w:pPr>
      <w:r w:rsidRPr="00697276">
        <w:rPr>
          <w:lang w:val="en-GB"/>
        </w:rPr>
        <w:t xml:space="preserve">The data for this study is retrieved from the NTD database provided by NTD Network Germany. The NTD network operates databases for different neurological and psychiatric disorders for the purpose of quality management and health research. The data of the participating neurology practices are pooled anonymously to form the database. This allows observational cohort-studies using health data routinely collected in outpatient neurology practices of NTD throughout Germany who are members of the </w:t>
      </w:r>
      <w:r>
        <w:rPr>
          <w:lang w:val="en-GB"/>
        </w:rPr>
        <w:t>NTD</w:t>
      </w:r>
      <w:r w:rsidRPr="00697276">
        <w:rPr>
          <w:lang w:val="en-GB"/>
        </w:rPr>
        <w:t xml:space="preserve"> network. The exploratory study will use </w:t>
      </w:r>
      <w:r>
        <w:rPr>
          <w:lang w:val="en-GB"/>
        </w:rPr>
        <w:t xml:space="preserve">the most recent </w:t>
      </w:r>
      <w:r w:rsidRPr="00697276">
        <w:rPr>
          <w:lang w:val="en-GB"/>
        </w:rPr>
        <w:t>data from the N</w:t>
      </w:r>
      <w:r>
        <w:rPr>
          <w:lang w:val="en-GB"/>
        </w:rPr>
        <w:t>TD</w:t>
      </w:r>
      <w:r w:rsidRPr="00697276">
        <w:rPr>
          <w:lang w:val="en-GB"/>
        </w:rPr>
        <w:t xml:space="preserve"> network</w:t>
      </w:r>
      <w:r>
        <w:rPr>
          <w:lang w:val="en-GB"/>
        </w:rPr>
        <w:t>.</w:t>
      </w:r>
      <w:r w:rsidRPr="00697276">
        <w:rPr>
          <w:lang w:val="en-GB"/>
        </w:rPr>
        <w:t xml:space="preserve"> </w:t>
      </w:r>
    </w:p>
    <w:p w:rsidR="00D91DBE" w:rsidRPr="00697276" w:rsidRDefault="00D91DBE" w:rsidP="00D91DBE">
      <w:pPr>
        <w:pStyle w:val="Text"/>
        <w:rPr>
          <w:lang w:val="en-GB"/>
        </w:rPr>
      </w:pPr>
      <w:r w:rsidRPr="00697276">
        <w:rPr>
          <w:lang w:val="en-GB"/>
        </w:rPr>
        <w:t>MS diagnoses and type of MS are recorded as International Classification of Diseases, Ninth Revision, Clinical Modification (ICD-9-CM) codes; other data recorded include MS-specific medication, EDSS, relapse rate, adverse events of MS medication, date and results of magnetic resonance imaging, different quality of life-scales, and other socioeconomic parameters.</w:t>
      </w:r>
    </w:p>
    <w:p w:rsidR="00D91DBE" w:rsidRDefault="00D91DBE" w:rsidP="00D91DBE">
      <w:pPr>
        <w:pStyle w:val="Text"/>
        <w:rPr>
          <w:lang w:val="en-GB"/>
        </w:rPr>
      </w:pPr>
      <w:r w:rsidRPr="00697276">
        <w:rPr>
          <w:lang w:val="en-GB"/>
        </w:rPr>
        <w:t>Demographic and clinical data of MS patients are documented in a standardized way digitally in-time during clinical visits at least once within 3 month periods in all patients with MS in the participating practices. All neurologists are trained to document these data in a standardized way in the digital data source and are certified EDSS-</w:t>
      </w:r>
      <w:proofErr w:type="spellStart"/>
      <w:r w:rsidRPr="00697276">
        <w:rPr>
          <w:lang w:val="en-GB"/>
        </w:rPr>
        <w:t>raters</w:t>
      </w:r>
      <w:proofErr w:type="spellEnd"/>
      <w:r w:rsidRPr="00697276">
        <w:rPr>
          <w:lang w:val="en-GB"/>
        </w:rPr>
        <w:t>. This data acquisition protocol is approved by the ethical committee of the Bavarian Medical Board (</w:t>
      </w:r>
      <w:proofErr w:type="spellStart"/>
      <w:r w:rsidRPr="00697276">
        <w:rPr>
          <w:lang w:val="en-GB"/>
        </w:rPr>
        <w:t>Bayerische</w:t>
      </w:r>
      <w:proofErr w:type="spellEnd"/>
      <w:r w:rsidRPr="00697276">
        <w:rPr>
          <w:lang w:val="en-GB"/>
        </w:rPr>
        <w:t xml:space="preserve"> </w:t>
      </w:r>
      <w:proofErr w:type="spellStart"/>
      <w:r w:rsidRPr="00697276">
        <w:rPr>
          <w:lang w:val="en-GB"/>
        </w:rPr>
        <w:t>Landesärztekammer</w:t>
      </w:r>
      <w:proofErr w:type="spellEnd"/>
      <w:r w:rsidRPr="00697276">
        <w:rPr>
          <w:lang w:val="en-GB"/>
        </w:rPr>
        <w:t>, 14.06.2012).</w:t>
      </w:r>
    </w:p>
    <w:p w:rsidR="00D91DBE" w:rsidRPr="00D91DBE" w:rsidRDefault="00D91DBE" w:rsidP="00D91DBE">
      <w:pPr>
        <w:pStyle w:val="Heading3"/>
      </w:pPr>
      <w:bookmarkStart w:id="90" w:name="_Toc453104597"/>
      <w:r>
        <w:t>Data collection schedule</w:t>
      </w:r>
      <w:bookmarkEnd w:id="90"/>
    </w:p>
    <w:p w:rsidR="005635F5" w:rsidRDefault="00D91DBE" w:rsidP="005635F5">
      <w:pPr>
        <w:pStyle w:val="Text"/>
        <w:spacing w:before="200" w:after="200"/>
      </w:pPr>
      <w:r w:rsidRPr="00D91DBE">
        <w:t xml:space="preserve">Not applicable. Primary data collection will not be incorporated as secondary data sources will be </w:t>
      </w:r>
      <w:r>
        <w:t xml:space="preserve">utilized. </w:t>
      </w:r>
    </w:p>
    <w:p w:rsidR="00D91DBE" w:rsidRPr="005635F5" w:rsidRDefault="003D37C4" w:rsidP="00D91DBE">
      <w:pPr>
        <w:pStyle w:val="Heading2"/>
      </w:pPr>
      <w:bookmarkStart w:id="91" w:name="_Toc453104598"/>
      <w:r>
        <w:lastRenderedPageBreak/>
        <w:t>Study size/ power calculation</w:t>
      </w:r>
      <w:bookmarkEnd w:id="91"/>
      <w:r>
        <w:t xml:space="preserve"> </w:t>
      </w:r>
    </w:p>
    <w:p w:rsidR="009F7D79" w:rsidRDefault="00D91DBE" w:rsidP="00D91DBE">
      <w:pPr>
        <w:pStyle w:val="Text"/>
        <w:spacing w:before="200" w:after="200"/>
        <w:rPr>
          <w:rFonts w:cs="Arial"/>
          <w:lang w:val="en-GB"/>
        </w:rPr>
      </w:pPr>
      <w:r w:rsidRPr="00A311CD">
        <w:rPr>
          <w:rFonts w:cs="Arial"/>
          <w:lang w:val="en-GB"/>
        </w:rPr>
        <w:t xml:space="preserve">All available patients in the NTD database who fulfil </w:t>
      </w:r>
      <w:r>
        <w:rPr>
          <w:rFonts w:cs="Arial"/>
          <w:lang w:val="en-GB"/>
        </w:rPr>
        <w:t>the relevant</w:t>
      </w:r>
      <w:r w:rsidRPr="00A311CD">
        <w:rPr>
          <w:rFonts w:cs="Arial"/>
          <w:lang w:val="en-GB"/>
        </w:rPr>
        <w:t xml:space="preserve"> inclusi</w:t>
      </w:r>
      <w:r>
        <w:rPr>
          <w:rFonts w:cs="Arial"/>
          <w:lang w:val="en-GB"/>
        </w:rPr>
        <w:t>on/ exclusion</w:t>
      </w:r>
      <w:r w:rsidRPr="00A311CD">
        <w:rPr>
          <w:rFonts w:cs="Arial"/>
          <w:lang w:val="en-GB"/>
        </w:rPr>
        <w:t xml:space="preserve"> criteria will be included. </w:t>
      </w:r>
    </w:p>
    <w:p w:rsidR="00E7150B" w:rsidRDefault="00522460" w:rsidP="00D91DBE">
      <w:pPr>
        <w:pStyle w:val="Text"/>
        <w:spacing w:before="200" w:after="200"/>
        <w:rPr>
          <w:lang w:val="en-GB"/>
        </w:rPr>
      </w:pPr>
      <w:r w:rsidRPr="00522460">
        <w:rPr>
          <w:lang w:val="en-GB"/>
        </w:rPr>
        <w:t>The following information relates to power calculations. The primary objective is to predict relapse progression for the composite cohort which will be measured using AUC. The approximate size of the cohort will be 4,000 patients in total and 800 with the positive outcome. Based on this information, the confidence intervals for selected AUCs are shown below based on the formula:</w:t>
      </w:r>
    </w:p>
    <w:p w:rsidR="00522460" w:rsidRPr="00E7150B" w:rsidRDefault="00E7150B" w:rsidP="00D91DBE">
      <w:pPr>
        <w:pStyle w:val="Text"/>
        <w:spacing w:before="200" w:after="200"/>
        <w:rPr>
          <w:lang w:val="en-GB"/>
        </w:rPr>
      </w:pPr>
      <m:oMathPara>
        <m:oMath>
          <m:r>
            <w:rPr>
              <w:rFonts w:ascii="Cambria Math" w:hAnsi="Cambria Math"/>
              <w:lang w:val="en-GB"/>
            </w:rPr>
            <m:t xml:space="preserve">SE </m:t>
          </m:r>
          <m:d>
            <m:dPr>
              <m:ctrlPr>
                <w:rPr>
                  <w:rFonts w:ascii="Cambria Math" w:hAnsi="Cambria Math"/>
                  <w:i/>
                  <w:lang w:val="en-GB"/>
                </w:rPr>
              </m:ctrlPr>
            </m:dPr>
            <m:e>
              <m:r>
                <w:rPr>
                  <w:rFonts w:ascii="Cambria Math" w:hAnsi="Cambria Math"/>
                  <w:lang w:val="en-GB"/>
                </w:rPr>
                <m:t>AUC</m:t>
              </m:r>
            </m:e>
          </m:d>
          <m:r>
            <w:rPr>
              <w:rFonts w:ascii="Cambria Math" w:hAnsi="Cambria Math"/>
              <w:lang w:val="en-GB"/>
            </w:rPr>
            <m:t xml:space="preserve">=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 xml:space="preserve">AUC </m:t>
                  </m:r>
                  <m:d>
                    <m:dPr>
                      <m:ctrlPr>
                        <w:rPr>
                          <w:rFonts w:ascii="Cambria Math" w:hAnsi="Cambria Math"/>
                          <w:i/>
                          <w:lang w:val="en-GB"/>
                        </w:rPr>
                      </m:ctrlPr>
                    </m:dPr>
                    <m:e>
                      <m:r>
                        <w:rPr>
                          <w:rFonts w:ascii="Cambria Math" w:hAnsi="Cambria Math"/>
                          <w:lang w:val="en-GB"/>
                        </w:rPr>
                        <m:t xml:space="preserve"> 1-AUC</m:t>
                      </m:r>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lang w:val="en-GB"/>
                        </w:rPr>
                        <m:t>-1</m:t>
                      </m:r>
                    </m:e>
                  </m:d>
                  <m:r>
                    <w:rPr>
                      <w:rFonts w:ascii="Cambria Math" w:hAnsi="Cambria Math"/>
                      <w:lang w:val="en-GB"/>
                    </w:rPr>
                    <m:t xml:space="preserve">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AUC</m:t>
                          </m:r>
                        </m:e>
                        <m:sup>
                          <m:r>
                            <w:rPr>
                              <w:rFonts w:ascii="Cambria Math" w:hAnsi="Cambria Math"/>
                              <w:lang w:val="en-GB"/>
                            </w:rPr>
                            <m:t>2</m:t>
                          </m:r>
                        </m:sup>
                      </m:sSup>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lang w:val="en-GB"/>
                        </w:rPr>
                        <m:t>-1</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 xml:space="preserve"> AUC</m:t>
                      </m:r>
                    </m:e>
                    <m:sup>
                      <m:r>
                        <w:rPr>
                          <w:rFonts w:ascii="Cambria Math" w:hAnsi="Cambria Math"/>
                          <w:lang w:val="en-GB"/>
                        </w:rPr>
                        <m:t>2</m:t>
                      </m:r>
                    </m:sup>
                  </m:sSup>
                  <m:r>
                    <w:rPr>
                      <w:rFonts w:ascii="Cambria Math" w:hAnsi="Cambria Math"/>
                      <w:lang w:val="en-GB"/>
                    </w:rPr>
                    <m:t xml:space="preserve">) </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oMath>
      </m:oMathPara>
    </w:p>
    <w:p w:rsidR="00E7150B" w:rsidRDefault="00E7150B" w:rsidP="00E7150B">
      <w:pPr>
        <w:pStyle w:val="Text"/>
        <w:spacing w:before="200" w:after="200"/>
        <w:rPr>
          <w:lang w:val="en-GB"/>
        </w:rPr>
      </w:pPr>
      <w:proofErr w:type="gramStart"/>
      <w:r>
        <w:rPr>
          <w:lang w:val="en-GB"/>
        </w:rPr>
        <w:t xml:space="preserve">Where </w:t>
      </w:r>
      <m:oMath>
        <m:sSub>
          <m:sSubPr>
            <m:ctrlPr>
              <w:rPr>
                <w:rFonts w:ascii="Cambria Math" w:hAnsi="Cambria Math"/>
                <w:i/>
                <w:lang w:val="en-GB"/>
              </w:rPr>
            </m:ctrlPr>
          </m:sSubPr>
          <m:e>
            <w:proofErr w:type="gramEnd"/>
            <m:r>
              <w:rPr>
                <w:rFonts w:ascii="Cambria Math" w:hAnsi="Cambria Math"/>
                <w:lang w:val="en-GB"/>
              </w:rPr>
              <m:t>Q</m:t>
            </m:r>
          </m:e>
          <m:sub>
            <m:r>
              <w:rPr>
                <w:rFonts w:ascii="Cambria Math" w:hAnsi="Cambria Math"/>
                <w:lang w:val="en-GB"/>
              </w:rPr>
              <m:t>1</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AUC</m:t>
            </m:r>
          </m:num>
          <m:den>
            <m:r>
              <w:rPr>
                <w:rFonts w:ascii="Cambria Math" w:hAnsi="Cambria Math"/>
                <w:lang w:val="en-GB"/>
              </w:rPr>
              <m:t>2-AUC</m:t>
            </m:r>
          </m:den>
        </m:f>
      </m:oMath>
      <w:r>
        <w:rPr>
          <w:lang w:val="en-GB"/>
        </w:rPr>
        <w:t xml:space="preserve"> ,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sSup>
              <m:sSupPr>
                <m:ctrlPr>
                  <w:rPr>
                    <w:rFonts w:ascii="Cambria Math" w:hAnsi="Cambria Math"/>
                    <w:i/>
                    <w:lang w:val="en-GB"/>
                  </w:rPr>
                </m:ctrlPr>
              </m:sSupPr>
              <m:e>
                <m:r>
                  <w:rPr>
                    <w:rFonts w:ascii="Cambria Math" w:hAnsi="Cambria Math"/>
                    <w:lang w:val="en-GB"/>
                  </w:rPr>
                  <m:t>AUC</m:t>
                </m:r>
              </m:e>
              <m:sup>
                <m:r>
                  <w:rPr>
                    <w:rFonts w:ascii="Cambria Math" w:hAnsi="Cambria Math"/>
                    <w:lang w:val="en-GB"/>
                  </w:rPr>
                  <m:t>2</m:t>
                </m:r>
              </m:sup>
            </m:sSup>
          </m:num>
          <m:den>
            <m:r>
              <w:rPr>
                <w:rFonts w:ascii="Cambria Math" w:hAnsi="Cambria Math"/>
                <w:lang w:val="en-GB"/>
              </w:rPr>
              <m:t>1+AUC</m:t>
            </m:r>
          </m:den>
        </m:f>
      </m:oMath>
      <w:r>
        <w:rPr>
          <w:lang w:val="en-GB"/>
        </w:rPr>
        <w:t xml:space="preserve"> ,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lang w:val="en-GB"/>
          </w:rPr>
          <m:t>=number of positive patients</m:t>
        </m:r>
      </m:oMath>
      <w:r>
        <w:rPr>
          <w:lang w:val="en-GB"/>
        </w:rPr>
        <w:t xml:space="preserve">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lang w:val="en-GB"/>
          </w:rPr>
          <m:t>=number of negative patients</m:t>
        </m:r>
      </m:oMath>
    </w:p>
    <w:p w:rsidR="00E7150B" w:rsidRDefault="00E7150B" w:rsidP="00D91DBE">
      <w:pPr>
        <w:pStyle w:val="Text"/>
        <w:spacing w:before="200" w:after="200"/>
        <w:rPr>
          <w:lang w:val="en-GB"/>
        </w:rPr>
      </w:pPr>
      <w:r w:rsidRPr="00E7150B">
        <w:rPr>
          <w:lang w:val="en-GB"/>
        </w:rPr>
        <w:t>And the following is the 95% estimated confidence intervals for possible AUC values:</w:t>
      </w:r>
    </w:p>
    <w:tbl>
      <w:tblPr>
        <w:tblStyle w:val="TableGrid"/>
        <w:tblW w:w="0" w:type="auto"/>
        <w:tblLook w:val="04A0" w:firstRow="1" w:lastRow="0" w:firstColumn="1" w:lastColumn="0" w:noHBand="0" w:noVBand="1"/>
      </w:tblPr>
      <w:tblGrid>
        <w:gridCol w:w="4536"/>
        <w:gridCol w:w="4537"/>
      </w:tblGrid>
      <w:tr w:rsidR="001A5D64" w:rsidTr="001A5D64">
        <w:tc>
          <w:tcPr>
            <w:tcW w:w="4536" w:type="dxa"/>
          </w:tcPr>
          <w:p w:rsidR="001A5D64" w:rsidRDefault="001A5D64" w:rsidP="00D91DBE">
            <w:pPr>
              <w:pStyle w:val="Text"/>
              <w:spacing w:before="200" w:after="200"/>
              <w:rPr>
                <w:lang w:val="en-GB"/>
              </w:rPr>
            </w:pPr>
            <w:r>
              <w:rPr>
                <w:lang w:val="en-GB"/>
              </w:rPr>
              <w:t>AUC</w:t>
            </w:r>
          </w:p>
        </w:tc>
        <w:tc>
          <w:tcPr>
            <w:tcW w:w="4537" w:type="dxa"/>
          </w:tcPr>
          <w:p w:rsidR="001A5D64" w:rsidRDefault="001A5D64" w:rsidP="00D91DBE">
            <w:pPr>
              <w:pStyle w:val="Text"/>
              <w:spacing w:before="200" w:after="200"/>
              <w:rPr>
                <w:lang w:val="en-GB"/>
              </w:rPr>
            </w:pPr>
            <w:r>
              <w:rPr>
                <w:lang w:val="en-GB"/>
              </w:rPr>
              <w:t xml:space="preserve">95% confidence intervals </w:t>
            </w:r>
          </w:p>
        </w:tc>
      </w:tr>
      <w:tr w:rsidR="001A5D64" w:rsidTr="001A5D64">
        <w:tc>
          <w:tcPr>
            <w:tcW w:w="4536" w:type="dxa"/>
          </w:tcPr>
          <w:p w:rsidR="001A5D64" w:rsidRDefault="001A5D64" w:rsidP="00D91DBE">
            <w:pPr>
              <w:pStyle w:val="Text"/>
              <w:spacing w:before="200" w:after="200"/>
              <w:rPr>
                <w:lang w:val="en-GB"/>
              </w:rPr>
            </w:pPr>
            <w:r>
              <w:rPr>
                <w:lang w:val="en-GB"/>
              </w:rPr>
              <w:t>0.6</w:t>
            </w:r>
          </w:p>
        </w:tc>
        <w:tc>
          <w:tcPr>
            <w:tcW w:w="4537" w:type="dxa"/>
          </w:tcPr>
          <w:p w:rsidR="001A5D64" w:rsidRDefault="001A5D64" w:rsidP="00D91DBE">
            <w:pPr>
              <w:pStyle w:val="Text"/>
              <w:spacing w:before="200" w:after="200"/>
              <w:rPr>
                <w:lang w:val="en-GB"/>
              </w:rPr>
            </w:pPr>
            <w:r>
              <w:rPr>
                <w:lang w:val="en-GB"/>
              </w:rPr>
              <w:t>[0.577, 0.623]</w:t>
            </w:r>
          </w:p>
        </w:tc>
      </w:tr>
      <w:tr w:rsidR="001A5D64" w:rsidTr="001A5D64">
        <w:tc>
          <w:tcPr>
            <w:tcW w:w="4536" w:type="dxa"/>
          </w:tcPr>
          <w:p w:rsidR="001A5D64" w:rsidRDefault="001A5D64" w:rsidP="00D91DBE">
            <w:pPr>
              <w:pStyle w:val="Text"/>
              <w:spacing w:before="200" w:after="200"/>
              <w:rPr>
                <w:lang w:val="en-GB"/>
              </w:rPr>
            </w:pPr>
            <w:r>
              <w:rPr>
                <w:lang w:val="en-GB"/>
              </w:rPr>
              <w:t>0.65</w:t>
            </w:r>
          </w:p>
        </w:tc>
        <w:tc>
          <w:tcPr>
            <w:tcW w:w="4537" w:type="dxa"/>
          </w:tcPr>
          <w:p w:rsidR="00C539F8" w:rsidRDefault="001A5D64">
            <w:pPr>
              <w:pStyle w:val="Text"/>
              <w:spacing w:before="200" w:after="200"/>
              <w:rPr>
                <w:lang w:val="en-GB"/>
              </w:rPr>
            </w:pPr>
            <w:r>
              <w:rPr>
                <w:lang w:val="en-GB"/>
              </w:rPr>
              <w:t>[0.628, 0.672]</w:t>
            </w:r>
          </w:p>
        </w:tc>
      </w:tr>
      <w:tr w:rsidR="001A5D64" w:rsidTr="001A5D64">
        <w:tc>
          <w:tcPr>
            <w:tcW w:w="4536" w:type="dxa"/>
          </w:tcPr>
          <w:p w:rsidR="001A5D64" w:rsidRDefault="001A5D64" w:rsidP="00D91DBE">
            <w:pPr>
              <w:pStyle w:val="Text"/>
              <w:spacing w:before="200" w:after="200"/>
              <w:rPr>
                <w:lang w:val="en-GB"/>
              </w:rPr>
            </w:pPr>
            <w:r>
              <w:rPr>
                <w:lang w:val="en-GB"/>
              </w:rPr>
              <w:t>0.7</w:t>
            </w:r>
          </w:p>
        </w:tc>
        <w:tc>
          <w:tcPr>
            <w:tcW w:w="4537" w:type="dxa"/>
          </w:tcPr>
          <w:p w:rsidR="00C539F8" w:rsidRDefault="001A5D64">
            <w:pPr>
              <w:pStyle w:val="Text"/>
              <w:spacing w:before="200" w:after="200"/>
              <w:rPr>
                <w:lang w:val="en-GB"/>
              </w:rPr>
            </w:pPr>
            <w:r>
              <w:rPr>
                <w:lang w:val="en-GB"/>
              </w:rPr>
              <w:t>[0.678, 0.722]</w:t>
            </w:r>
          </w:p>
        </w:tc>
      </w:tr>
      <w:tr w:rsidR="001A5D64" w:rsidTr="001A5D64">
        <w:tc>
          <w:tcPr>
            <w:tcW w:w="4536" w:type="dxa"/>
          </w:tcPr>
          <w:p w:rsidR="001A5D64" w:rsidRDefault="001A5D64" w:rsidP="00D91DBE">
            <w:pPr>
              <w:pStyle w:val="Text"/>
              <w:spacing w:before="200" w:after="200"/>
              <w:rPr>
                <w:lang w:val="en-GB"/>
              </w:rPr>
            </w:pPr>
            <w:r>
              <w:rPr>
                <w:lang w:val="en-GB"/>
              </w:rPr>
              <w:t>0.75</w:t>
            </w:r>
          </w:p>
        </w:tc>
        <w:tc>
          <w:tcPr>
            <w:tcW w:w="4537" w:type="dxa"/>
          </w:tcPr>
          <w:p w:rsidR="00C539F8" w:rsidRDefault="001A5D64">
            <w:pPr>
              <w:pStyle w:val="Text"/>
              <w:spacing w:before="200" w:after="200"/>
              <w:rPr>
                <w:lang w:val="en-GB"/>
              </w:rPr>
            </w:pPr>
            <w:r>
              <w:rPr>
                <w:lang w:val="en-GB"/>
              </w:rPr>
              <w:t>[0.729, 0.771]</w:t>
            </w:r>
          </w:p>
        </w:tc>
      </w:tr>
      <w:tr w:rsidR="001A5D64" w:rsidTr="001A5D64">
        <w:tc>
          <w:tcPr>
            <w:tcW w:w="4536" w:type="dxa"/>
          </w:tcPr>
          <w:p w:rsidR="001A5D64" w:rsidRDefault="001A5D64" w:rsidP="00D91DBE">
            <w:pPr>
              <w:pStyle w:val="Text"/>
              <w:spacing w:before="200" w:after="200"/>
              <w:rPr>
                <w:lang w:val="en-GB"/>
              </w:rPr>
            </w:pPr>
            <w:r>
              <w:rPr>
                <w:lang w:val="en-GB"/>
              </w:rPr>
              <w:t>0.8</w:t>
            </w:r>
          </w:p>
        </w:tc>
        <w:tc>
          <w:tcPr>
            <w:tcW w:w="4537" w:type="dxa"/>
          </w:tcPr>
          <w:p w:rsidR="00C539F8" w:rsidRDefault="001A5D64">
            <w:pPr>
              <w:pStyle w:val="Text"/>
              <w:spacing w:before="200" w:after="200"/>
              <w:rPr>
                <w:lang w:val="en-GB"/>
              </w:rPr>
            </w:pPr>
            <w:r>
              <w:rPr>
                <w:lang w:val="en-GB"/>
              </w:rPr>
              <w:t xml:space="preserve">[0.781, 0.819] </w:t>
            </w:r>
          </w:p>
        </w:tc>
      </w:tr>
    </w:tbl>
    <w:p w:rsidR="007435CF" w:rsidRDefault="00D91DBE" w:rsidP="00D91DBE">
      <w:pPr>
        <w:pStyle w:val="Heading2"/>
      </w:pPr>
      <w:bookmarkStart w:id="92" w:name="_Toc453104599"/>
      <w:r>
        <w:t>Data management</w:t>
      </w:r>
      <w:bookmarkEnd w:id="92"/>
      <w:r>
        <w:t xml:space="preserve"> </w:t>
      </w:r>
    </w:p>
    <w:p w:rsidR="00D91DBE" w:rsidRDefault="00D91DBE" w:rsidP="00D91DBE">
      <w:r>
        <w:t xml:space="preserve">All analyses will employ SAS version 9.1 (SAS Institute Inc., Cary, NC), R version 3.2.1, Python 3.5 and </w:t>
      </w:r>
      <w:proofErr w:type="spellStart"/>
      <w:r>
        <w:t>PySpark</w:t>
      </w:r>
      <w:proofErr w:type="spellEnd"/>
      <w:r>
        <w:t xml:space="preserve"> 1.5.2.</w:t>
      </w:r>
    </w:p>
    <w:p w:rsidR="00D91DBE" w:rsidRPr="00D91DBE" w:rsidRDefault="00D91DBE" w:rsidP="00D91DBE">
      <w:pPr>
        <w:pStyle w:val="Heading2"/>
      </w:pPr>
      <w:bookmarkStart w:id="93" w:name="_Toc453104600"/>
      <w:r>
        <w:t>Data analysis</w:t>
      </w:r>
      <w:bookmarkEnd w:id="93"/>
      <w:r>
        <w:t xml:space="preserve"> </w:t>
      </w:r>
    </w:p>
    <w:p w:rsidR="00D91DBE" w:rsidRPr="00195528" w:rsidRDefault="00D91DBE" w:rsidP="00D91DBE">
      <w:pPr>
        <w:widowControl w:val="0"/>
        <w:spacing w:before="200" w:after="200"/>
        <w:jc w:val="both"/>
        <w:rPr>
          <w:lang w:val="en-GB"/>
        </w:rPr>
      </w:pPr>
      <w:r>
        <w:rPr>
          <w:szCs w:val="24"/>
          <w:lang w:val="en-GB"/>
        </w:rPr>
        <w:t>Logistic regression</w:t>
      </w:r>
      <w:r w:rsidRPr="00A311CD">
        <w:rPr>
          <w:szCs w:val="24"/>
          <w:lang w:val="en-GB"/>
        </w:rPr>
        <w:t xml:space="preserve"> </w:t>
      </w:r>
      <w:r>
        <w:rPr>
          <w:szCs w:val="24"/>
          <w:lang w:val="en-GB"/>
        </w:rPr>
        <w:t>will be performed on each of the six outcomes of disease activity (</w:t>
      </w:r>
      <w:r>
        <w:rPr>
          <w:szCs w:val="21"/>
          <w:lang w:val="en-GB"/>
        </w:rPr>
        <w:t xml:space="preserve">relapse, </w:t>
      </w:r>
      <w:r w:rsidRPr="00A311CD">
        <w:rPr>
          <w:szCs w:val="21"/>
          <w:lang w:val="en-GB"/>
        </w:rPr>
        <w:t>EDSS progression</w:t>
      </w:r>
      <w:r>
        <w:rPr>
          <w:szCs w:val="21"/>
          <w:lang w:val="en-GB"/>
        </w:rPr>
        <w:t xml:space="preserve">, confirmed EDSS progression, </w:t>
      </w:r>
      <w:r>
        <w:rPr>
          <w:lang w:val="en-GB"/>
        </w:rPr>
        <w:t xml:space="preserve">relapse or EDSS progression, </w:t>
      </w:r>
      <w:r w:rsidRPr="00A311CD">
        <w:rPr>
          <w:lang w:val="en-GB"/>
        </w:rPr>
        <w:t xml:space="preserve">relapse or confirmed EDSS progression </w:t>
      </w:r>
      <w:r>
        <w:rPr>
          <w:lang w:val="en-GB"/>
        </w:rPr>
        <w:t>and relapse and EDSS progression</w:t>
      </w:r>
      <w:r>
        <w:rPr>
          <w:szCs w:val="24"/>
          <w:lang w:val="en-GB"/>
        </w:rPr>
        <w:t xml:space="preserve">) to provide patient level predictions. The variables included in the final predictive models will be ranked and performance statistics of model accuracy will be presented. These analyses will be performed </w:t>
      </w:r>
      <w:r>
        <w:rPr>
          <w:szCs w:val="24"/>
          <w:lang w:val="en-GB"/>
        </w:rPr>
        <w:lastRenderedPageBreak/>
        <w:t>for each of the five cohorts (</w:t>
      </w:r>
      <w:r>
        <w:rPr>
          <w:lang w:val="en-GB"/>
        </w:rPr>
        <w:t>BRACE continuation, BRACE switch, oral switch, escalation and composite</w:t>
      </w:r>
      <w:r>
        <w:rPr>
          <w:szCs w:val="24"/>
          <w:lang w:val="en-GB"/>
        </w:rPr>
        <w:t>) where c</w:t>
      </w:r>
      <w:r w:rsidRPr="00A311CD">
        <w:rPr>
          <w:szCs w:val="24"/>
          <w:lang w:val="en-GB"/>
        </w:rPr>
        <w:t>ross-validation re-sampling methods will be used to optimise the models and compute out-of-sample model performance.</w:t>
      </w:r>
      <w:r>
        <w:rPr>
          <w:szCs w:val="24"/>
          <w:lang w:val="en-GB"/>
        </w:rPr>
        <w:t xml:space="preserve"> </w:t>
      </w:r>
    </w:p>
    <w:p w:rsidR="00A11C7A" w:rsidRDefault="00D91DBE" w:rsidP="00D91DBE">
      <w:pPr>
        <w:pStyle w:val="Heading3"/>
      </w:pPr>
      <w:bookmarkStart w:id="94" w:name="_Toc453104601"/>
      <w:r>
        <w:t>Logistic regression</w:t>
      </w:r>
      <w:bookmarkEnd w:id="94"/>
    </w:p>
    <w:p w:rsidR="00D91DBE" w:rsidRPr="00A311CD" w:rsidRDefault="00D91DBE" w:rsidP="00D91DBE">
      <w:pPr>
        <w:spacing w:before="200" w:after="200"/>
        <w:jc w:val="both"/>
        <w:rPr>
          <w:szCs w:val="24"/>
          <w:lang w:val="en-GB"/>
        </w:rPr>
      </w:pPr>
      <w:r w:rsidRPr="00A311CD">
        <w:rPr>
          <w:szCs w:val="24"/>
          <w:lang w:val="en-GB"/>
        </w:rPr>
        <w:t>Logistic regression is a well-established and highly effectiv</w:t>
      </w:r>
      <w:r>
        <w:rPr>
          <w:szCs w:val="24"/>
          <w:lang w:val="en-GB"/>
        </w:rPr>
        <w:t>e binary classification model. However l</w:t>
      </w:r>
      <w:r w:rsidRPr="00A311CD">
        <w:rPr>
          <w:szCs w:val="24"/>
          <w:lang w:val="en-GB"/>
        </w:rPr>
        <w:t>ogisti</w:t>
      </w:r>
      <w:r>
        <w:rPr>
          <w:szCs w:val="24"/>
          <w:lang w:val="en-GB"/>
        </w:rPr>
        <w:t xml:space="preserve">c regression without a penalty </w:t>
      </w:r>
      <w:r w:rsidRPr="00A311CD">
        <w:rPr>
          <w:szCs w:val="24"/>
          <w:lang w:val="en-GB"/>
        </w:rPr>
        <w:t>is prone to over fit (i.e. produce a relatively high number of Type I errors) in situations where the number of positive outcomes in the model estimation process is limited (this is especially true for all cohorts apart from the BRACE conti</w:t>
      </w:r>
      <w:r>
        <w:rPr>
          <w:szCs w:val="24"/>
          <w:lang w:val="en-GB"/>
        </w:rPr>
        <w:t>nuation and combined cohorts). For this reason logistic regression with a penalty will be used. The elastic-net will be</w:t>
      </w:r>
      <w:r w:rsidRPr="00A311CD">
        <w:rPr>
          <w:szCs w:val="24"/>
          <w:lang w:val="en-GB"/>
        </w:rPr>
        <w:t xml:space="preserve"> selected as the form of the penalty (as opposed to LASSO or ridge penalty) </w:t>
      </w:r>
      <w:r>
        <w:rPr>
          <w:szCs w:val="24"/>
          <w:lang w:val="en-GB"/>
        </w:rPr>
        <w:t>as</w:t>
      </w:r>
      <w:r w:rsidRPr="00A311CD">
        <w:rPr>
          <w:szCs w:val="24"/>
          <w:lang w:val="en-GB"/>
        </w:rPr>
        <w:t xml:space="preserve"> this typically produces more stable results where covariates are co-linear (i.e. mul</w:t>
      </w:r>
      <w:r w:rsidR="000D434B">
        <w:rPr>
          <w:szCs w:val="24"/>
          <w:lang w:val="en-GB"/>
        </w:rPr>
        <w:t>ti-co linearity is present) (</w:t>
      </w:r>
      <w:r w:rsidRPr="00A311CD">
        <w:rPr>
          <w:szCs w:val="24"/>
          <w:lang w:val="en-GB"/>
        </w:rPr>
        <w:t>Zou et al</w:t>
      </w:r>
      <w:r w:rsidR="00265284">
        <w:rPr>
          <w:szCs w:val="24"/>
          <w:lang w:val="en-GB"/>
        </w:rPr>
        <w:t>,</w:t>
      </w:r>
      <w:r w:rsidRPr="00A311CD">
        <w:rPr>
          <w:szCs w:val="24"/>
          <w:lang w:val="en-GB"/>
        </w:rPr>
        <w:t xml:space="preserve"> 2005). </w:t>
      </w:r>
      <w:r>
        <w:rPr>
          <w:szCs w:val="24"/>
          <w:lang w:val="en-GB"/>
        </w:rPr>
        <w:t>I</w:t>
      </w:r>
      <w:r w:rsidRPr="00A311CD">
        <w:rPr>
          <w:szCs w:val="24"/>
          <w:lang w:val="en-GB"/>
        </w:rPr>
        <w:t xml:space="preserve">t is anticipated that co-linearity may be relatively high </w:t>
      </w:r>
      <w:r>
        <w:rPr>
          <w:szCs w:val="24"/>
          <w:lang w:val="en-GB"/>
        </w:rPr>
        <w:t xml:space="preserve">within these samples </w:t>
      </w:r>
      <w:r w:rsidRPr="00A311CD">
        <w:rPr>
          <w:szCs w:val="24"/>
          <w:lang w:val="en-GB"/>
        </w:rPr>
        <w:t>on account of the fairly low degrees of freedom in the models (even for analysis using the relapse outcome) and the fact that many of the candidate covariates are known to be correlated (e.g. relapses and EDSS progression).</w:t>
      </w:r>
    </w:p>
    <w:p w:rsidR="00D91DBE" w:rsidRPr="00A311CD" w:rsidRDefault="00D91DBE" w:rsidP="00D91DBE">
      <w:pPr>
        <w:spacing w:before="200" w:after="200"/>
        <w:jc w:val="both"/>
        <w:rPr>
          <w:szCs w:val="24"/>
          <w:lang w:val="en-GB"/>
        </w:rPr>
      </w:pPr>
      <w:r w:rsidRPr="00A311CD">
        <w:rPr>
          <w:szCs w:val="24"/>
          <w:lang w:val="en-GB"/>
        </w:rPr>
        <w:t xml:space="preserve">The maximum-likelihood cost function of logistic regression with elastic-net regularisation can be described using the following formula </w:t>
      </w:r>
      <w:r w:rsidRPr="00A311CD">
        <w:rPr>
          <w:szCs w:val="24"/>
          <w:lang w:val="en-GB"/>
        </w:rPr>
        <w:tab/>
      </w:r>
    </w:p>
    <w:p w:rsidR="00D91DBE" w:rsidRPr="00A311CD" w:rsidRDefault="00D91DBE" w:rsidP="00D91DBE">
      <w:pPr>
        <w:spacing w:before="200" w:after="200"/>
        <w:jc w:val="center"/>
        <w:rPr>
          <w:szCs w:val="24"/>
          <w:lang w:val="en-GB"/>
        </w:rPr>
      </w:pPr>
      <w:r w:rsidRPr="00A311CD">
        <w:rPr>
          <w:position w:val="-28"/>
          <w:szCs w:val="24"/>
          <w:lang w:val="en-GB"/>
        </w:rPr>
        <w:object w:dxaOrig="5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5.45pt" o:ole="">
            <v:imagedata r:id="rId29" o:title=""/>
          </v:shape>
          <o:OLEObject Type="Embed" ProgID="Equation.3" ShapeID="_x0000_i1025" DrawAspect="Content" ObjectID="_1528653026" r:id="rId30"/>
        </w:object>
      </w:r>
      <w:r w:rsidRPr="00A311CD">
        <w:rPr>
          <w:szCs w:val="24"/>
          <w:lang w:val="en-GB"/>
        </w:rPr>
        <w:t xml:space="preserve"> </w:t>
      </w:r>
    </w:p>
    <w:p w:rsidR="00D91DBE" w:rsidRPr="00A311CD" w:rsidRDefault="00D91DBE" w:rsidP="00D91DBE">
      <w:pPr>
        <w:spacing w:before="200" w:after="200"/>
        <w:jc w:val="both"/>
        <w:rPr>
          <w:szCs w:val="24"/>
          <w:lang w:val="en-GB"/>
        </w:rPr>
      </w:pPr>
      <w:r w:rsidRPr="00A311CD">
        <w:rPr>
          <w:szCs w:val="24"/>
          <w:lang w:val="en-GB"/>
        </w:rPr>
        <w:t xml:space="preserve">where </w:t>
      </w:r>
      <w:r w:rsidRPr="00A311CD">
        <w:rPr>
          <w:i/>
          <w:szCs w:val="24"/>
          <w:lang w:val="en-GB"/>
        </w:rPr>
        <w:t>n</w:t>
      </w:r>
      <w:r w:rsidRPr="00A311CD">
        <w:rPr>
          <w:szCs w:val="24"/>
          <w:lang w:val="en-GB"/>
        </w:rPr>
        <w:t xml:space="preserve"> is the total number of training data, </w:t>
      </w:r>
      <w:r w:rsidRPr="00A311CD">
        <w:rPr>
          <w:i/>
          <w:szCs w:val="24"/>
          <w:lang w:val="en-GB"/>
        </w:rPr>
        <w:t>X</w:t>
      </w:r>
      <w:r w:rsidRPr="00A311CD">
        <w:rPr>
          <w:i/>
          <w:szCs w:val="24"/>
          <w:vertAlign w:val="subscript"/>
          <w:lang w:val="en-GB"/>
        </w:rPr>
        <w:t>i</w:t>
      </w:r>
      <w:r w:rsidRPr="00A311CD">
        <w:rPr>
          <w:szCs w:val="24"/>
          <w:lang w:val="en-GB"/>
        </w:rPr>
        <w:t xml:space="preserve"> and </w:t>
      </w:r>
      <w:r w:rsidRPr="00A311CD">
        <w:rPr>
          <w:i/>
          <w:szCs w:val="24"/>
          <w:lang w:val="en-GB"/>
        </w:rPr>
        <w:t>y</w:t>
      </w:r>
      <w:r w:rsidRPr="00A311CD">
        <w:rPr>
          <w:i/>
          <w:szCs w:val="24"/>
          <w:vertAlign w:val="subscript"/>
          <w:lang w:val="en-GB"/>
        </w:rPr>
        <w:t>i</w:t>
      </w:r>
      <w:r w:rsidRPr="00A311CD">
        <w:rPr>
          <w:szCs w:val="24"/>
          <w:lang w:val="en-GB"/>
        </w:rPr>
        <w:t xml:space="preserve"> are the predictor vector and label of the </w:t>
      </w:r>
      <w:r w:rsidRPr="00A311CD">
        <w:rPr>
          <w:szCs w:val="24"/>
          <w:vertAlign w:val="subscript"/>
          <w:lang w:val="en-GB"/>
        </w:rPr>
        <w:t>i</w:t>
      </w:r>
      <w:r w:rsidRPr="00A311CD">
        <w:rPr>
          <w:szCs w:val="24"/>
          <w:lang w:val="en-GB"/>
        </w:rPr>
        <w:t xml:space="preserve">th patient record, respectively, </w:t>
      </w:r>
      <w:r w:rsidRPr="00A311CD">
        <w:rPr>
          <w:i/>
          <w:szCs w:val="24"/>
          <w:lang w:val="en-GB"/>
        </w:rPr>
        <w:t>w</w:t>
      </w:r>
      <w:r w:rsidRPr="00A311CD">
        <w:rPr>
          <w:szCs w:val="24"/>
          <w:lang w:val="en-GB"/>
        </w:rPr>
        <w:t xml:space="preserve"> is the coefficient vector of the predictors, </w:t>
      </w:r>
      <w:r w:rsidRPr="00A311CD">
        <w:rPr>
          <w:i/>
          <w:szCs w:val="24"/>
          <w:lang w:val="en-GB"/>
        </w:rPr>
        <w:t>c</w:t>
      </w:r>
      <w:r w:rsidRPr="00A311CD">
        <w:rPr>
          <w:szCs w:val="24"/>
          <w:lang w:val="en-GB"/>
        </w:rPr>
        <w:t xml:space="preserve"> is the </w:t>
      </w:r>
      <w:r>
        <w:rPr>
          <w:szCs w:val="24"/>
          <w:lang w:val="en-GB"/>
        </w:rPr>
        <w:t>intercept</w:t>
      </w:r>
      <w:r w:rsidRPr="00A311CD">
        <w:rPr>
          <w:szCs w:val="24"/>
          <w:lang w:val="en-GB"/>
        </w:rPr>
        <w:t xml:space="preserve">, and </w:t>
      </w:r>
      <w:r w:rsidRPr="00A311CD">
        <w:rPr>
          <w:i/>
          <w:szCs w:val="24"/>
          <w:lang w:val="en-GB"/>
        </w:rPr>
        <w:t>α</w:t>
      </w:r>
      <w:r w:rsidRPr="00A311CD">
        <w:rPr>
          <w:szCs w:val="24"/>
          <w:lang w:val="en-GB"/>
        </w:rPr>
        <w:t xml:space="preserve"> and </w:t>
      </w:r>
      <w:r w:rsidRPr="00A311CD">
        <w:rPr>
          <w:i/>
          <w:szCs w:val="24"/>
          <w:lang w:val="en-GB"/>
        </w:rPr>
        <w:t>λ</w:t>
      </w:r>
      <w:r w:rsidRPr="00A311CD">
        <w:rPr>
          <w:szCs w:val="24"/>
          <w:lang w:val="en-GB"/>
        </w:rPr>
        <w:t xml:space="preserve"> are the hyper-parameters weighting the total regularisation strength and relative strengths between the LASSO (</w:t>
      </w:r>
      <w:r w:rsidRPr="00A311CD">
        <w:rPr>
          <w:position w:val="-14"/>
          <w:szCs w:val="24"/>
        </w:rPr>
        <w:object w:dxaOrig="420" w:dyaOrig="400">
          <v:shape id="_x0000_i1026" type="#_x0000_t75" style="width:20.45pt;height:20.45pt" o:ole="">
            <v:imagedata r:id="rId31" o:title=""/>
          </v:shape>
          <o:OLEObject Type="Embed" ProgID="Equation.3" ShapeID="_x0000_i1026" DrawAspect="Content" ObjectID="_1528653027" r:id="rId32"/>
        </w:object>
      </w:r>
      <w:r w:rsidRPr="00A311CD">
        <w:rPr>
          <w:szCs w:val="24"/>
          <w:lang w:val="en-GB"/>
        </w:rPr>
        <w:t>) and ridge (</w:t>
      </w:r>
      <w:r w:rsidRPr="00A311CD">
        <w:rPr>
          <w:position w:val="-14"/>
          <w:szCs w:val="24"/>
        </w:rPr>
        <w:object w:dxaOrig="440" w:dyaOrig="440">
          <v:shape id="_x0000_i1027" type="#_x0000_t75" style="width:21.55pt;height:21.55pt" o:ole="">
            <v:imagedata r:id="rId33" o:title=""/>
          </v:shape>
          <o:OLEObject Type="Embed" ProgID="Equation.3" ShapeID="_x0000_i1027" DrawAspect="Content" ObjectID="_1528653028" r:id="rId34"/>
        </w:object>
      </w:r>
      <w:r w:rsidRPr="00A311CD">
        <w:rPr>
          <w:szCs w:val="24"/>
          <w:lang w:val="en-GB"/>
        </w:rPr>
        <w:t xml:space="preserve">) terms, respectively. </w:t>
      </w:r>
    </w:p>
    <w:p w:rsidR="00D91DBE" w:rsidRDefault="00D91DBE" w:rsidP="00D91DBE">
      <w:pPr>
        <w:pStyle w:val="Heading3"/>
      </w:pPr>
      <w:bookmarkStart w:id="95" w:name="_Toc453104602"/>
      <w:r>
        <w:t>Variable importance</w:t>
      </w:r>
      <w:bookmarkEnd w:id="95"/>
      <w:r>
        <w:t xml:space="preserve"> </w:t>
      </w:r>
    </w:p>
    <w:p w:rsidR="00D91DBE" w:rsidRPr="00D91DBE" w:rsidRDefault="00D91DBE" w:rsidP="00D91DBE">
      <w:pPr>
        <w:pStyle w:val="Text"/>
      </w:pPr>
      <w:r w:rsidRPr="00D91DBE">
        <w:t>Variable importance will be calculated using two methods. The first method will use the average magnitude of every variable’s coefficient to indicate the importance, i.e., the higher the magnitude, the more important the variable. The average magnitudes will be calculated across coefficients obtained from all models trained in cross-validation (described in Section 9.7.4). The second method will use the performance (measured in AUC) decrease introduced by excluding a</w:t>
      </w:r>
      <w:r w:rsidR="00265284">
        <w:t>n</w:t>
      </w:r>
      <w:r w:rsidRPr="00D91DBE">
        <w:t xml:space="preserve"> independent variable to indicate that variable’s importance. The larger the decrease is, the more important the corresponding variable.</w:t>
      </w:r>
    </w:p>
    <w:p w:rsidR="00D91DBE" w:rsidRDefault="00D91DBE" w:rsidP="00D91DBE">
      <w:pPr>
        <w:pStyle w:val="Heading3"/>
        <w:rPr>
          <w:lang w:val="en-GB"/>
        </w:rPr>
      </w:pPr>
      <w:bookmarkStart w:id="96" w:name="_Toc453104603"/>
      <w:r>
        <w:rPr>
          <w:lang w:val="en-GB"/>
        </w:rPr>
        <w:t>Performance measures</w:t>
      </w:r>
      <w:bookmarkEnd w:id="96"/>
      <w:r>
        <w:rPr>
          <w:lang w:val="en-GB"/>
        </w:rPr>
        <w:t xml:space="preserve"> </w:t>
      </w:r>
    </w:p>
    <w:p w:rsidR="00D91DBE" w:rsidRPr="00A311CD" w:rsidRDefault="00D91DBE" w:rsidP="00D91DBE">
      <w:pPr>
        <w:spacing w:before="200" w:after="200"/>
        <w:jc w:val="both"/>
        <w:rPr>
          <w:szCs w:val="24"/>
          <w:lang w:val="en-GB"/>
        </w:rPr>
      </w:pPr>
      <w:r w:rsidRPr="00A311CD">
        <w:rPr>
          <w:szCs w:val="24"/>
          <w:lang w:val="en-GB"/>
        </w:rPr>
        <w:t>The key measure of model performance wi</w:t>
      </w:r>
      <w:r w:rsidR="00265284">
        <w:rPr>
          <w:szCs w:val="24"/>
          <w:lang w:val="en-GB"/>
        </w:rPr>
        <w:t xml:space="preserve">ll be the </w:t>
      </w:r>
      <w:r w:rsidRPr="00A311CD">
        <w:rPr>
          <w:szCs w:val="24"/>
          <w:lang w:val="en-GB"/>
        </w:rPr>
        <w:t>AUC for the graph of false positive vs. true positive rate for each model prediction of outcome (Fawcett</w:t>
      </w:r>
      <w:r w:rsidR="00265284">
        <w:rPr>
          <w:szCs w:val="24"/>
          <w:lang w:val="en-GB"/>
        </w:rPr>
        <w:t>,</w:t>
      </w:r>
      <w:r w:rsidRPr="00A311CD">
        <w:rPr>
          <w:szCs w:val="24"/>
          <w:lang w:val="en-GB"/>
        </w:rPr>
        <w:t xml:space="preserve"> 2006). </w:t>
      </w:r>
    </w:p>
    <w:p w:rsidR="00D91DBE" w:rsidRPr="00A311CD" w:rsidRDefault="00D91DBE" w:rsidP="00D91DBE">
      <w:pPr>
        <w:spacing w:before="200" w:after="200"/>
        <w:jc w:val="both"/>
        <w:rPr>
          <w:szCs w:val="24"/>
          <w:lang w:val="en-GB"/>
        </w:rPr>
      </w:pPr>
      <w:r w:rsidRPr="00A311CD">
        <w:rPr>
          <w:szCs w:val="24"/>
          <w:lang w:val="en-GB"/>
        </w:rPr>
        <w:t>To compute the confidence intervals of the AUCs, the method proposed by Delong et al based on the Mann-Whitney U test will be adopted (DeLong et al</w:t>
      </w:r>
      <w:r w:rsidR="00265284">
        <w:rPr>
          <w:szCs w:val="24"/>
          <w:lang w:val="en-GB"/>
        </w:rPr>
        <w:t>,</w:t>
      </w:r>
      <w:r w:rsidRPr="00A311CD">
        <w:rPr>
          <w:szCs w:val="24"/>
          <w:lang w:val="en-GB"/>
        </w:rPr>
        <w:t xml:space="preserve"> 2008</w:t>
      </w:r>
      <w:r>
        <w:rPr>
          <w:szCs w:val="24"/>
          <w:lang w:val="en-GB"/>
        </w:rPr>
        <w:t>).</w:t>
      </w:r>
      <w:bookmarkStart w:id="97" w:name="OLE_LINK8"/>
      <w:r>
        <w:rPr>
          <w:szCs w:val="24"/>
          <w:lang w:val="en-GB"/>
        </w:rPr>
        <w:t xml:space="preserve"> </w:t>
      </w:r>
      <w:r w:rsidRPr="00A311CD">
        <w:rPr>
          <w:szCs w:val="24"/>
          <w:lang w:val="en-GB"/>
        </w:rPr>
        <w:t xml:space="preserve">Computing confidence intervals for coefficients obtained from regularised regressions is an active area of </w:t>
      </w:r>
      <w:r w:rsidRPr="00A311CD">
        <w:rPr>
          <w:szCs w:val="24"/>
          <w:lang w:val="en-GB"/>
        </w:rPr>
        <w:lastRenderedPageBreak/>
        <w:t>research.(Lockhart et al 2006) The challenge arises since the distribution of parameters for the null hypothesis is unknown (the conventional normality assumption is violated). It is proposed to derive confidence intervals from a standard logistic regression, where the variables included are only those variables with non-zero coefficients kept by the elastic-net regression (for a sim</w:t>
      </w:r>
      <w:r w:rsidR="00265284">
        <w:rPr>
          <w:szCs w:val="24"/>
          <w:lang w:val="en-GB"/>
        </w:rPr>
        <w:t>ilar approach, see Halabi et al</w:t>
      </w:r>
      <w:r w:rsidRPr="00A311CD">
        <w:rPr>
          <w:szCs w:val="24"/>
          <w:lang w:val="en-GB"/>
        </w:rPr>
        <w:t>, 2013) (Halabi et al</w:t>
      </w:r>
      <w:r w:rsidR="00265284">
        <w:rPr>
          <w:szCs w:val="24"/>
          <w:lang w:val="en-GB"/>
        </w:rPr>
        <w:t>,</w:t>
      </w:r>
      <w:r w:rsidRPr="00A311CD">
        <w:rPr>
          <w:szCs w:val="24"/>
          <w:lang w:val="en-GB"/>
        </w:rPr>
        <w:t xml:space="preserve"> 2014). </w:t>
      </w:r>
      <w:bookmarkEnd w:id="97"/>
    </w:p>
    <w:p w:rsidR="00D91DBE" w:rsidRDefault="00D91DBE" w:rsidP="00D91DBE">
      <w:pPr>
        <w:pStyle w:val="Text"/>
        <w:rPr>
          <w:szCs w:val="24"/>
          <w:lang w:val="en-GB"/>
        </w:rPr>
      </w:pPr>
      <w:r w:rsidRPr="00A311CD">
        <w:rPr>
          <w:szCs w:val="24"/>
          <w:lang w:val="en-GB"/>
        </w:rPr>
        <w:t xml:space="preserve">Thus, computing the confidence intervals of individual predictions involves two steps. First, the most important subset of all predictors are selected (e.g., the most important ten predictors based on the average variable ranking as described </w:t>
      </w:r>
      <w:r>
        <w:rPr>
          <w:szCs w:val="24"/>
          <w:lang w:val="en-GB"/>
        </w:rPr>
        <w:t>above</w:t>
      </w:r>
      <w:r w:rsidRPr="00A311CD">
        <w:rPr>
          <w:szCs w:val="24"/>
          <w:lang w:val="en-GB"/>
        </w:rPr>
        <w:t xml:space="preserve">). Second, the selected predictors are then used to fit a logistic regression without regularisation. Due to the small </w:t>
      </w:r>
      <w:r>
        <w:rPr>
          <w:szCs w:val="24"/>
          <w:lang w:val="en-GB"/>
        </w:rPr>
        <w:t>number</w:t>
      </w:r>
      <w:r w:rsidRPr="00A311CD">
        <w:rPr>
          <w:szCs w:val="24"/>
          <w:lang w:val="en-GB"/>
        </w:rPr>
        <w:t xml:space="preserve"> of the selected predictors, this logistic regression is unlikely to over fit in the absence of regularisation. With the classical (unconstrained) model estimated, the confidence intervals of the predictor coefficients can be computed by assuming that the noise in logit belongs to a Gaussian distribution. The confidence interval for the prediction for each patient can then be computed using the confidence intervals of the predictor coefficients (the model parameters) together with the values of the predictors for each patient.</w:t>
      </w:r>
    </w:p>
    <w:p w:rsidR="00D91DBE" w:rsidRDefault="00D91DBE" w:rsidP="00D91DBE">
      <w:pPr>
        <w:pStyle w:val="Heading3"/>
        <w:rPr>
          <w:lang w:val="en-GB"/>
        </w:rPr>
      </w:pPr>
      <w:bookmarkStart w:id="98" w:name="_Toc453104604"/>
      <w:r>
        <w:rPr>
          <w:lang w:val="en-GB"/>
        </w:rPr>
        <w:t>Cross-validation resampling</w:t>
      </w:r>
      <w:bookmarkEnd w:id="98"/>
      <w:r>
        <w:rPr>
          <w:lang w:val="en-GB"/>
        </w:rPr>
        <w:t xml:space="preserve"> </w:t>
      </w:r>
    </w:p>
    <w:p w:rsidR="00D91DBE" w:rsidRPr="00A311CD" w:rsidRDefault="00D91DBE" w:rsidP="00D91DBE">
      <w:pPr>
        <w:spacing w:before="200" w:after="200"/>
        <w:rPr>
          <w:szCs w:val="24"/>
          <w:lang w:val="en-GB"/>
        </w:rPr>
      </w:pPr>
      <w:r>
        <w:rPr>
          <w:szCs w:val="24"/>
          <w:lang w:val="en-GB"/>
        </w:rPr>
        <w:t>At each step that splits patients into folds/samples, s</w:t>
      </w:r>
      <w:r w:rsidRPr="00A311CD">
        <w:rPr>
          <w:szCs w:val="24"/>
          <w:lang w:val="en-GB"/>
        </w:rPr>
        <w:t xml:space="preserve">tratified random sampling will be applied to ensure that </w:t>
      </w:r>
      <w:bookmarkStart w:id="99" w:name="_GoBack"/>
      <w:r w:rsidRPr="00A311CD">
        <w:rPr>
          <w:szCs w:val="24"/>
          <w:lang w:val="en-GB"/>
        </w:rPr>
        <w:t xml:space="preserve">the same </w:t>
      </w:r>
      <w:bookmarkEnd w:id="99"/>
      <w:r w:rsidRPr="00A311CD">
        <w:rPr>
          <w:szCs w:val="24"/>
          <w:lang w:val="en-GB"/>
        </w:rPr>
        <w:t>proportion of positive outcomes</w:t>
      </w:r>
      <w:r>
        <w:rPr>
          <w:szCs w:val="24"/>
          <w:lang w:val="en-GB"/>
        </w:rPr>
        <w:t xml:space="preserve"> (i.e. actual positives for the outcome of disease activity)</w:t>
      </w:r>
      <w:r w:rsidRPr="00A311CD">
        <w:rPr>
          <w:szCs w:val="24"/>
          <w:lang w:val="en-GB"/>
        </w:rPr>
        <w:t xml:space="preserve"> are in each fold.</w:t>
      </w:r>
    </w:p>
    <w:p w:rsidR="00D91DBE" w:rsidRDefault="00D91DBE" w:rsidP="00D91DBE">
      <w:pPr>
        <w:spacing w:before="200" w:after="200"/>
        <w:jc w:val="both"/>
        <w:rPr>
          <w:szCs w:val="24"/>
          <w:lang w:val="en-GB"/>
        </w:rPr>
      </w:pPr>
      <w:r>
        <w:rPr>
          <w:szCs w:val="24"/>
          <w:lang w:val="en-GB"/>
        </w:rPr>
        <w:t xml:space="preserve">For each of the five outcomes of disease activity, two nested loops will be applied within each of the five cohorts to </w:t>
      </w:r>
      <w:r w:rsidRPr="00A311CD">
        <w:rPr>
          <w:szCs w:val="24"/>
          <w:lang w:val="en-GB"/>
        </w:rPr>
        <w:t>compute the average AUC and average variable rank</w:t>
      </w:r>
      <w:r>
        <w:rPr>
          <w:szCs w:val="24"/>
          <w:lang w:val="en-GB"/>
        </w:rPr>
        <w:t>. The steps are described below</w:t>
      </w:r>
    </w:p>
    <w:p w:rsidR="00D91DBE" w:rsidRPr="00A311CD" w:rsidRDefault="00D91DBE" w:rsidP="00D91DBE">
      <w:pPr>
        <w:pStyle w:val="ListParagraph"/>
        <w:numPr>
          <w:ilvl w:val="0"/>
          <w:numId w:val="18"/>
        </w:numPr>
        <w:spacing w:before="200" w:after="200" w:line="288" w:lineRule="auto"/>
        <w:jc w:val="both"/>
        <w:rPr>
          <w:szCs w:val="24"/>
          <w:lang w:val="en-GB"/>
        </w:rPr>
      </w:pPr>
      <w:r w:rsidRPr="00A311CD">
        <w:rPr>
          <w:szCs w:val="24"/>
          <w:lang w:val="en-GB"/>
        </w:rPr>
        <w:t xml:space="preserve">Randomly </w:t>
      </w:r>
      <w:r>
        <w:rPr>
          <w:szCs w:val="24"/>
          <w:lang w:val="en-GB"/>
        </w:rPr>
        <w:t>stratify</w:t>
      </w:r>
      <w:r w:rsidRPr="00A311CD">
        <w:rPr>
          <w:szCs w:val="24"/>
          <w:lang w:val="en-GB"/>
        </w:rPr>
        <w:t xml:space="preserve"> each cohort into ten </w:t>
      </w:r>
      <w:r>
        <w:rPr>
          <w:szCs w:val="24"/>
          <w:lang w:val="en-GB"/>
        </w:rPr>
        <w:t xml:space="preserve">evaluation </w:t>
      </w:r>
      <w:r w:rsidRPr="00A311CD">
        <w:rPr>
          <w:szCs w:val="24"/>
          <w:lang w:val="en-GB"/>
        </w:rPr>
        <w:t>folds / samples of equal size</w:t>
      </w:r>
      <w:r>
        <w:rPr>
          <w:szCs w:val="24"/>
          <w:lang w:val="en-GB"/>
        </w:rPr>
        <w:t xml:space="preserve">. </w:t>
      </w:r>
    </w:p>
    <w:p w:rsidR="00D91DBE" w:rsidRDefault="00D91DBE" w:rsidP="00D91DBE">
      <w:pPr>
        <w:pStyle w:val="ListParagraph"/>
        <w:numPr>
          <w:ilvl w:val="0"/>
          <w:numId w:val="18"/>
        </w:numPr>
        <w:spacing w:before="200" w:after="200" w:line="288" w:lineRule="auto"/>
        <w:jc w:val="both"/>
        <w:rPr>
          <w:szCs w:val="24"/>
          <w:lang w:val="en-GB"/>
        </w:rPr>
      </w:pPr>
      <w:r w:rsidRPr="00A311CD">
        <w:rPr>
          <w:szCs w:val="24"/>
          <w:lang w:val="en-GB"/>
        </w:rPr>
        <w:t xml:space="preserve">Assign one </w:t>
      </w:r>
      <w:r>
        <w:rPr>
          <w:szCs w:val="24"/>
          <w:lang w:val="en-GB"/>
        </w:rPr>
        <w:t xml:space="preserve">evaluation </w:t>
      </w:r>
      <w:r w:rsidRPr="00A311CD">
        <w:rPr>
          <w:szCs w:val="24"/>
          <w:lang w:val="en-GB"/>
        </w:rPr>
        <w:t>fold as the test set and the remaining nine</w:t>
      </w:r>
      <w:r>
        <w:rPr>
          <w:szCs w:val="24"/>
          <w:lang w:val="en-GB"/>
        </w:rPr>
        <w:t xml:space="preserve"> evaluation</w:t>
      </w:r>
      <w:r w:rsidRPr="00A311CD">
        <w:rPr>
          <w:szCs w:val="24"/>
          <w:lang w:val="en-GB"/>
        </w:rPr>
        <w:t xml:space="preserve"> folds as </w:t>
      </w:r>
      <w:r>
        <w:rPr>
          <w:szCs w:val="24"/>
          <w:lang w:val="en-GB"/>
        </w:rPr>
        <w:t xml:space="preserve">the </w:t>
      </w:r>
      <w:r w:rsidRPr="00A311CD">
        <w:rPr>
          <w:szCs w:val="24"/>
          <w:lang w:val="en-GB"/>
        </w:rPr>
        <w:t xml:space="preserve">training </w:t>
      </w:r>
      <w:r>
        <w:rPr>
          <w:szCs w:val="24"/>
          <w:lang w:val="en-GB"/>
        </w:rPr>
        <w:t>+</w:t>
      </w:r>
      <w:r w:rsidRPr="00A311CD">
        <w:rPr>
          <w:szCs w:val="24"/>
          <w:lang w:val="en-GB"/>
        </w:rPr>
        <w:t xml:space="preserve"> validation set.</w:t>
      </w:r>
    </w:p>
    <w:p w:rsidR="00D91DBE" w:rsidRDefault="00D91DBE" w:rsidP="00D91DBE">
      <w:pPr>
        <w:pStyle w:val="ListParagraph"/>
        <w:numPr>
          <w:ilvl w:val="0"/>
          <w:numId w:val="18"/>
        </w:numPr>
        <w:spacing w:before="200" w:after="200" w:line="288" w:lineRule="auto"/>
        <w:jc w:val="both"/>
        <w:rPr>
          <w:szCs w:val="24"/>
          <w:lang w:val="en-GB"/>
        </w:rPr>
      </w:pPr>
      <w:r>
        <w:rPr>
          <w:szCs w:val="24"/>
          <w:lang w:val="en-GB"/>
        </w:rPr>
        <w:t xml:space="preserve">Further randomly stratify the training + validation set into ten validation folds of equal size. </w:t>
      </w:r>
    </w:p>
    <w:p w:rsidR="00D91DBE" w:rsidRPr="00A311CD" w:rsidRDefault="00D91DBE" w:rsidP="00D91DBE">
      <w:pPr>
        <w:pStyle w:val="ListParagraph"/>
        <w:numPr>
          <w:ilvl w:val="0"/>
          <w:numId w:val="18"/>
        </w:numPr>
        <w:spacing w:before="200" w:after="200" w:line="288" w:lineRule="auto"/>
        <w:jc w:val="both"/>
        <w:rPr>
          <w:szCs w:val="24"/>
          <w:lang w:val="en-GB"/>
        </w:rPr>
      </w:pPr>
      <w:r w:rsidRPr="00A311CD">
        <w:rPr>
          <w:szCs w:val="24"/>
          <w:lang w:val="en-GB"/>
        </w:rPr>
        <w:t xml:space="preserve">For every combination of possible </w:t>
      </w:r>
      <w:r>
        <w:rPr>
          <w:szCs w:val="24"/>
          <w:lang w:val="en-GB"/>
        </w:rPr>
        <w:t xml:space="preserve">values for </w:t>
      </w:r>
      <w:r w:rsidRPr="00A311CD">
        <w:rPr>
          <w:szCs w:val="24"/>
          <w:lang w:val="en-GB"/>
        </w:rPr>
        <w:t xml:space="preserve">hyper-parameters </w:t>
      </w:r>
      <w:r w:rsidRPr="00186545">
        <w:rPr>
          <w:szCs w:val="24"/>
          <w:lang w:val="en-GB"/>
        </w:rPr>
        <w:t>α and λ</w:t>
      </w:r>
      <w:r w:rsidRPr="00A311CD">
        <w:rPr>
          <w:szCs w:val="24"/>
          <w:lang w:val="en-GB"/>
        </w:rPr>
        <w:t xml:space="preserve">: </w:t>
      </w:r>
    </w:p>
    <w:p w:rsidR="00D91DBE" w:rsidRPr="00A311CD" w:rsidRDefault="00D91DBE" w:rsidP="00D91DBE">
      <w:pPr>
        <w:pStyle w:val="ListParagraph"/>
        <w:numPr>
          <w:ilvl w:val="1"/>
          <w:numId w:val="18"/>
        </w:numPr>
        <w:spacing w:before="200" w:after="200" w:line="288" w:lineRule="auto"/>
        <w:jc w:val="both"/>
        <w:rPr>
          <w:szCs w:val="24"/>
          <w:lang w:val="en-GB"/>
        </w:rPr>
      </w:pPr>
      <w:r>
        <w:rPr>
          <w:szCs w:val="24"/>
          <w:lang w:val="en-GB"/>
        </w:rPr>
        <w:t xml:space="preserve">Assign one validation fold as the hyper-parameter validation set and the remaining nine validation folds as the hyper-parameter training set; </w:t>
      </w:r>
    </w:p>
    <w:p w:rsidR="00D91DBE" w:rsidRPr="00A311CD" w:rsidRDefault="00D91DBE" w:rsidP="00D91DBE">
      <w:pPr>
        <w:pStyle w:val="ListParagraph"/>
        <w:numPr>
          <w:ilvl w:val="1"/>
          <w:numId w:val="18"/>
        </w:numPr>
        <w:spacing w:before="200" w:after="200" w:line="288" w:lineRule="auto"/>
        <w:jc w:val="both"/>
        <w:rPr>
          <w:szCs w:val="24"/>
          <w:lang w:val="en-GB"/>
        </w:rPr>
      </w:pPr>
      <w:r w:rsidRPr="00A311CD">
        <w:rPr>
          <w:szCs w:val="24"/>
          <w:lang w:val="en-GB"/>
        </w:rPr>
        <w:t xml:space="preserve">Estimate a logistic regression with an elastic-net penalty using </w:t>
      </w:r>
      <w:r>
        <w:rPr>
          <w:szCs w:val="24"/>
          <w:lang w:val="en-GB"/>
        </w:rPr>
        <w:t>the</w:t>
      </w:r>
      <w:r w:rsidRPr="00A311CD">
        <w:rPr>
          <w:szCs w:val="24"/>
          <w:lang w:val="en-GB"/>
        </w:rPr>
        <w:t xml:space="preserve"> </w:t>
      </w:r>
      <w:r>
        <w:rPr>
          <w:szCs w:val="24"/>
          <w:lang w:val="en-GB"/>
        </w:rPr>
        <w:t xml:space="preserve">hyper-parameter </w:t>
      </w:r>
      <w:r w:rsidRPr="00A311CD">
        <w:rPr>
          <w:szCs w:val="24"/>
          <w:lang w:val="en-GB"/>
        </w:rPr>
        <w:t xml:space="preserve">training </w:t>
      </w:r>
      <w:r>
        <w:rPr>
          <w:szCs w:val="24"/>
          <w:lang w:val="en-GB"/>
        </w:rPr>
        <w:t>set (i.e., the nine out of ten validation folds);</w:t>
      </w:r>
    </w:p>
    <w:p w:rsidR="00D91DBE" w:rsidRPr="00A311CD" w:rsidRDefault="00D91DBE" w:rsidP="00D91DBE">
      <w:pPr>
        <w:pStyle w:val="ListParagraph"/>
        <w:numPr>
          <w:ilvl w:val="1"/>
          <w:numId w:val="18"/>
        </w:numPr>
        <w:spacing w:before="200" w:after="200" w:line="288" w:lineRule="auto"/>
        <w:jc w:val="both"/>
        <w:rPr>
          <w:szCs w:val="24"/>
          <w:lang w:val="en-GB"/>
        </w:rPr>
      </w:pPr>
      <w:r w:rsidRPr="00A311CD">
        <w:rPr>
          <w:szCs w:val="24"/>
          <w:lang w:val="en-GB"/>
        </w:rPr>
        <w:t>Compute the AUC for the</w:t>
      </w:r>
      <w:r>
        <w:rPr>
          <w:szCs w:val="24"/>
          <w:lang w:val="en-GB"/>
        </w:rPr>
        <w:t xml:space="preserve"> hyper-parameter validation set</w:t>
      </w:r>
      <w:r w:rsidRPr="00A311CD">
        <w:rPr>
          <w:szCs w:val="24"/>
          <w:lang w:val="en-GB"/>
        </w:rPr>
        <w:t xml:space="preserve"> </w:t>
      </w:r>
      <w:r>
        <w:rPr>
          <w:szCs w:val="24"/>
          <w:lang w:val="en-GB"/>
        </w:rPr>
        <w:t>(i.e., the tenth</w:t>
      </w:r>
      <w:r w:rsidRPr="00A311CD">
        <w:rPr>
          <w:szCs w:val="24"/>
          <w:lang w:val="en-GB"/>
        </w:rPr>
        <w:t xml:space="preserve"> left-out </w:t>
      </w:r>
      <w:r>
        <w:rPr>
          <w:szCs w:val="24"/>
          <w:lang w:val="en-GB"/>
        </w:rPr>
        <w:t>validation fold);</w:t>
      </w:r>
    </w:p>
    <w:p w:rsidR="00D91DBE" w:rsidRPr="00A311CD" w:rsidRDefault="00D91DBE" w:rsidP="00D91DBE">
      <w:pPr>
        <w:pStyle w:val="ListParagraph"/>
        <w:numPr>
          <w:ilvl w:val="1"/>
          <w:numId w:val="18"/>
        </w:numPr>
        <w:spacing w:before="200" w:after="200" w:line="288" w:lineRule="auto"/>
        <w:jc w:val="both"/>
        <w:rPr>
          <w:szCs w:val="24"/>
          <w:lang w:val="en-GB"/>
        </w:rPr>
      </w:pPr>
      <w:r w:rsidRPr="00A311CD">
        <w:rPr>
          <w:szCs w:val="24"/>
          <w:lang w:val="en-GB"/>
        </w:rPr>
        <w:t xml:space="preserve">Repeat steps </w:t>
      </w:r>
      <w:r>
        <w:rPr>
          <w:szCs w:val="24"/>
          <w:lang w:val="en-GB"/>
        </w:rPr>
        <w:t>4 a</w:t>
      </w:r>
      <w:r w:rsidRPr="00A311CD">
        <w:rPr>
          <w:szCs w:val="24"/>
          <w:lang w:val="en-GB"/>
        </w:rPr>
        <w:t>-</w:t>
      </w:r>
      <w:r>
        <w:rPr>
          <w:szCs w:val="24"/>
          <w:lang w:val="en-GB"/>
        </w:rPr>
        <w:t>c</w:t>
      </w:r>
      <w:r w:rsidRPr="00A311CD">
        <w:rPr>
          <w:szCs w:val="24"/>
          <w:lang w:val="en-GB"/>
        </w:rPr>
        <w:t xml:space="preserve"> for all </w:t>
      </w:r>
      <w:r>
        <w:rPr>
          <w:szCs w:val="24"/>
          <w:lang w:val="en-GB"/>
        </w:rPr>
        <w:t>ten validation</w:t>
      </w:r>
      <w:r w:rsidRPr="00A311CD">
        <w:rPr>
          <w:szCs w:val="24"/>
          <w:lang w:val="en-GB"/>
        </w:rPr>
        <w:t xml:space="preserve"> </w:t>
      </w:r>
      <w:r>
        <w:rPr>
          <w:szCs w:val="24"/>
          <w:lang w:val="en-GB"/>
        </w:rPr>
        <w:t>folds;</w:t>
      </w:r>
    </w:p>
    <w:p w:rsidR="00D91DBE" w:rsidRDefault="00D91DBE" w:rsidP="00D91DBE">
      <w:pPr>
        <w:pStyle w:val="ListParagraph"/>
        <w:numPr>
          <w:ilvl w:val="1"/>
          <w:numId w:val="18"/>
        </w:numPr>
        <w:spacing w:before="200" w:after="200" w:line="288" w:lineRule="auto"/>
        <w:jc w:val="both"/>
        <w:rPr>
          <w:szCs w:val="24"/>
          <w:lang w:val="en-GB"/>
        </w:rPr>
      </w:pPr>
      <w:r w:rsidRPr="00A311CD">
        <w:rPr>
          <w:szCs w:val="24"/>
          <w:lang w:val="en-GB"/>
        </w:rPr>
        <w:t xml:space="preserve">Compute the average AUC for the </w:t>
      </w:r>
      <w:r>
        <w:rPr>
          <w:szCs w:val="24"/>
          <w:lang w:val="en-GB"/>
        </w:rPr>
        <w:t>ten validation</w:t>
      </w:r>
      <w:r w:rsidRPr="00A311CD">
        <w:rPr>
          <w:szCs w:val="24"/>
          <w:lang w:val="en-GB"/>
        </w:rPr>
        <w:t xml:space="preserve"> folds</w:t>
      </w:r>
      <w:r>
        <w:rPr>
          <w:szCs w:val="24"/>
          <w:lang w:val="en-GB"/>
        </w:rPr>
        <w:t xml:space="preserve"> (i.e., across all ten validation folds);</w:t>
      </w:r>
    </w:p>
    <w:p w:rsidR="00D91DBE" w:rsidRPr="00586EEB" w:rsidRDefault="00D91DBE" w:rsidP="00D91DBE">
      <w:pPr>
        <w:pStyle w:val="ListParagraph"/>
        <w:numPr>
          <w:ilvl w:val="1"/>
          <w:numId w:val="18"/>
        </w:numPr>
        <w:spacing w:before="200" w:after="200" w:line="288" w:lineRule="auto"/>
        <w:jc w:val="both"/>
        <w:rPr>
          <w:szCs w:val="24"/>
          <w:lang w:val="en-GB"/>
        </w:rPr>
      </w:pPr>
      <w:r w:rsidRPr="00586EEB">
        <w:rPr>
          <w:szCs w:val="24"/>
          <w:lang w:val="en-GB"/>
        </w:rPr>
        <w:t>Repeat steps 4 a–e for all possible hyper-parameter combinations.</w:t>
      </w:r>
    </w:p>
    <w:p w:rsidR="00D91DBE" w:rsidRPr="00AA1570" w:rsidRDefault="00D91DBE" w:rsidP="00D91DBE">
      <w:pPr>
        <w:pStyle w:val="ListParagraph"/>
        <w:numPr>
          <w:ilvl w:val="0"/>
          <w:numId w:val="18"/>
        </w:numPr>
        <w:spacing w:before="200" w:after="200" w:line="288" w:lineRule="auto"/>
        <w:jc w:val="both"/>
        <w:rPr>
          <w:szCs w:val="24"/>
          <w:lang w:val="en-GB"/>
        </w:rPr>
      </w:pPr>
      <w:r w:rsidRPr="00A311CD">
        <w:rPr>
          <w:szCs w:val="24"/>
          <w:lang w:val="en-GB"/>
        </w:rPr>
        <w:t>Select the hyper-parameter combination that produces the highest average AUC</w:t>
      </w:r>
      <w:r>
        <w:rPr>
          <w:szCs w:val="24"/>
          <w:lang w:val="en-GB"/>
        </w:rPr>
        <w:t>.</w:t>
      </w:r>
      <w:r w:rsidRPr="00AA1570">
        <w:rPr>
          <w:szCs w:val="24"/>
          <w:lang w:val="en-GB"/>
        </w:rPr>
        <w:t xml:space="preserve"> </w:t>
      </w:r>
    </w:p>
    <w:p w:rsidR="00D91DBE" w:rsidRPr="00A311CD" w:rsidRDefault="00D91DBE" w:rsidP="00D91DBE">
      <w:pPr>
        <w:pStyle w:val="ListParagraph"/>
        <w:numPr>
          <w:ilvl w:val="0"/>
          <w:numId w:val="18"/>
        </w:numPr>
        <w:spacing w:before="200" w:after="200" w:line="288" w:lineRule="auto"/>
        <w:jc w:val="both"/>
        <w:rPr>
          <w:szCs w:val="24"/>
          <w:lang w:val="en-GB"/>
        </w:rPr>
      </w:pPr>
      <w:r w:rsidRPr="00A311CD">
        <w:rPr>
          <w:szCs w:val="24"/>
          <w:lang w:val="en-GB"/>
        </w:rPr>
        <w:lastRenderedPageBreak/>
        <w:t xml:space="preserve">Use the selected hyper-parameter combination to estimate a logistic regression with an elastic-net penalty on the training </w:t>
      </w:r>
      <w:r>
        <w:rPr>
          <w:szCs w:val="24"/>
          <w:lang w:val="en-GB"/>
        </w:rPr>
        <w:t>+</w:t>
      </w:r>
      <w:r w:rsidRPr="00A311CD">
        <w:rPr>
          <w:szCs w:val="24"/>
          <w:lang w:val="en-GB"/>
        </w:rPr>
        <w:t xml:space="preserve"> validation </w:t>
      </w:r>
      <w:r>
        <w:rPr>
          <w:szCs w:val="24"/>
          <w:lang w:val="en-GB"/>
        </w:rPr>
        <w:t>set (i.e., the nine evaluation folds)</w:t>
      </w:r>
      <w:r w:rsidRPr="00A311CD">
        <w:rPr>
          <w:szCs w:val="24"/>
          <w:lang w:val="en-GB"/>
        </w:rPr>
        <w:t>.</w:t>
      </w:r>
    </w:p>
    <w:p w:rsidR="00D91DBE" w:rsidRPr="00A311CD" w:rsidRDefault="00D91DBE" w:rsidP="00D91DBE">
      <w:pPr>
        <w:pStyle w:val="ListParagraph"/>
        <w:numPr>
          <w:ilvl w:val="0"/>
          <w:numId w:val="18"/>
        </w:numPr>
        <w:spacing w:before="200" w:after="200" w:line="288" w:lineRule="auto"/>
        <w:jc w:val="both"/>
        <w:rPr>
          <w:szCs w:val="24"/>
          <w:lang w:val="en-GB"/>
        </w:rPr>
      </w:pPr>
      <w:r>
        <w:rPr>
          <w:szCs w:val="24"/>
          <w:lang w:val="en-GB"/>
        </w:rPr>
        <w:t>C</w:t>
      </w:r>
      <w:r w:rsidRPr="00A311CD">
        <w:rPr>
          <w:szCs w:val="24"/>
          <w:lang w:val="en-GB"/>
        </w:rPr>
        <w:t xml:space="preserve">ompute the AUC for the tenth </w:t>
      </w:r>
      <w:r>
        <w:rPr>
          <w:szCs w:val="24"/>
          <w:lang w:val="en-GB"/>
        </w:rPr>
        <w:t xml:space="preserve">evaluation </w:t>
      </w:r>
      <w:r w:rsidRPr="00A311CD">
        <w:rPr>
          <w:szCs w:val="24"/>
          <w:lang w:val="en-GB"/>
        </w:rPr>
        <w:t>fold</w:t>
      </w:r>
      <w:r>
        <w:rPr>
          <w:szCs w:val="24"/>
          <w:lang w:val="en-GB"/>
        </w:rPr>
        <w:t xml:space="preserve"> u</w:t>
      </w:r>
      <w:r w:rsidRPr="00A311CD">
        <w:rPr>
          <w:szCs w:val="24"/>
          <w:lang w:val="en-GB"/>
        </w:rPr>
        <w:t xml:space="preserve">sing the fitted model in step </w:t>
      </w:r>
      <w:r>
        <w:rPr>
          <w:szCs w:val="24"/>
          <w:lang w:val="en-GB"/>
        </w:rPr>
        <w:t>6</w:t>
      </w:r>
      <w:r w:rsidR="00265284" w:rsidRPr="00A311CD">
        <w:rPr>
          <w:szCs w:val="24"/>
          <w:lang w:val="en-GB"/>
        </w:rPr>
        <w:t>,</w:t>
      </w:r>
      <w:r w:rsidRPr="00A311CD">
        <w:rPr>
          <w:szCs w:val="24"/>
          <w:lang w:val="en-GB"/>
        </w:rPr>
        <w:t xml:space="preserve"> </w:t>
      </w:r>
    </w:p>
    <w:p w:rsidR="00D91DBE" w:rsidRDefault="00D91DBE" w:rsidP="00D91DBE">
      <w:pPr>
        <w:pStyle w:val="ListParagraph"/>
        <w:numPr>
          <w:ilvl w:val="0"/>
          <w:numId w:val="18"/>
        </w:numPr>
        <w:spacing w:before="200" w:after="200" w:line="288" w:lineRule="auto"/>
        <w:jc w:val="both"/>
        <w:rPr>
          <w:szCs w:val="24"/>
          <w:lang w:val="en-GB"/>
        </w:rPr>
      </w:pPr>
      <w:r>
        <w:rPr>
          <w:szCs w:val="24"/>
          <w:lang w:val="en-GB"/>
        </w:rPr>
        <w:t>C</w:t>
      </w:r>
      <w:r w:rsidRPr="00EA76FB">
        <w:rPr>
          <w:szCs w:val="24"/>
          <w:lang w:val="en-GB"/>
        </w:rPr>
        <w:t xml:space="preserve">ompute the importance ranking </w:t>
      </w:r>
      <w:r>
        <w:rPr>
          <w:szCs w:val="24"/>
          <w:lang w:val="en-GB"/>
        </w:rPr>
        <w:t xml:space="preserve">of variables </w:t>
      </w:r>
      <w:r w:rsidRPr="00A311CD">
        <w:rPr>
          <w:szCs w:val="24"/>
          <w:lang w:val="en-GB"/>
        </w:rPr>
        <w:t xml:space="preserve">for the tenth </w:t>
      </w:r>
      <w:r>
        <w:rPr>
          <w:szCs w:val="24"/>
          <w:lang w:val="en-GB"/>
        </w:rPr>
        <w:t xml:space="preserve">evaluation </w:t>
      </w:r>
      <w:r w:rsidRPr="00A311CD">
        <w:rPr>
          <w:szCs w:val="24"/>
          <w:lang w:val="en-GB"/>
        </w:rPr>
        <w:t>fold</w:t>
      </w:r>
      <w:r>
        <w:rPr>
          <w:szCs w:val="24"/>
          <w:lang w:val="en-GB"/>
        </w:rPr>
        <w:t xml:space="preserve"> u</w:t>
      </w:r>
      <w:r w:rsidRPr="00EA76FB">
        <w:rPr>
          <w:szCs w:val="24"/>
          <w:lang w:val="en-GB"/>
        </w:rPr>
        <w:t xml:space="preserve">sing the fitted model in step </w:t>
      </w:r>
      <w:r>
        <w:rPr>
          <w:szCs w:val="24"/>
          <w:lang w:val="en-GB"/>
        </w:rPr>
        <w:t>6</w:t>
      </w:r>
      <w:r w:rsidRPr="00EA76FB">
        <w:rPr>
          <w:szCs w:val="24"/>
          <w:lang w:val="en-GB"/>
        </w:rPr>
        <w:t>,</w:t>
      </w:r>
    </w:p>
    <w:p w:rsidR="00D91DBE" w:rsidRDefault="00D91DBE" w:rsidP="00D91DBE">
      <w:pPr>
        <w:pStyle w:val="ListParagraph"/>
        <w:numPr>
          <w:ilvl w:val="0"/>
          <w:numId w:val="18"/>
        </w:numPr>
        <w:spacing w:before="200" w:after="200" w:line="288" w:lineRule="auto"/>
        <w:jc w:val="both"/>
        <w:rPr>
          <w:szCs w:val="24"/>
          <w:lang w:val="en-GB"/>
        </w:rPr>
      </w:pPr>
      <w:r w:rsidRPr="00EA76FB">
        <w:rPr>
          <w:szCs w:val="24"/>
          <w:lang w:val="en-GB"/>
        </w:rPr>
        <w:t>Repeat steps 2-</w:t>
      </w:r>
      <w:r>
        <w:rPr>
          <w:szCs w:val="24"/>
          <w:lang w:val="en-GB"/>
        </w:rPr>
        <w:t>8</w:t>
      </w:r>
      <w:r w:rsidRPr="00EA76FB">
        <w:rPr>
          <w:szCs w:val="24"/>
          <w:lang w:val="en-GB"/>
        </w:rPr>
        <w:t xml:space="preserve"> for all ten evaluation folds</w:t>
      </w:r>
      <w:r>
        <w:rPr>
          <w:szCs w:val="24"/>
          <w:lang w:val="en-GB"/>
        </w:rPr>
        <w:t>.</w:t>
      </w:r>
    </w:p>
    <w:p w:rsidR="00D91DBE" w:rsidRDefault="00D91DBE" w:rsidP="00D91DBE">
      <w:pPr>
        <w:pStyle w:val="ListParagraph"/>
        <w:numPr>
          <w:ilvl w:val="0"/>
          <w:numId w:val="18"/>
        </w:numPr>
        <w:spacing w:before="200" w:after="200" w:line="288" w:lineRule="auto"/>
        <w:jc w:val="both"/>
        <w:rPr>
          <w:szCs w:val="24"/>
          <w:lang w:val="en-GB"/>
        </w:rPr>
      </w:pPr>
      <w:r>
        <w:rPr>
          <w:szCs w:val="24"/>
          <w:lang w:val="en-GB"/>
        </w:rPr>
        <w:t>C</w:t>
      </w:r>
      <w:r w:rsidRPr="00EA76FB">
        <w:rPr>
          <w:szCs w:val="24"/>
          <w:lang w:val="en-GB"/>
        </w:rPr>
        <w:t xml:space="preserve">ompute the average AUC and variable </w:t>
      </w:r>
      <w:r>
        <w:rPr>
          <w:szCs w:val="24"/>
          <w:lang w:val="en-GB"/>
        </w:rPr>
        <w:t>importance</w:t>
      </w:r>
      <w:r w:rsidRPr="00EA76FB">
        <w:rPr>
          <w:szCs w:val="24"/>
          <w:lang w:val="en-GB"/>
        </w:rPr>
        <w:t xml:space="preserve"> (i.e. across all ten evaluation folds).</w:t>
      </w:r>
    </w:p>
    <w:p w:rsidR="00D91DBE" w:rsidRDefault="00D91DBE" w:rsidP="00D91DBE">
      <w:pPr>
        <w:pStyle w:val="ListParagraph"/>
        <w:numPr>
          <w:ilvl w:val="0"/>
          <w:numId w:val="18"/>
        </w:numPr>
        <w:spacing w:before="200" w:after="200" w:line="288" w:lineRule="auto"/>
        <w:jc w:val="both"/>
        <w:rPr>
          <w:szCs w:val="24"/>
          <w:lang w:val="en-GB"/>
        </w:rPr>
      </w:pPr>
      <w:r>
        <w:rPr>
          <w:szCs w:val="24"/>
          <w:lang w:val="en-GB"/>
        </w:rPr>
        <w:t xml:space="preserve">Select a pre-defined number of most important variables based on the results obtained in step 10. </w:t>
      </w:r>
    </w:p>
    <w:p w:rsidR="00D91DBE" w:rsidRPr="00EA76FB" w:rsidRDefault="00D91DBE" w:rsidP="00D91DBE">
      <w:pPr>
        <w:pStyle w:val="ListParagraph"/>
        <w:numPr>
          <w:ilvl w:val="0"/>
          <w:numId w:val="18"/>
        </w:numPr>
        <w:spacing w:before="200" w:after="200" w:line="288" w:lineRule="auto"/>
        <w:jc w:val="both"/>
        <w:rPr>
          <w:szCs w:val="24"/>
          <w:lang w:val="en-GB"/>
        </w:rPr>
      </w:pPr>
      <w:r>
        <w:rPr>
          <w:szCs w:val="24"/>
          <w:lang w:val="en-GB"/>
        </w:rPr>
        <w:t xml:space="preserve">Compute a logistic regression without regularisation using the selected most important variables. </w:t>
      </w:r>
    </w:p>
    <w:p w:rsidR="00D91DBE" w:rsidRDefault="00D91DBE" w:rsidP="00D91DBE">
      <w:pPr>
        <w:spacing w:before="200" w:after="200"/>
        <w:jc w:val="both"/>
      </w:pPr>
      <w:r>
        <w:rPr>
          <w:lang w:val="en-GB"/>
        </w:rPr>
        <w:t>The evaluation of model performance will not use a</w:t>
      </w:r>
      <w:r w:rsidRPr="00E6268B">
        <w:rPr>
          <w:lang w:val="en-GB"/>
        </w:rPr>
        <w:t xml:space="preserve"> true test set </w:t>
      </w:r>
      <w:r>
        <w:rPr>
          <w:lang w:val="en-GB"/>
        </w:rPr>
        <w:t>as the</w:t>
      </w:r>
      <w:r w:rsidRPr="00E6268B">
        <w:rPr>
          <w:lang w:val="en-GB"/>
        </w:rPr>
        <w:t xml:space="preserve"> sample size is not sufficient to have separate training and test samples</w:t>
      </w:r>
      <w:r>
        <w:rPr>
          <w:lang w:val="en-GB"/>
        </w:rPr>
        <w:t>.</w:t>
      </w:r>
      <w:r w:rsidRPr="00E6268B">
        <w:rPr>
          <w:lang w:val="en-GB"/>
        </w:rPr>
        <w:t xml:space="preserve"> </w:t>
      </w:r>
      <w:r>
        <w:rPr>
          <w:lang w:val="en-GB"/>
        </w:rPr>
        <w:t>T</w:t>
      </w:r>
      <w:r w:rsidRPr="00E6268B">
        <w:rPr>
          <w:lang w:val="en-GB"/>
        </w:rPr>
        <w:t>he proposed cross-evaluation re</w:t>
      </w:r>
      <w:r>
        <w:rPr>
          <w:lang w:val="en-GB"/>
        </w:rPr>
        <w:t>-</w:t>
      </w:r>
      <w:r w:rsidRPr="00E6268B">
        <w:rPr>
          <w:lang w:val="en-GB"/>
        </w:rPr>
        <w:t>sampling schema (involving an inner and outer loop) is known to provide a good approximation of out-of-sample accuracy</w:t>
      </w:r>
      <w:r>
        <w:rPr>
          <w:lang w:val="en-GB"/>
        </w:rPr>
        <w:t xml:space="preserve"> (</w:t>
      </w:r>
      <w:r w:rsidR="00265284">
        <w:t>Hastie</w:t>
      </w:r>
      <w:r>
        <w:t>,</w:t>
      </w:r>
      <w:r w:rsidR="00265284">
        <w:t xml:space="preserve"> </w:t>
      </w:r>
      <w:r>
        <w:t>Tibshirani &amp; Friedman</w:t>
      </w:r>
      <w:r w:rsidR="00265284">
        <w:t>,</w:t>
      </w:r>
      <w:r>
        <w:t xml:space="preserve"> 2013)</w:t>
      </w:r>
    </w:p>
    <w:p w:rsidR="00D91DBE" w:rsidRDefault="00D91DBE" w:rsidP="00D91DBE">
      <w:pPr>
        <w:pStyle w:val="Heading2"/>
      </w:pPr>
      <w:bookmarkStart w:id="100" w:name="_Toc453104606"/>
      <w:r>
        <w:t>Quality control</w:t>
      </w:r>
      <w:bookmarkEnd w:id="100"/>
      <w:r>
        <w:t xml:space="preserve"> </w:t>
      </w:r>
    </w:p>
    <w:p w:rsidR="00D91DBE" w:rsidRPr="005905A3" w:rsidRDefault="00D91DBE" w:rsidP="00D91DBE">
      <w:pPr>
        <w:spacing w:after="120"/>
        <w:ind w:right="-23"/>
      </w:pPr>
      <w:r w:rsidRPr="005905A3">
        <w:t xml:space="preserve">At the study level, all aspects of the study from protocol development to the reporting of the results are conducted within the work-frame of IMS Quality Management System (QMS) and in accordance </w:t>
      </w:r>
      <w:r>
        <w:t>with</w:t>
      </w:r>
      <w:r w:rsidRPr="005905A3">
        <w:t xml:space="preserve"> the foll</w:t>
      </w:r>
      <w:r>
        <w:t>owing policies and procedures:</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POL_QA_001 “Quality Management System” policy</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POL_QC_001 “Quality Control Strategy” policy</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 xml:space="preserve">SOP_QC_002 “Quality Control of Project Deliverables” </w:t>
      </w:r>
    </w:p>
    <w:p w:rsidR="00D91DBE" w:rsidRPr="005905A3" w:rsidRDefault="00D91DBE" w:rsidP="00D91DBE">
      <w:pPr>
        <w:spacing w:after="120"/>
        <w:ind w:right="-23"/>
      </w:pPr>
      <w:r w:rsidRPr="005905A3">
        <w:t>According to the policies and procedures above, a Quality Control plan for the study will be developed and executed, which will include quality control on study methodology, statistical analysis plan, programming, data management and analysis, study results, conclusions and study report. Furthermore:</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The study Quality Control plan will establish ownership for the execution of the individual Quality Control steps. The principle of the independence of Quality Control applies</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The Principal in Charge of the study will ensure that individuals responsible for the execution of specific Quality Control steps will have knowledge, capability and experience which are adequate for the task.</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 xml:space="preserve">The result of the execution of the individual steps of the Quality Control plan will be documented, and include the required corrective actions, if any.  </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lastRenderedPageBreak/>
        <w:t>The execution of any required corrective action will be documented.</w:t>
      </w:r>
    </w:p>
    <w:p w:rsidR="00D91DBE" w:rsidRPr="00D91DBE" w:rsidRDefault="00D91DBE" w:rsidP="00D91DBE">
      <w:pPr>
        <w:widowControl w:val="0"/>
        <w:numPr>
          <w:ilvl w:val="0"/>
          <w:numId w:val="17"/>
        </w:numPr>
        <w:spacing w:before="200" w:after="200"/>
        <w:jc w:val="both"/>
        <w:rPr>
          <w:szCs w:val="21"/>
          <w:lang w:val="en-GB"/>
        </w:rPr>
      </w:pPr>
      <w:r w:rsidRPr="00D91DBE">
        <w:rPr>
          <w:szCs w:val="21"/>
          <w:lang w:val="en-GB"/>
        </w:rPr>
        <w:t xml:space="preserve">The executed Quality Control plan will be subjected to a final review and approval for sufficiency and completeness from the Principal in Charge of the study </w:t>
      </w:r>
    </w:p>
    <w:p w:rsidR="00D91DBE" w:rsidRDefault="00D91DBE" w:rsidP="00D91DBE">
      <w:r w:rsidRPr="005905A3">
        <w:t>Also, the principal in charge of the study will verify training compliance of IMS employees contributing to the study, as per IMS procedure SOP_QA_007 “Training of Quality and Operational Standards”.</w:t>
      </w:r>
      <w:r>
        <w:t xml:space="preserve"> </w:t>
      </w:r>
    </w:p>
    <w:p w:rsidR="00D91DBE" w:rsidRDefault="00D91DBE" w:rsidP="00D91DBE">
      <w:pPr>
        <w:pStyle w:val="Heading2"/>
      </w:pPr>
      <w:bookmarkStart w:id="101" w:name="_Toc453104607"/>
      <w:r>
        <w:t>Limitations of the research methods</w:t>
      </w:r>
      <w:bookmarkEnd w:id="101"/>
      <w:r>
        <w:t xml:space="preserve"> </w:t>
      </w:r>
    </w:p>
    <w:p w:rsidR="00D91DBE" w:rsidRPr="00A311CD" w:rsidRDefault="00D91DBE" w:rsidP="00D91DBE">
      <w:pPr>
        <w:spacing w:before="200" w:after="200"/>
        <w:jc w:val="both"/>
        <w:rPr>
          <w:szCs w:val="24"/>
          <w:lang w:val="en-GB"/>
        </w:rPr>
      </w:pPr>
      <w:r w:rsidRPr="00A311CD">
        <w:rPr>
          <w:szCs w:val="24"/>
          <w:lang w:val="en-GB"/>
        </w:rPr>
        <w:t xml:space="preserve">This observational retrospective database study will not be able to infer causality. </w:t>
      </w:r>
    </w:p>
    <w:p w:rsidR="00D91DBE" w:rsidRPr="00A311CD" w:rsidRDefault="00D91DBE" w:rsidP="00D91DBE">
      <w:pPr>
        <w:spacing w:before="200" w:after="200"/>
        <w:jc w:val="both"/>
        <w:rPr>
          <w:szCs w:val="24"/>
          <w:lang w:val="en-GB"/>
        </w:rPr>
      </w:pPr>
      <w:r w:rsidRPr="00A311CD">
        <w:rPr>
          <w:szCs w:val="24"/>
          <w:lang w:val="en-GB"/>
        </w:rPr>
        <w:t>Date of first MS diagnosis cannot be established within this data as the patient’s complete medical history is not available.</w:t>
      </w:r>
    </w:p>
    <w:p w:rsidR="00D91DBE" w:rsidRDefault="00D91DBE" w:rsidP="00D91DBE">
      <w:pPr>
        <w:spacing w:before="200" w:after="200"/>
        <w:jc w:val="both"/>
        <w:rPr>
          <w:szCs w:val="24"/>
          <w:lang w:val="en-GB"/>
        </w:rPr>
      </w:pPr>
      <w:r w:rsidRPr="00A311CD">
        <w:rPr>
          <w:szCs w:val="24"/>
          <w:lang w:val="en-GB"/>
        </w:rPr>
        <w:t xml:space="preserve">Some variables, such as the MRI T2 lesion numbers, are missing in a substantial part of the data. </w:t>
      </w:r>
      <w:r>
        <w:rPr>
          <w:szCs w:val="24"/>
          <w:lang w:val="en-GB"/>
        </w:rPr>
        <w:t>This</w:t>
      </w:r>
      <w:r w:rsidRPr="00A311CD">
        <w:rPr>
          <w:szCs w:val="24"/>
          <w:lang w:val="en-GB"/>
        </w:rPr>
        <w:t xml:space="preserve"> could limit the modelling accuracy. </w:t>
      </w:r>
    </w:p>
    <w:p w:rsidR="00D91DBE" w:rsidRPr="00A311CD" w:rsidRDefault="00D91DBE" w:rsidP="00D91DBE">
      <w:pPr>
        <w:spacing w:before="200" w:after="200"/>
        <w:jc w:val="both"/>
        <w:rPr>
          <w:szCs w:val="24"/>
          <w:lang w:val="en-GB"/>
        </w:rPr>
      </w:pPr>
      <w:r>
        <w:rPr>
          <w:szCs w:val="24"/>
          <w:lang w:val="en-GB"/>
        </w:rPr>
        <w:t xml:space="preserve">The final limitation concerns the way EMR data captures treatment data. In particular the EMR data is able to capture information on prescribing and dispensing of DMTs however there is no information on whether and with what regularity DMTs are taken by patients. </w:t>
      </w:r>
    </w:p>
    <w:p w:rsidR="00D91DBE" w:rsidRDefault="00D91DBE" w:rsidP="00D91DBE">
      <w:pPr>
        <w:pStyle w:val="Heading2"/>
      </w:pPr>
      <w:bookmarkStart w:id="102" w:name="_Toc453104608"/>
      <w:r>
        <w:t>Other aspects</w:t>
      </w:r>
      <w:bookmarkEnd w:id="102"/>
      <w:r>
        <w:t xml:space="preserve"> </w:t>
      </w:r>
    </w:p>
    <w:p w:rsidR="00D91DBE" w:rsidRPr="00D91DBE" w:rsidRDefault="00D91DBE" w:rsidP="00D91DBE">
      <w:pPr>
        <w:pStyle w:val="Text"/>
      </w:pPr>
      <w:r>
        <w:t xml:space="preserve">Not applicable </w:t>
      </w:r>
    </w:p>
    <w:p w:rsidR="00D91DBE" w:rsidRDefault="00D91DBE" w:rsidP="00D91DBE">
      <w:pPr>
        <w:pStyle w:val="Heading1"/>
      </w:pPr>
      <w:bookmarkStart w:id="103" w:name="_Toc453104609"/>
      <w:r>
        <w:t>Protection of human subjects</w:t>
      </w:r>
      <w:bookmarkEnd w:id="103"/>
      <w:r>
        <w:t xml:space="preserve"> </w:t>
      </w:r>
    </w:p>
    <w:p w:rsidR="00D91DBE" w:rsidRDefault="00D91DBE" w:rsidP="00D91DBE">
      <w:pPr>
        <w:pStyle w:val="Text"/>
      </w:pPr>
      <w:r w:rsidRPr="00D91DBE">
        <w:t>The proposed study is a non-interventional, retrospective database analysis of data collected via routine patient care.  As such, study subjects will not be placed at risk as a result of inclusion in the study sample.  Additionally, the information within the database is de-identified to comply with the Health Insurance Portability and Accountability Act (HIPAA) regulations regarding the protection of human subjects</w:t>
      </w:r>
    </w:p>
    <w:p w:rsidR="00417D38" w:rsidRDefault="00BE47C6" w:rsidP="00BE47C6">
      <w:pPr>
        <w:pStyle w:val="Heading2"/>
      </w:pPr>
      <w:bookmarkStart w:id="104" w:name="_Toc453104610"/>
      <w:r>
        <w:t>Regulatory and ethical compliance</w:t>
      </w:r>
      <w:bookmarkEnd w:id="104"/>
      <w:r>
        <w:t xml:space="preserve"> </w:t>
      </w:r>
    </w:p>
    <w:p w:rsidR="00BE47C6" w:rsidRPr="00A311CD" w:rsidRDefault="00BE47C6" w:rsidP="00BE47C6">
      <w:pPr>
        <w:pStyle w:val="Text"/>
        <w:spacing w:before="200" w:after="200"/>
        <w:rPr>
          <w:i/>
          <w:color w:val="BF30B5"/>
          <w:szCs w:val="24"/>
          <w:lang w:val="en-GB"/>
        </w:rPr>
      </w:pPr>
      <w:r w:rsidRPr="00A311CD">
        <w:rPr>
          <w:szCs w:val="24"/>
          <w:lang w:val="en-GB"/>
        </w:rPr>
        <w:t>The secondary data source proposed for the analyses meets all HIPAA compliance standards, insuring patient anonymity. As such, approval from an IRB (Institutional Review Board) is not applicable.</w:t>
      </w:r>
    </w:p>
    <w:p w:rsidR="00BE47C6" w:rsidRPr="00A311CD" w:rsidRDefault="00BE47C6" w:rsidP="00BE47C6">
      <w:pPr>
        <w:pStyle w:val="Text"/>
        <w:spacing w:before="200" w:after="200"/>
        <w:rPr>
          <w:szCs w:val="24"/>
          <w:lang w:val="en-GB"/>
        </w:rPr>
      </w:pPr>
      <w:r w:rsidRPr="00A311CD">
        <w:rPr>
          <w:szCs w:val="24"/>
          <w:lang w:val="en-GB"/>
        </w:rPr>
        <w:t>Compliance with Novartis and regulatory standards provides assurance that the rights, safety, and well-being of patients participating in non-interventional studies are protected (consistent with the principles that have their origin in the Declaration of Helsinki) and that the study data are credible and responsibly reported.</w:t>
      </w:r>
    </w:p>
    <w:p w:rsidR="00BE47C6" w:rsidRDefault="00BE47C6" w:rsidP="00BE47C6">
      <w:pPr>
        <w:pStyle w:val="Text"/>
        <w:spacing w:before="200" w:after="200"/>
        <w:rPr>
          <w:szCs w:val="24"/>
          <w:lang w:val="en-GB"/>
        </w:rPr>
      </w:pPr>
      <w:r w:rsidRPr="00A311CD">
        <w:rPr>
          <w:szCs w:val="24"/>
          <w:lang w:val="en-GB"/>
        </w:rPr>
        <w:t>This study was designed and shall be implemented and reported in accordance with the Guidelines for Good Pharmacoepidemiology Practices (GPP) of the International Society for Pharmacoepidemiology (ISPE</w:t>
      </w:r>
      <w:r w:rsidR="00265284">
        <w:rPr>
          <w:szCs w:val="24"/>
          <w:lang w:val="en-GB"/>
        </w:rPr>
        <w:t xml:space="preserve">, </w:t>
      </w:r>
      <w:r w:rsidRPr="00A311CD">
        <w:rPr>
          <w:szCs w:val="24"/>
          <w:lang w:val="en-GB"/>
        </w:rPr>
        <w:t xml:space="preserve">2008), the STROBE (Strengthening the Reporting of </w:t>
      </w:r>
      <w:r w:rsidRPr="00A311CD">
        <w:rPr>
          <w:szCs w:val="24"/>
          <w:lang w:val="en-GB"/>
        </w:rPr>
        <w:lastRenderedPageBreak/>
        <w:t>Observational Studies in Epidemio</w:t>
      </w:r>
      <w:r w:rsidR="00265284">
        <w:rPr>
          <w:szCs w:val="24"/>
          <w:lang w:val="en-GB"/>
        </w:rPr>
        <w:t>logy) guidelines (Vandenbroucke</w:t>
      </w:r>
      <w:r w:rsidRPr="00A311CD">
        <w:rPr>
          <w:szCs w:val="24"/>
          <w:lang w:val="en-GB"/>
        </w:rPr>
        <w:t xml:space="preserve"> et al</w:t>
      </w:r>
      <w:r w:rsidR="00265284">
        <w:rPr>
          <w:szCs w:val="24"/>
          <w:lang w:val="en-GB"/>
        </w:rPr>
        <w:t>,</w:t>
      </w:r>
      <w:r w:rsidRPr="00A311CD">
        <w:rPr>
          <w:szCs w:val="24"/>
          <w:lang w:val="en-GB"/>
        </w:rPr>
        <w:t xml:space="preserve"> 2007), and with the ethical principles laid down in the Declaration of Helsinki.</w:t>
      </w:r>
    </w:p>
    <w:p w:rsidR="00BE47C6" w:rsidRPr="00BE47C6" w:rsidRDefault="00BE47C6" w:rsidP="00BE47C6">
      <w:pPr>
        <w:pStyle w:val="Heading1"/>
      </w:pPr>
      <w:bookmarkStart w:id="105" w:name="_Toc444854987"/>
      <w:bookmarkStart w:id="106" w:name="_Toc453104611"/>
      <w:r w:rsidRPr="00BE47C6">
        <w:t>Management and reporting of adverse events/adverse reactions</w:t>
      </w:r>
      <w:bookmarkEnd w:id="105"/>
      <w:bookmarkEnd w:id="106"/>
    </w:p>
    <w:p w:rsidR="00BE47C6" w:rsidRPr="00BE47C6" w:rsidRDefault="00BE47C6" w:rsidP="00BE47C6">
      <w:pPr>
        <w:pStyle w:val="Text"/>
        <w:spacing w:before="200" w:after="200"/>
        <w:rPr>
          <w:szCs w:val="24"/>
          <w:lang w:val="en-GB"/>
        </w:rPr>
      </w:pPr>
      <w:r w:rsidRPr="00A311CD">
        <w:rPr>
          <w:szCs w:val="24"/>
          <w:lang w:val="en-GB"/>
        </w:rPr>
        <w:t xml:space="preserve">As this is a </w:t>
      </w:r>
      <w:r>
        <w:rPr>
          <w:szCs w:val="24"/>
          <w:lang w:val="en-GB"/>
        </w:rPr>
        <w:t xml:space="preserve">retrospective </w:t>
      </w:r>
      <w:r w:rsidRPr="00A311CD">
        <w:rPr>
          <w:szCs w:val="24"/>
          <w:lang w:val="en-GB"/>
        </w:rPr>
        <w:t xml:space="preserve">study based on </w:t>
      </w:r>
      <w:r>
        <w:rPr>
          <w:szCs w:val="24"/>
          <w:lang w:val="en-GB"/>
        </w:rPr>
        <w:t xml:space="preserve">anonymised </w:t>
      </w:r>
      <w:r w:rsidRPr="00A311CD">
        <w:rPr>
          <w:szCs w:val="24"/>
          <w:lang w:val="en-GB"/>
        </w:rPr>
        <w:t xml:space="preserve">secondary data sources, safety </w:t>
      </w:r>
      <w:r w:rsidRPr="0027483C">
        <w:rPr>
          <w:szCs w:val="24"/>
          <w:lang w:val="en-GB"/>
        </w:rPr>
        <w:t>monitoring and safety reporting on an individual case level is not applicable.</w:t>
      </w:r>
    </w:p>
    <w:p w:rsidR="00BE47C6" w:rsidRDefault="00BE47C6" w:rsidP="00BE47C6">
      <w:pPr>
        <w:pStyle w:val="Heading1"/>
      </w:pPr>
      <w:bookmarkStart w:id="107" w:name="_Toc444854988"/>
      <w:bookmarkStart w:id="108" w:name="_Toc453104612"/>
      <w:r w:rsidRPr="00BE47C6">
        <w:t>Plans of disseminating and communicating study results</w:t>
      </w:r>
      <w:bookmarkEnd w:id="107"/>
      <w:bookmarkEnd w:id="108"/>
    </w:p>
    <w:p w:rsidR="00BE47C6" w:rsidRPr="00A311CD" w:rsidRDefault="00BE47C6" w:rsidP="00BE47C6">
      <w:pPr>
        <w:pStyle w:val="Text"/>
        <w:spacing w:before="200" w:after="200"/>
        <w:rPr>
          <w:szCs w:val="24"/>
          <w:lang w:val="en-GB"/>
        </w:rPr>
      </w:pPr>
      <w:r w:rsidRPr="00A311CD">
        <w:rPr>
          <w:szCs w:val="24"/>
          <w:lang w:val="en-GB"/>
        </w:rPr>
        <w:t>Upon study completion and finalisation of the study report, the results of this non-interventional study may be submitted for publication. Publications will comply with internal Novartis standards and the International Committee of Medical Journal Editors (ICMJE) guidelines.</w:t>
      </w:r>
    </w:p>
    <w:p w:rsidR="00BE47C6" w:rsidRDefault="00BE47C6" w:rsidP="00BE47C6">
      <w:pPr>
        <w:pStyle w:val="Heading1"/>
      </w:pPr>
      <w:bookmarkStart w:id="109" w:name="_Toc453104613"/>
      <w:r w:rsidRPr="00BE47C6">
        <w:t>References</w:t>
      </w:r>
      <w:bookmarkEnd w:id="109"/>
      <w:r w:rsidRPr="00BE47C6">
        <w:t xml:space="preserve"> </w:t>
      </w:r>
    </w:p>
    <w:p w:rsidR="00BE47C6" w:rsidRPr="00BE47C6" w:rsidRDefault="00BE47C6" w:rsidP="00BE47C6">
      <w:pPr>
        <w:pStyle w:val="Text"/>
      </w:pPr>
    </w:p>
    <w:p w:rsidR="00BE47C6" w:rsidRDefault="00BE47C6" w:rsidP="00BE47C6">
      <w:pPr>
        <w:numPr>
          <w:ilvl w:val="0"/>
          <w:numId w:val="23"/>
        </w:numPr>
        <w:spacing w:before="0"/>
        <w:jc w:val="both"/>
        <w:rPr>
          <w:b/>
        </w:rPr>
      </w:pPr>
      <w:r w:rsidRPr="00540DFC">
        <w:t>Alonso A, Hernan MA. Temporal trends in the incidence of multiple sclerosis. Neurology 2008; 71(2):129-35</w:t>
      </w:r>
    </w:p>
    <w:p w:rsidR="00BE47C6" w:rsidRDefault="00BE47C6" w:rsidP="00BE47C6">
      <w:pPr>
        <w:numPr>
          <w:ilvl w:val="0"/>
          <w:numId w:val="23"/>
        </w:numPr>
        <w:spacing w:before="0"/>
        <w:jc w:val="both"/>
        <w:rPr>
          <w:b/>
        </w:rPr>
      </w:pPr>
      <w:r w:rsidRPr="00540DFC">
        <w:t xml:space="preserve">National Multiple Sclerosis Society – Epidemiology of MS. Accessed 02/23/2012. Available at: </w:t>
      </w:r>
      <w:hyperlink r:id="rId35" w:history="1">
        <w:r w:rsidRPr="00941151">
          <w:rPr>
            <w:rStyle w:val="Hyperlink"/>
            <w:szCs w:val="24"/>
          </w:rPr>
          <w:t>http://www.nationalmssociety.org/about-multiple-sclerosis/what-we-know-about-ms/who-gets-ms/epidemiology-of-ms/index.aspx</w:t>
        </w:r>
      </w:hyperlink>
    </w:p>
    <w:p w:rsidR="00BE47C6" w:rsidRPr="00BA571B" w:rsidRDefault="00BE47C6" w:rsidP="00BE47C6">
      <w:pPr>
        <w:numPr>
          <w:ilvl w:val="0"/>
          <w:numId w:val="23"/>
        </w:numPr>
        <w:spacing w:before="0"/>
        <w:jc w:val="both"/>
        <w:rPr>
          <w:b/>
          <w:szCs w:val="24"/>
        </w:rPr>
      </w:pPr>
      <w:r w:rsidRPr="00540DFC">
        <w:t xml:space="preserve">Halpern R, Agarwal S, Dembek C, Borton L, Lopez-Breshnahan M. Comparison of </w:t>
      </w:r>
      <w:r w:rsidRPr="00BA571B">
        <w:rPr>
          <w:szCs w:val="24"/>
        </w:rPr>
        <w:t>adherence and persistence among multiple sclerosis patients treated with disease-modifying therapies: a retrospective administrative claims analysis. Patient Prefer Adherence 2011; 5: 73-84</w:t>
      </w:r>
    </w:p>
    <w:p w:rsidR="00BE47C6" w:rsidRPr="00BA571B" w:rsidRDefault="00BE47C6" w:rsidP="00BE47C6">
      <w:pPr>
        <w:numPr>
          <w:ilvl w:val="0"/>
          <w:numId w:val="23"/>
        </w:numPr>
        <w:spacing w:before="0"/>
        <w:jc w:val="both"/>
        <w:rPr>
          <w:b/>
          <w:szCs w:val="24"/>
        </w:rPr>
      </w:pPr>
      <w:r w:rsidRPr="00BA571B">
        <w:rPr>
          <w:rFonts w:eastAsia="Times New Roman"/>
          <w:szCs w:val="24"/>
          <w:lang w:val="en-GB" w:eastAsia="en-GB"/>
        </w:rPr>
        <w:t>Bainbridge JL, Rieckmann P, editors (2008) Multiple sclerosis. In: DiPiro JT, Talbert R, Yee G, Matzke G, editors. Pharmacotherapy: a pathophysiologic approach. : New York: McGraw-Hill Medical. 913-926 p.</w:t>
      </w:r>
    </w:p>
    <w:p w:rsidR="00BE47C6" w:rsidRPr="00BA571B" w:rsidRDefault="00BE47C6" w:rsidP="00BE47C6">
      <w:pPr>
        <w:numPr>
          <w:ilvl w:val="0"/>
          <w:numId w:val="23"/>
        </w:numPr>
        <w:spacing w:before="0"/>
        <w:jc w:val="both"/>
        <w:rPr>
          <w:b/>
          <w:szCs w:val="24"/>
        </w:rPr>
      </w:pPr>
      <w:r w:rsidRPr="003A5A38">
        <w:rPr>
          <w:szCs w:val="24"/>
          <w:lang w:val="de-CH"/>
        </w:rPr>
        <w:t xml:space="preserve">Ingwersen J, Aktas O, Hartung,HP. </w:t>
      </w:r>
      <w:r w:rsidRPr="00BA571B">
        <w:rPr>
          <w:szCs w:val="24"/>
        </w:rPr>
        <w:t>Advanced in and Algorithms for the Treatment of Relapse-Remitting Multiple Sclerosis. Neurotherapeutics 2016 Jan;13(1):47-57</w:t>
      </w:r>
    </w:p>
    <w:p w:rsidR="00BE47C6" w:rsidRPr="00BA571B" w:rsidRDefault="00BE47C6" w:rsidP="00BE47C6">
      <w:pPr>
        <w:numPr>
          <w:ilvl w:val="0"/>
          <w:numId w:val="23"/>
        </w:numPr>
        <w:spacing w:before="0"/>
        <w:jc w:val="both"/>
        <w:rPr>
          <w:b/>
          <w:szCs w:val="24"/>
        </w:rPr>
      </w:pPr>
      <w:r w:rsidRPr="00BA571B">
        <w:rPr>
          <w:szCs w:val="24"/>
        </w:rPr>
        <w:t>Oleen-Burkey M, Castelli-Haley J, Lage MJ, Johnson KP. Burden of a multiple sclerosis relapse: the patient’s perspective. Patient 2012; 5(1): 57-69</w:t>
      </w:r>
    </w:p>
    <w:p w:rsidR="00BE47C6" w:rsidRPr="00BA571B" w:rsidRDefault="00BE47C6" w:rsidP="00BE47C6">
      <w:pPr>
        <w:numPr>
          <w:ilvl w:val="0"/>
          <w:numId w:val="23"/>
        </w:numPr>
        <w:spacing w:before="0"/>
        <w:jc w:val="both"/>
        <w:rPr>
          <w:b/>
          <w:szCs w:val="24"/>
        </w:rPr>
      </w:pPr>
      <w:r w:rsidRPr="00BA571B">
        <w:rPr>
          <w:szCs w:val="24"/>
        </w:rPr>
        <w:t xml:space="preserve">Tsang BK and Macdonell R. Multiple sclerosis- diagnosis, management and prognosis. Australian Family Physician, 40 (12), 2011: 948–55. </w:t>
      </w:r>
    </w:p>
    <w:p w:rsidR="00BE47C6" w:rsidRPr="00540DFC" w:rsidRDefault="00BE47C6" w:rsidP="00BE47C6">
      <w:pPr>
        <w:numPr>
          <w:ilvl w:val="0"/>
          <w:numId w:val="23"/>
        </w:numPr>
        <w:spacing w:before="0"/>
        <w:jc w:val="both"/>
        <w:rPr>
          <w:b/>
        </w:rPr>
      </w:pPr>
      <w:r w:rsidRPr="00BA571B">
        <w:rPr>
          <w:szCs w:val="24"/>
        </w:rPr>
        <w:t>Novartis Gains FDA Approval</w:t>
      </w:r>
      <w:r w:rsidRPr="00540DFC">
        <w:t xml:space="preserve"> for Gilenya Multiple-Sclerosis Drug. Bloomberg, September 22, 2010</w:t>
      </w:r>
    </w:p>
    <w:p w:rsidR="00BE47C6" w:rsidRPr="00540DFC" w:rsidRDefault="00BE47C6" w:rsidP="00BE47C6">
      <w:pPr>
        <w:numPr>
          <w:ilvl w:val="0"/>
          <w:numId w:val="23"/>
        </w:numPr>
        <w:spacing w:before="0"/>
        <w:jc w:val="both"/>
        <w:rPr>
          <w:b/>
        </w:rPr>
      </w:pPr>
      <w:r w:rsidRPr="00540DFC">
        <w:t>Pill to treat multiple sclerosis receives approval of FDA. New York Times, September 22, 2010</w:t>
      </w:r>
    </w:p>
    <w:p w:rsidR="00BE47C6" w:rsidRPr="00BA571B" w:rsidRDefault="00BE47C6" w:rsidP="00BE47C6">
      <w:pPr>
        <w:numPr>
          <w:ilvl w:val="0"/>
          <w:numId w:val="23"/>
        </w:numPr>
        <w:spacing w:before="0"/>
        <w:jc w:val="both"/>
        <w:rPr>
          <w:b/>
        </w:rPr>
      </w:pPr>
      <w:r w:rsidRPr="003A5A38">
        <w:rPr>
          <w:lang w:val="de-DE"/>
        </w:rPr>
        <w:t xml:space="preserve">Menge T, Weber MS, Hemmer B, Kieseier BC, von Budingen HC, Warnke C et al. </w:t>
      </w:r>
      <w:r w:rsidRPr="00540DFC">
        <w:t>Disease-modifying agents for multiple sclerosis: recent advances and future prospects. Drugs 2008; 68(17): 2445-68</w:t>
      </w:r>
    </w:p>
    <w:p w:rsidR="00BE47C6" w:rsidRPr="00BA571B" w:rsidRDefault="00BE47C6" w:rsidP="00BE47C6">
      <w:pPr>
        <w:numPr>
          <w:ilvl w:val="0"/>
          <w:numId w:val="23"/>
        </w:numPr>
        <w:spacing w:before="0"/>
        <w:jc w:val="both"/>
        <w:rPr>
          <w:b/>
        </w:rPr>
      </w:pPr>
      <w:r>
        <w:rPr>
          <w:rStyle w:val="element-citation"/>
        </w:rPr>
        <w:lastRenderedPageBreak/>
        <w:t xml:space="preserve">Polman CH, Reingold SC, Banwell B. Diagnostic criteria for multiple sclerosis: 2010 revisions to the McDonald criteria. </w:t>
      </w:r>
      <w:r w:rsidRPr="00BA571B">
        <w:rPr>
          <w:rStyle w:val="Emphasis"/>
          <w:i w:val="0"/>
        </w:rPr>
        <w:t>Ann Neurol</w:t>
      </w:r>
      <w:r w:rsidRPr="00BA571B">
        <w:rPr>
          <w:rStyle w:val="ref-journal"/>
          <w:i/>
        </w:rPr>
        <w:t>.</w:t>
      </w:r>
      <w:r>
        <w:rPr>
          <w:rStyle w:val="ref-journal"/>
        </w:rPr>
        <w:t xml:space="preserve"> </w:t>
      </w:r>
      <w:r>
        <w:rPr>
          <w:rStyle w:val="element-citation"/>
        </w:rPr>
        <w:t>2011;</w:t>
      </w:r>
      <w:r>
        <w:rPr>
          <w:rStyle w:val="ref-vol"/>
        </w:rPr>
        <w:t>69</w:t>
      </w:r>
      <w:r>
        <w:rPr>
          <w:rStyle w:val="element-citation"/>
        </w:rPr>
        <w:t>:292–302. et al.</w:t>
      </w:r>
    </w:p>
    <w:p w:rsidR="00BE47C6" w:rsidRPr="00540DFC" w:rsidRDefault="00BE47C6" w:rsidP="00BE47C6">
      <w:pPr>
        <w:numPr>
          <w:ilvl w:val="0"/>
          <w:numId w:val="23"/>
        </w:numPr>
        <w:spacing w:before="0"/>
        <w:jc w:val="both"/>
        <w:rPr>
          <w:b/>
        </w:rPr>
      </w:pPr>
      <w:r>
        <w:t xml:space="preserve">Ross A, Halper J, Harris N. Assessing Relapses and Response to Relapse Treatment in Patients with Multiple Sclerosis. International Journal of MS Care: </w:t>
      </w:r>
      <w:r w:rsidRPr="00BA571B">
        <w:t>2012 Fall; 14(3): 148–159</w:t>
      </w:r>
    </w:p>
    <w:p w:rsidR="00BE47C6" w:rsidRPr="00540DFC" w:rsidRDefault="00BE47C6" w:rsidP="00BE47C6">
      <w:pPr>
        <w:numPr>
          <w:ilvl w:val="0"/>
          <w:numId w:val="23"/>
        </w:numPr>
        <w:spacing w:before="0"/>
        <w:jc w:val="both"/>
        <w:rPr>
          <w:b/>
        </w:rPr>
      </w:pPr>
      <w:r w:rsidRPr="00540DFC">
        <w:t>Tibshirani R. Regression Shrinkage and Selection via the Lasso. Journal of the Royal Statistical Society: Series A. 1996; 58:1.</w:t>
      </w:r>
      <w:r w:rsidRPr="00540DFC">
        <w:rPr>
          <w:b/>
        </w:rPr>
        <w:t xml:space="preserve"> </w:t>
      </w:r>
    </w:p>
    <w:p w:rsidR="00BE47C6" w:rsidRDefault="00BE47C6" w:rsidP="00BE47C6">
      <w:pPr>
        <w:numPr>
          <w:ilvl w:val="0"/>
          <w:numId w:val="23"/>
        </w:numPr>
        <w:spacing w:before="0"/>
        <w:jc w:val="both"/>
      </w:pPr>
      <w:r w:rsidRPr="00540DFC">
        <w:t xml:space="preserve">Guidelines for Good Pharmacoepidemiology Practices (GPP) of the International Society for Pharmacoepidemiology. </w:t>
      </w:r>
      <w:r w:rsidRPr="004454D1">
        <w:t xml:space="preserve">Accessed 9/12/13. Available at: </w:t>
      </w:r>
    </w:p>
    <w:p w:rsidR="00BE47C6" w:rsidRDefault="006E31B2" w:rsidP="00BE47C6">
      <w:pPr>
        <w:ind w:left="360"/>
        <w:jc w:val="both"/>
      </w:pPr>
      <w:hyperlink r:id="rId36" w:history="1">
        <w:r w:rsidR="00BE47C6" w:rsidRPr="003D2EF1">
          <w:rPr>
            <w:rStyle w:val="Hyperlink"/>
            <w:szCs w:val="24"/>
          </w:rPr>
          <w:t>http://pharmacoepi.org/resources/guidelines_08027.cfm</w:t>
        </w:r>
      </w:hyperlink>
      <w:r w:rsidR="00BE47C6" w:rsidRPr="003D2EF1">
        <w:t xml:space="preserve"> </w:t>
      </w:r>
    </w:p>
    <w:p w:rsidR="00BE47C6" w:rsidRDefault="00BE47C6" w:rsidP="00BE47C6">
      <w:pPr>
        <w:numPr>
          <w:ilvl w:val="0"/>
          <w:numId w:val="23"/>
        </w:numPr>
        <w:spacing w:before="0"/>
        <w:jc w:val="both"/>
      </w:pPr>
      <w:r>
        <w:t>Fawcett T.</w:t>
      </w:r>
      <w:r w:rsidRPr="00006F75">
        <w:t xml:space="preserve"> An Introduction to ROC analysis. Pattern Recognit Lett. 2006; 27:8.</w:t>
      </w:r>
    </w:p>
    <w:p w:rsidR="00BE47C6" w:rsidRPr="00006F75" w:rsidRDefault="00BE47C6" w:rsidP="00BE47C6">
      <w:pPr>
        <w:numPr>
          <w:ilvl w:val="0"/>
          <w:numId w:val="23"/>
        </w:numPr>
        <w:spacing w:before="0"/>
        <w:jc w:val="both"/>
      </w:pPr>
      <w:r w:rsidRPr="00006F75">
        <w:t>Zou H</w:t>
      </w:r>
      <w:r>
        <w:t xml:space="preserve">, </w:t>
      </w:r>
      <w:r w:rsidRPr="00006F75">
        <w:t xml:space="preserve"> Hastie</w:t>
      </w:r>
      <w:r w:rsidRPr="00B15CA3">
        <w:t xml:space="preserve"> </w:t>
      </w:r>
      <w:r w:rsidRPr="00006F75">
        <w:t>T</w:t>
      </w:r>
      <w:r>
        <w:t>.</w:t>
      </w:r>
      <w:r w:rsidRPr="00006F75">
        <w:t xml:space="preserve"> Regularization and variable selection via the elastic net. Journal of the Royal Statistical Society, Series B, 67(2):301–320, 2005.</w:t>
      </w:r>
    </w:p>
    <w:p w:rsidR="00BE47C6" w:rsidRPr="00006F75" w:rsidRDefault="00BE47C6" w:rsidP="00BE47C6">
      <w:pPr>
        <w:numPr>
          <w:ilvl w:val="0"/>
          <w:numId w:val="23"/>
        </w:numPr>
        <w:spacing w:before="0"/>
        <w:jc w:val="both"/>
      </w:pPr>
      <w:r w:rsidRPr="00006F75">
        <w:t>DeLong</w:t>
      </w:r>
      <w:r>
        <w:t xml:space="preserve"> ER</w:t>
      </w:r>
      <w:r w:rsidRPr="00006F75">
        <w:t>, DeLong</w:t>
      </w:r>
      <w:r>
        <w:t xml:space="preserve"> DM, </w:t>
      </w:r>
      <w:r w:rsidRPr="00006F75">
        <w:t>Clarke-Pearson</w:t>
      </w:r>
      <w:r>
        <w:t xml:space="preserve"> D</w:t>
      </w:r>
      <w:r w:rsidRPr="00006F75">
        <w:t>L</w:t>
      </w:r>
      <w:r>
        <w:t>.</w:t>
      </w:r>
      <w:r w:rsidRPr="00006F75">
        <w:t xml:space="preserve"> Comparing the areas under two or more correlated receiver operating characteristic curves: a nonparametric approach. Biometrics 44, 837–845, 1988.</w:t>
      </w:r>
    </w:p>
    <w:p w:rsidR="00BE47C6" w:rsidRDefault="00BE47C6" w:rsidP="00BE47C6">
      <w:pPr>
        <w:numPr>
          <w:ilvl w:val="0"/>
          <w:numId w:val="23"/>
        </w:numPr>
        <w:spacing w:before="0"/>
        <w:jc w:val="both"/>
      </w:pPr>
      <w:r w:rsidRPr="00006F75">
        <w:t xml:space="preserve">Lockhart </w:t>
      </w:r>
      <w:r>
        <w:t>R</w:t>
      </w:r>
      <w:r w:rsidRPr="00006F75">
        <w:t xml:space="preserve">, Taylor </w:t>
      </w:r>
      <w:r>
        <w:t xml:space="preserve">J </w:t>
      </w:r>
      <w:r w:rsidRPr="00006F75">
        <w:t>and Tibshirani</w:t>
      </w:r>
      <w:r>
        <w:t>,R.</w:t>
      </w:r>
      <w:r w:rsidRPr="00006F75">
        <w:t xml:space="preserve"> A significance test for the Lasso. Annals of </w:t>
      </w:r>
      <w:r>
        <w:t>S</w:t>
      </w:r>
      <w:r w:rsidRPr="00006F75">
        <w:t xml:space="preserve">tatistics. 2014;42(2):413-468 </w:t>
      </w:r>
    </w:p>
    <w:p w:rsidR="00BE47C6" w:rsidRDefault="00BE47C6" w:rsidP="00BE47C6">
      <w:pPr>
        <w:numPr>
          <w:ilvl w:val="0"/>
          <w:numId w:val="23"/>
        </w:numPr>
        <w:spacing w:before="0"/>
        <w:jc w:val="both"/>
      </w:pPr>
      <w:r w:rsidRPr="003A5A38">
        <w:rPr>
          <w:lang w:val="de-DE"/>
        </w:rPr>
        <w:t>Halabi</w:t>
      </w:r>
      <w:r>
        <w:rPr>
          <w:lang w:val="de-DE"/>
        </w:rPr>
        <w:t xml:space="preserve"> S</w:t>
      </w:r>
      <w:r w:rsidRPr="003A5A38">
        <w:rPr>
          <w:lang w:val="de-DE"/>
        </w:rPr>
        <w:t>, Lin</w:t>
      </w:r>
      <w:r>
        <w:rPr>
          <w:lang w:val="de-DE"/>
        </w:rPr>
        <w:t xml:space="preserve"> C</w:t>
      </w:r>
      <w:r w:rsidRPr="003A5A38">
        <w:rPr>
          <w:lang w:val="de-DE"/>
        </w:rPr>
        <w:t xml:space="preserve">, </w:t>
      </w:r>
      <w:r w:rsidRPr="00006F75">
        <w:t>Kelly</w:t>
      </w:r>
      <w:r>
        <w:t xml:space="preserve"> </w:t>
      </w:r>
      <w:r w:rsidRPr="003A5A38">
        <w:rPr>
          <w:lang w:val="de-DE"/>
        </w:rPr>
        <w:t>WK</w:t>
      </w:r>
      <w:r w:rsidRPr="00006F75">
        <w:t>, et al. Updated prognostic model for predicting overall survival in first-line chemoth</w:t>
      </w:r>
      <w:r w:rsidRPr="00932962">
        <w:rPr>
          <w:lang w:val="de-DE"/>
        </w:rPr>
        <w:t>erapy for patients with metas</w:t>
      </w:r>
      <w:r w:rsidRPr="00006F75">
        <w:t xml:space="preserve">tatic </w:t>
      </w:r>
      <w:r w:rsidRPr="00932962">
        <w:rPr>
          <w:lang w:val="de-DE"/>
        </w:rPr>
        <w:t>ca</w:t>
      </w:r>
      <w:r w:rsidRPr="00006F75">
        <w:t>stration-resistant prostate cancer. Journal of Clinical Oncology. 2014; 32 (7): 671-677.</w:t>
      </w:r>
    </w:p>
    <w:p w:rsidR="00BE47C6" w:rsidRDefault="00BE47C6" w:rsidP="00BE47C6">
      <w:pPr>
        <w:numPr>
          <w:ilvl w:val="0"/>
          <w:numId w:val="23"/>
        </w:numPr>
        <w:spacing w:before="0"/>
        <w:jc w:val="both"/>
      </w:pPr>
      <w:r>
        <w:t>Hastie T, Tibshirani R, Friedman J. 2013. The Elements of Statistical Learning: Data Mining, Inference, and Prediction. 2</w:t>
      </w:r>
      <w:r w:rsidRPr="00613470">
        <w:rPr>
          <w:vertAlign w:val="superscript"/>
        </w:rPr>
        <w:t>nd</w:t>
      </w:r>
      <w:r>
        <w:t xml:space="preserve"> Ed. Springer</w:t>
      </w:r>
    </w:p>
    <w:p w:rsidR="00BE47C6" w:rsidRDefault="00BE47C6" w:rsidP="00BE47C6">
      <w:pPr>
        <w:numPr>
          <w:ilvl w:val="0"/>
          <w:numId w:val="23"/>
        </w:numPr>
        <w:spacing w:before="0"/>
        <w:jc w:val="both"/>
      </w:pPr>
      <w:r>
        <w:t xml:space="preserve">Cortes C, Vapnik VK. Support-Vector Networks. Machine Learning, 1995; 20: 273 – 297 </w:t>
      </w:r>
    </w:p>
    <w:p w:rsidR="00BE47C6" w:rsidRDefault="00BE47C6" w:rsidP="00BE47C6">
      <w:pPr>
        <w:numPr>
          <w:ilvl w:val="0"/>
          <w:numId w:val="23"/>
        </w:numPr>
        <w:spacing w:before="0"/>
        <w:jc w:val="both"/>
      </w:pPr>
      <w:r>
        <w:t>Pan SJ, Yang Q. A Survey on Transfer Learning. IEEE Transactions on Knowledge and Data Engineering; vol. 22, no. 10, 2010, pp: 1345-1359</w:t>
      </w:r>
    </w:p>
    <w:p w:rsidR="00BE47C6" w:rsidRDefault="00BE47C6" w:rsidP="00BE47C6">
      <w:pPr>
        <w:numPr>
          <w:ilvl w:val="0"/>
          <w:numId w:val="23"/>
        </w:numPr>
        <w:spacing w:before="0"/>
        <w:jc w:val="both"/>
      </w:pPr>
      <w:r>
        <w:t>Hastie T, Tibshirani RJ. Generalized Additive Models, 1990, Chapman &amp; Hall/ CRC. ISBN 978-0-412-34390-2</w:t>
      </w:r>
    </w:p>
    <w:p w:rsidR="00E7150B" w:rsidRDefault="00E7150B" w:rsidP="00E7150B">
      <w:pPr>
        <w:numPr>
          <w:ilvl w:val="0"/>
          <w:numId w:val="23"/>
        </w:numPr>
        <w:spacing w:before="0"/>
        <w:jc w:val="both"/>
      </w:pPr>
      <w:r>
        <w:t>Hanley J, McNeil B. The Meaning and Use of the Area under a ReceiverOperating Characteristic (ROC) Curve.Radiology, 1982</w:t>
      </w:r>
    </w:p>
    <w:p w:rsidR="00BE47C6" w:rsidRPr="00BE47C6" w:rsidRDefault="00BE47C6" w:rsidP="00BE47C6">
      <w:pPr>
        <w:pStyle w:val="Text"/>
      </w:pPr>
    </w:p>
    <w:p w:rsidR="00BE47C6" w:rsidRPr="00BE47C6" w:rsidRDefault="00BE47C6" w:rsidP="00BE47C6">
      <w:pPr>
        <w:pStyle w:val="Text"/>
      </w:pPr>
    </w:p>
    <w:p w:rsidR="00BE47C6" w:rsidRPr="00BE47C6" w:rsidRDefault="00BE47C6" w:rsidP="00BE47C6">
      <w:pPr>
        <w:pStyle w:val="Text"/>
      </w:pPr>
    </w:p>
    <w:p w:rsidR="00365328" w:rsidRDefault="00365328" w:rsidP="00365328">
      <w:pPr>
        <w:pStyle w:val="Heading1"/>
        <w:pageBreakBefore/>
      </w:pPr>
      <w:bookmarkStart w:id="110" w:name="_Toc405883913"/>
      <w:bookmarkStart w:id="111" w:name="_Toc453104614"/>
      <w:bookmarkStart w:id="112" w:name="_Toc399404361"/>
      <w:bookmarkEnd w:id="86"/>
      <w:bookmarkEnd w:id="87"/>
      <w:r>
        <w:lastRenderedPageBreak/>
        <w:t>Annexes</w:t>
      </w:r>
      <w:bookmarkEnd w:id="110"/>
      <w:bookmarkEnd w:id="111"/>
    </w:p>
    <w:p w:rsidR="00E9323C" w:rsidRDefault="00AD0528" w:rsidP="00365328">
      <w:pPr>
        <w:pStyle w:val="Heading2"/>
      </w:pPr>
      <w:bookmarkStart w:id="113" w:name="_Toc405883914"/>
      <w:bookmarkStart w:id="114" w:name="_Toc453104615"/>
      <w:r>
        <w:t xml:space="preserve">Annex 1 – </w:t>
      </w:r>
      <w:bookmarkEnd w:id="112"/>
      <w:bookmarkEnd w:id="113"/>
      <w:r w:rsidR="00BE47C6">
        <w:t>List of drugs of interest</w:t>
      </w:r>
      <w:bookmarkEnd w:id="114"/>
      <w:r w:rsidR="00BE47C6">
        <w:t xml:space="preserve"> </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Alemtuzumab</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Azathioprine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Baclofen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Benzodiazepine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Bladder medication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Cladribine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Cortisone relapse treatment</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Fampyra</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Immunoglobulins</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Laquinimod</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Mitoxantrone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Modafinil</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NASSR</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NDRI</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NRI</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Neuroleptics</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Ocrelizumab</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Physiotherapy</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Plasmapheresis series</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Psychotherapy</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Rituximab</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SNARI</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SNRI</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SSRI</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Sativex</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Siponimod</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Speech therapy</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Stem cell transplantation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Tetracyclic antidepressants</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Tizanidine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Tolpiseron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Tricyclic antidepressant</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anti-dementia medication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botulinum toxin</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lastRenderedPageBreak/>
        <w:t>cyclophosphamide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dantrolene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dopamine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dopamine agonists</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methotrexate</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no immunmodulat. therapy</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occupational Therapy</w:t>
      </w:r>
    </w:p>
    <w:p w:rsidR="00BE47C6" w:rsidRPr="00332A0D" w:rsidRDefault="00BE47C6" w:rsidP="00332A0D">
      <w:pPr>
        <w:pStyle w:val="ListParagraph"/>
        <w:numPr>
          <w:ilvl w:val="0"/>
          <w:numId w:val="24"/>
        </w:numPr>
        <w:spacing w:before="200" w:after="200" w:line="288" w:lineRule="auto"/>
        <w:jc w:val="both"/>
        <w:rPr>
          <w:szCs w:val="24"/>
          <w:lang w:val="en-GB"/>
        </w:rPr>
      </w:pPr>
      <w:r w:rsidRPr="00332A0D">
        <w:rPr>
          <w:szCs w:val="24"/>
          <w:lang w:val="en-GB"/>
        </w:rPr>
        <w:t>regular cortisone</w:t>
      </w:r>
    </w:p>
    <w:p w:rsidR="00E9323C" w:rsidRDefault="00E9323C">
      <w:pPr>
        <w:pStyle w:val="Text"/>
      </w:pPr>
    </w:p>
    <w:p w:rsidR="00E9323C" w:rsidRDefault="00AD0528" w:rsidP="00C51A2C">
      <w:pPr>
        <w:pStyle w:val="Heading2"/>
        <w:pageBreakBefore/>
      </w:pPr>
      <w:bookmarkStart w:id="115" w:name="_Toc399404363"/>
      <w:bookmarkStart w:id="116" w:name="_Toc405883916"/>
      <w:bookmarkStart w:id="117" w:name="_Toc453104616"/>
      <w:r>
        <w:lastRenderedPageBreak/>
        <w:t xml:space="preserve">Annex </w:t>
      </w:r>
      <w:r w:rsidR="00332A0D">
        <w:t>2</w:t>
      </w:r>
      <w:r>
        <w:t xml:space="preserve"> – </w:t>
      </w:r>
      <w:bookmarkEnd w:id="115"/>
      <w:bookmarkEnd w:id="116"/>
      <w:r w:rsidR="000E3059">
        <w:t>Exploratory objectives</w:t>
      </w:r>
      <w:bookmarkEnd w:id="117"/>
      <w:r w:rsidR="000E3059">
        <w:t xml:space="preserve"> </w:t>
      </w:r>
    </w:p>
    <w:p w:rsidR="009F7D79" w:rsidRDefault="009F7D79" w:rsidP="009F7D79">
      <w:pPr>
        <w:pStyle w:val="Text"/>
        <w:rPr>
          <w:lang w:val="en-GB"/>
        </w:rPr>
      </w:pPr>
      <w:r>
        <w:rPr>
          <w:lang w:val="en-GB"/>
        </w:rPr>
        <w:t xml:space="preserve">Time permitting, predictions will also be produced using advanced machine learning methods and compared with the baseline estimates produced by the logistic regressions with elastic-net penalty. These methods will include Support Vectors Machines (SVM), Transfer Learning and generalised additive models. All methods will be subjected to the same rigorous cross-validation and cross-evaluation resampling methods as the logistic regression with elastic-net penalty. SVM (Cortes &amp; Vapnik, 1995) is a highly flexible, non-parametric machine learning method which is widely employed to produce robust predictions in high dimensional, complex settings, including MS. Transfer Learning (Pan &amp; Yang, 2010) seeks to borrow information from one, larger, domain and make predictions for a second, related, smaller domain in conjunction with domain specific information from the latter, smaller domain. This approach may be particularly appropriate in this context given that the treatment transition cohorts are relatively small compared to the much larger BRACE continuation cohort and there may be valuable information from the BRACE continuation cohort which could add explanatory power when explaining the variation in outcomes for the treatment transition cohorts. A generalised additive model is a linear model using custom designed base functions on top of the original predictors. Depending on the particular base function of choice, different desired qualities of the modelling can be achieved, such a prediction accuracy and robustness (Hastie &amp; Tibshirani, 1990). Since there are all desired qualities for the decision support tool, it is worth exploring the effect of different base functions when training the model. </w:t>
      </w:r>
    </w:p>
    <w:p w:rsidR="009F7D79" w:rsidRPr="003D2BA8" w:rsidRDefault="009F7D79" w:rsidP="009F7D79">
      <w:pPr>
        <w:pStyle w:val="Text"/>
        <w:rPr>
          <w:lang w:val="en-GB"/>
        </w:rPr>
      </w:pPr>
    </w:p>
    <w:p w:rsidR="00C539F8" w:rsidRDefault="00C539F8"/>
    <w:p w:rsidR="00E9323C" w:rsidRDefault="00E9323C">
      <w:pPr>
        <w:pStyle w:val="Comment"/>
      </w:pPr>
    </w:p>
    <w:sectPr w:rsidR="00E9323C" w:rsidSect="00CD50EF">
      <w:headerReference w:type="even" r:id="rId37"/>
      <w:headerReference w:type="default" r:id="rId38"/>
      <w:headerReference w:type="first" r:id="rId39"/>
      <w:pgSz w:w="12240" w:h="15840" w:code="9"/>
      <w:pgMar w:top="1140" w:right="1457" w:bottom="1161" w:left="1700" w:header="1140" w:footer="87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EF" w:rsidRDefault="009E44EF">
      <w:r>
        <w:separator/>
      </w:r>
    </w:p>
  </w:endnote>
  <w:endnote w:type="continuationSeparator" w:id="0">
    <w:p w:rsidR="009E44EF" w:rsidRDefault="009E44EF">
      <w:r>
        <w:continuationSeparator/>
      </w:r>
    </w:p>
  </w:endnote>
  <w:endnote w:type="continuationNotice" w:id="1">
    <w:p w:rsidR="009E44EF" w:rsidRDefault="009E4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EF" w:rsidRDefault="009E44EF">
      <w:r>
        <w:separator/>
      </w:r>
    </w:p>
  </w:footnote>
  <w:footnote w:type="continuationSeparator" w:id="0">
    <w:p w:rsidR="009E44EF" w:rsidRDefault="009E44EF">
      <w:r>
        <w:continuationSeparator/>
      </w:r>
    </w:p>
  </w:footnote>
  <w:footnote w:type="continuationNotice" w:id="1">
    <w:p w:rsidR="009E44EF" w:rsidRDefault="009E44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B2" w:rsidRDefault="006E31B2">
    <w:pPr>
      <w:pStyle w:val="Header"/>
      <w:tabs>
        <w:tab w:val="clear" w:pos="4542"/>
        <w:tab w:val="clear" w:pos="9078"/>
        <w:tab w:val="center" w:pos="160"/>
        <w:tab w:val="right" w:pos="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B2" w:rsidRDefault="006E31B2" w:rsidP="00CD50EF">
    <w:pPr>
      <w:pStyle w:val="Header"/>
      <w:widowControl/>
      <w:tabs>
        <w:tab w:val="clear" w:pos="4542"/>
        <w:tab w:val="clear" w:pos="9078"/>
        <w:tab w:val="center" w:pos="4535"/>
        <w:tab w:val="right" w:pos="9065"/>
      </w:tabs>
    </w:pPr>
    <w:r>
      <w:t>Novartis</w:t>
    </w:r>
    <w:r>
      <w:tab/>
      <w:t>Confidential</w:t>
    </w:r>
    <w:r>
      <w:tab/>
      <w:t xml:space="preserve">Page </w:t>
    </w:r>
    <w:r>
      <w:fldChar w:fldCharType="begin"/>
    </w:r>
    <w:r>
      <w:instrText xml:space="preserve">page </w:instrText>
    </w:r>
    <w:r>
      <w:fldChar w:fldCharType="separate"/>
    </w:r>
    <w:r w:rsidR="00A51D9B">
      <w:rPr>
        <w:noProof/>
      </w:rPr>
      <w:t>24</w:t>
    </w:r>
    <w:r>
      <w:rPr>
        <w:noProof/>
      </w:rPr>
      <w:fldChar w:fldCharType="end"/>
    </w:r>
  </w:p>
  <w:p w:rsidR="006E31B2" w:rsidRDefault="006E31B2" w:rsidP="00CD50EF">
    <w:pPr>
      <w:pStyle w:val="Header"/>
      <w:widowControl/>
      <w:pBdr>
        <w:bottom w:val="single" w:sz="4" w:space="1" w:color="auto"/>
      </w:pBdr>
      <w:tabs>
        <w:tab w:val="clear" w:pos="4542"/>
        <w:tab w:val="clear" w:pos="9078"/>
        <w:tab w:val="center" w:pos="4535"/>
        <w:tab w:val="right" w:pos="9065"/>
      </w:tabs>
    </w:pPr>
    <w:r>
      <w:t>Non-Interventional Study Protocol</w:t>
    </w:r>
    <w:r>
      <w:tab/>
    </w:r>
    <w:r>
      <w:tab/>
    </w:r>
    <w:r w:rsidRPr="002E2675">
      <w:rPr>
        <w:highlight w:val="yellow"/>
      </w:rPr>
      <w:t>Product number/name/Study number</w:t>
    </w:r>
  </w:p>
  <w:p w:rsidR="006E31B2" w:rsidRPr="00CD50EF" w:rsidRDefault="006E31B2" w:rsidP="00CD50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41" w:type="dxa"/>
      <w:tblLayout w:type="fixed"/>
      <w:tblCellMar>
        <w:left w:w="85" w:type="dxa"/>
        <w:right w:w="85" w:type="dxa"/>
      </w:tblCellMar>
      <w:tblLook w:val="0000" w:firstRow="0" w:lastRow="0" w:firstColumn="0" w:lastColumn="0" w:noHBand="0" w:noVBand="0"/>
    </w:tblPr>
    <w:tblGrid>
      <w:gridCol w:w="5727"/>
      <w:gridCol w:w="4110"/>
    </w:tblGrid>
    <w:tr w:rsidR="006E31B2">
      <w:trPr>
        <w:cantSplit/>
      </w:trPr>
      <w:tc>
        <w:tcPr>
          <w:tcW w:w="5727" w:type="dxa"/>
        </w:tcPr>
        <w:p w:rsidR="006E31B2" w:rsidRDefault="006E31B2">
          <w:pPr>
            <w:pStyle w:val="Header"/>
            <w:tabs>
              <w:tab w:val="left" w:pos="221"/>
            </w:tabs>
            <w:rPr>
              <w:b/>
            </w:rPr>
          </w:pPr>
          <w:r>
            <w:rPr>
              <w:noProof/>
            </w:rPr>
            <w:drawing>
              <wp:inline distT="0" distB="0" distL="0" distR="0">
                <wp:extent cx="1807845" cy="304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845" cy="304800"/>
                        </a:xfrm>
                        <a:prstGeom prst="rect">
                          <a:avLst/>
                        </a:prstGeom>
                        <a:noFill/>
                        <a:ln>
                          <a:noFill/>
                        </a:ln>
                      </pic:spPr>
                    </pic:pic>
                  </a:graphicData>
                </a:graphic>
              </wp:inline>
            </w:drawing>
          </w:r>
        </w:p>
      </w:tc>
      <w:tc>
        <w:tcPr>
          <w:tcW w:w="4110" w:type="dxa"/>
        </w:tcPr>
        <w:p w:rsidR="006E31B2" w:rsidRDefault="006E31B2">
          <w:pPr>
            <w:pStyle w:val="Header"/>
            <w:jc w:val="right"/>
          </w:pPr>
        </w:p>
      </w:tc>
    </w:tr>
  </w:tbl>
  <w:p w:rsidR="006E31B2" w:rsidRDefault="006E31B2">
    <w:pPr>
      <w:pStyle w:val="Header"/>
      <w:pBdr>
        <w:bottom w:val="single" w:sz="6" w:space="1" w:color="auto"/>
      </w:pBdr>
    </w:pPr>
  </w:p>
  <w:p w:rsidR="006E31B2" w:rsidRDefault="006E31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F3F"/>
    <w:multiLevelType w:val="hybridMultilevel"/>
    <w:tmpl w:val="143A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A5EC0"/>
    <w:multiLevelType w:val="hybridMultilevel"/>
    <w:tmpl w:val="6156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7D02"/>
    <w:multiLevelType w:val="hybridMultilevel"/>
    <w:tmpl w:val="1F8A77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6D06"/>
    <w:multiLevelType w:val="hybridMultilevel"/>
    <w:tmpl w:val="39A4DB24"/>
    <w:lvl w:ilvl="0" w:tplc="6244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B35580"/>
    <w:multiLevelType w:val="hybridMultilevel"/>
    <w:tmpl w:val="8A58CF76"/>
    <w:lvl w:ilvl="0" w:tplc="04090001">
      <w:start w:val="1"/>
      <w:numFmt w:val="bullet"/>
      <w:lvlText w:val=""/>
      <w:lvlJc w:val="left"/>
      <w:pPr>
        <w:ind w:left="720" w:hanging="360"/>
      </w:pPr>
      <w:rPr>
        <w:rFonts w:ascii="Symbol" w:hAnsi="Symbol" w:hint="default"/>
      </w:rPr>
    </w:lvl>
    <w:lvl w:ilvl="1" w:tplc="634602A6">
      <w:numFmt w:val="bullet"/>
      <w:lvlText w:val="•"/>
      <w:lvlJc w:val="left"/>
      <w:pPr>
        <w:ind w:left="1800" w:hanging="72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A4A"/>
    <w:multiLevelType w:val="hybridMultilevel"/>
    <w:tmpl w:val="2E12C346"/>
    <w:lvl w:ilvl="0" w:tplc="579ED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163CD8"/>
    <w:multiLevelType w:val="multilevel"/>
    <w:tmpl w:val="6F56D8AE"/>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1008"/>
        </w:tabs>
        <w:ind w:left="1008" w:hanging="1008"/>
      </w:pPr>
      <w:rPr>
        <w:rFonts w:hint="default"/>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7C44D7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C0A3C9F"/>
    <w:multiLevelType w:val="hybridMultilevel"/>
    <w:tmpl w:val="9EDA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51A80"/>
    <w:multiLevelType w:val="hybridMultilevel"/>
    <w:tmpl w:val="378EAB66"/>
    <w:lvl w:ilvl="0" w:tplc="129A1D64">
      <w:start w:val="1"/>
      <w:numFmt w:val="decimal"/>
      <w:lvlText w:val="%1."/>
      <w:lvlJc w:val="left"/>
      <w:pPr>
        <w:ind w:left="360" w:hanging="360"/>
      </w:pPr>
      <w:rPr>
        <w:b w:val="0"/>
      </w:rPr>
    </w:lvl>
    <w:lvl w:ilvl="1" w:tplc="0498B446">
      <w:start w:val="1"/>
      <w:numFmt w:val="decimal"/>
      <w:lvlText w:val="%2"/>
      <w:lvlJc w:val="left"/>
      <w:pPr>
        <w:ind w:left="1710" w:hanging="99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3CA53A2"/>
    <w:multiLevelType w:val="hybridMultilevel"/>
    <w:tmpl w:val="6C684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B32F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B079FE"/>
    <w:multiLevelType w:val="hybridMultilevel"/>
    <w:tmpl w:val="9654AA46"/>
    <w:lvl w:ilvl="0" w:tplc="46DE1BBE">
      <w:start w:val="2"/>
      <w:numFmt w:val="bullet"/>
      <w:lvlText w:val="•"/>
      <w:lvlJc w:val="left"/>
      <w:pPr>
        <w:ind w:left="864" w:hanging="360"/>
      </w:pPr>
      <w:rPr>
        <w:rFonts w:ascii="Georgia" w:eastAsia="Times New Roman" w:hAnsi="Georgia" w:cs="Aria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3" w15:restartNumberingAfterBreak="0">
    <w:nsid w:val="4E30456B"/>
    <w:multiLevelType w:val="hybridMultilevel"/>
    <w:tmpl w:val="A6AA551E"/>
    <w:lvl w:ilvl="0" w:tplc="0F6602E6">
      <w:start w:val="1"/>
      <w:numFmt w:val="decimal"/>
      <w:lvlText w:val="%1）"/>
      <w:lvlJc w:val="left"/>
      <w:pPr>
        <w:ind w:left="360" w:hanging="360"/>
      </w:pPr>
      <w:rPr>
        <w:rFonts w:eastAsia="MS Gothic"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5B71CB"/>
    <w:multiLevelType w:val="hybridMultilevel"/>
    <w:tmpl w:val="9E92EDD8"/>
    <w:lvl w:ilvl="0" w:tplc="9328D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531E46"/>
    <w:multiLevelType w:val="hybridMultilevel"/>
    <w:tmpl w:val="456A7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B54FD"/>
    <w:multiLevelType w:val="hybridMultilevel"/>
    <w:tmpl w:val="605E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F51EA"/>
    <w:multiLevelType w:val="hybridMultilevel"/>
    <w:tmpl w:val="A2DA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9F39B6"/>
    <w:multiLevelType w:val="hybridMultilevel"/>
    <w:tmpl w:val="8E18C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A601B6"/>
    <w:multiLevelType w:val="hybridMultilevel"/>
    <w:tmpl w:val="2E2A5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1A781A"/>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7B857B35"/>
    <w:multiLevelType w:val="hybridMultilevel"/>
    <w:tmpl w:val="E7A67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1C153F"/>
    <w:multiLevelType w:val="hybridMultilevel"/>
    <w:tmpl w:val="B1FC7F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21BEC"/>
    <w:multiLevelType w:val="hybridMultilevel"/>
    <w:tmpl w:val="B5EA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69613D"/>
    <w:multiLevelType w:val="hybridMultilevel"/>
    <w:tmpl w:val="B9A21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20"/>
  </w:num>
  <w:num w:numId="4">
    <w:abstractNumId w:val="6"/>
  </w:num>
  <w:num w:numId="5">
    <w:abstractNumId w:val="19"/>
  </w:num>
  <w:num w:numId="6">
    <w:abstractNumId w:val="15"/>
  </w:num>
  <w:num w:numId="7">
    <w:abstractNumId w:val="1"/>
  </w:num>
  <w:num w:numId="8">
    <w:abstractNumId w:val="4"/>
  </w:num>
  <w:num w:numId="9">
    <w:abstractNumId w:val="0"/>
  </w:num>
  <w:num w:numId="10">
    <w:abstractNumId w:val="16"/>
  </w:num>
  <w:num w:numId="11">
    <w:abstractNumId w:val="22"/>
  </w:num>
  <w:num w:numId="12">
    <w:abstractNumId w:val="2"/>
  </w:num>
  <w:num w:numId="13">
    <w:abstractNumId w:val="17"/>
  </w:num>
  <w:num w:numId="14">
    <w:abstractNumId w:val="12"/>
  </w:num>
  <w:num w:numId="15">
    <w:abstractNumId w:val="21"/>
  </w:num>
  <w:num w:numId="16">
    <w:abstractNumId w:val="10"/>
  </w:num>
  <w:num w:numId="17">
    <w:abstractNumId w:val="8"/>
  </w:num>
  <w:num w:numId="18">
    <w:abstractNumId w:val="18"/>
  </w:num>
  <w:num w:numId="19">
    <w:abstractNumId w:val="6"/>
  </w:num>
  <w:num w:numId="20">
    <w:abstractNumId w:val="6"/>
  </w:num>
  <w:num w:numId="21">
    <w:abstractNumId w:val="6"/>
  </w:num>
  <w:num w:numId="22">
    <w:abstractNumId w:val="6"/>
  </w:num>
  <w:num w:numId="23">
    <w:abstractNumId w:val="9"/>
  </w:num>
  <w:num w:numId="24">
    <w:abstractNumId w:val="14"/>
  </w:num>
  <w:num w:numId="25">
    <w:abstractNumId w:val="24"/>
  </w:num>
  <w:num w:numId="26">
    <w:abstractNumId w:val="23"/>
  </w:num>
  <w:num w:numId="27">
    <w:abstractNumId w:val="13"/>
  </w:num>
  <w:num w:numId="28">
    <w:abstractNumId w:val="3"/>
  </w:num>
  <w:num w:numId="29">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2E61F5"/>
    <w:rsid w:val="00001C51"/>
    <w:rsid w:val="00007A22"/>
    <w:rsid w:val="00010C2C"/>
    <w:rsid w:val="0001150E"/>
    <w:rsid w:val="00014F83"/>
    <w:rsid w:val="00020338"/>
    <w:rsid w:val="00023585"/>
    <w:rsid w:val="00027F92"/>
    <w:rsid w:val="00030553"/>
    <w:rsid w:val="00032280"/>
    <w:rsid w:val="00034B5E"/>
    <w:rsid w:val="000355ED"/>
    <w:rsid w:val="0003667B"/>
    <w:rsid w:val="00041170"/>
    <w:rsid w:val="000452C9"/>
    <w:rsid w:val="0005178A"/>
    <w:rsid w:val="000549E8"/>
    <w:rsid w:val="000552CD"/>
    <w:rsid w:val="00056915"/>
    <w:rsid w:val="000603DD"/>
    <w:rsid w:val="00061255"/>
    <w:rsid w:val="0006650B"/>
    <w:rsid w:val="00066F0E"/>
    <w:rsid w:val="00070E35"/>
    <w:rsid w:val="00073D2B"/>
    <w:rsid w:val="00076381"/>
    <w:rsid w:val="00082FF5"/>
    <w:rsid w:val="00087BD2"/>
    <w:rsid w:val="000943F8"/>
    <w:rsid w:val="000A072F"/>
    <w:rsid w:val="000A526E"/>
    <w:rsid w:val="000B1654"/>
    <w:rsid w:val="000B1B03"/>
    <w:rsid w:val="000B2A31"/>
    <w:rsid w:val="000B2AA8"/>
    <w:rsid w:val="000B2B12"/>
    <w:rsid w:val="000B4668"/>
    <w:rsid w:val="000B6661"/>
    <w:rsid w:val="000B7057"/>
    <w:rsid w:val="000B7734"/>
    <w:rsid w:val="000C0D36"/>
    <w:rsid w:val="000C17B3"/>
    <w:rsid w:val="000C2957"/>
    <w:rsid w:val="000C50E8"/>
    <w:rsid w:val="000C539B"/>
    <w:rsid w:val="000C5ED3"/>
    <w:rsid w:val="000C7A92"/>
    <w:rsid w:val="000D26DA"/>
    <w:rsid w:val="000D39CE"/>
    <w:rsid w:val="000D434B"/>
    <w:rsid w:val="000D5726"/>
    <w:rsid w:val="000D6A00"/>
    <w:rsid w:val="000E3059"/>
    <w:rsid w:val="000E3C11"/>
    <w:rsid w:val="000F7083"/>
    <w:rsid w:val="00100378"/>
    <w:rsid w:val="0010370B"/>
    <w:rsid w:val="00105538"/>
    <w:rsid w:val="00105760"/>
    <w:rsid w:val="00107AA8"/>
    <w:rsid w:val="0011080F"/>
    <w:rsid w:val="00111604"/>
    <w:rsid w:val="00112718"/>
    <w:rsid w:val="00114773"/>
    <w:rsid w:val="001218B9"/>
    <w:rsid w:val="00131FFF"/>
    <w:rsid w:val="00133C96"/>
    <w:rsid w:val="0013571D"/>
    <w:rsid w:val="00137B85"/>
    <w:rsid w:val="00141AFE"/>
    <w:rsid w:val="00150C47"/>
    <w:rsid w:val="00153951"/>
    <w:rsid w:val="001576A2"/>
    <w:rsid w:val="001606FD"/>
    <w:rsid w:val="0016495A"/>
    <w:rsid w:val="00164ED0"/>
    <w:rsid w:val="00172F97"/>
    <w:rsid w:val="00173A9D"/>
    <w:rsid w:val="0017589E"/>
    <w:rsid w:val="00175A26"/>
    <w:rsid w:val="00182480"/>
    <w:rsid w:val="00184B56"/>
    <w:rsid w:val="00190D1F"/>
    <w:rsid w:val="001921CA"/>
    <w:rsid w:val="001A0E9F"/>
    <w:rsid w:val="001A46C7"/>
    <w:rsid w:val="001A5D64"/>
    <w:rsid w:val="001B0102"/>
    <w:rsid w:val="001B1327"/>
    <w:rsid w:val="001B22B2"/>
    <w:rsid w:val="001B27BE"/>
    <w:rsid w:val="001B3C37"/>
    <w:rsid w:val="001B427D"/>
    <w:rsid w:val="001B6533"/>
    <w:rsid w:val="001B72D7"/>
    <w:rsid w:val="001C36B9"/>
    <w:rsid w:val="001C3751"/>
    <w:rsid w:val="001C4A08"/>
    <w:rsid w:val="001D2DCC"/>
    <w:rsid w:val="001E586E"/>
    <w:rsid w:val="001E73BF"/>
    <w:rsid w:val="001E74F6"/>
    <w:rsid w:val="001F0F3E"/>
    <w:rsid w:val="001F204A"/>
    <w:rsid w:val="001F22B4"/>
    <w:rsid w:val="001F2B15"/>
    <w:rsid w:val="001F719A"/>
    <w:rsid w:val="00201C41"/>
    <w:rsid w:val="00202955"/>
    <w:rsid w:val="002050E0"/>
    <w:rsid w:val="0020523B"/>
    <w:rsid w:val="00207E04"/>
    <w:rsid w:val="00207E22"/>
    <w:rsid w:val="00210B5F"/>
    <w:rsid w:val="00211A36"/>
    <w:rsid w:val="00214A57"/>
    <w:rsid w:val="00215C23"/>
    <w:rsid w:val="00215D48"/>
    <w:rsid w:val="0021671F"/>
    <w:rsid w:val="0021770C"/>
    <w:rsid w:val="00223493"/>
    <w:rsid w:val="002251D2"/>
    <w:rsid w:val="00234DA7"/>
    <w:rsid w:val="00235EC1"/>
    <w:rsid w:val="00242AD4"/>
    <w:rsid w:val="0025091F"/>
    <w:rsid w:val="00251483"/>
    <w:rsid w:val="0026292F"/>
    <w:rsid w:val="00262DB6"/>
    <w:rsid w:val="00263306"/>
    <w:rsid w:val="00264E0B"/>
    <w:rsid w:val="00265284"/>
    <w:rsid w:val="00266B75"/>
    <w:rsid w:val="00267B6B"/>
    <w:rsid w:val="00285534"/>
    <w:rsid w:val="00295B60"/>
    <w:rsid w:val="00297041"/>
    <w:rsid w:val="002A2D28"/>
    <w:rsid w:val="002A2E70"/>
    <w:rsid w:val="002A447C"/>
    <w:rsid w:val="002A68C0"/>
    <w:rsid w:val="002B07FD"/>
    <w:rsid w:val="002B2A56"/>
    <w:rsid w:val="002C02B2"/>
    <w:rsid w:val="002C6B47"/>
    <w:rsid w:val="002C7540"/>
    <w:rsid w:val="002D327F"/>
    <w:rsid w:val="002D4F73"/>
    <w:rsid w:val="002D7417"/>
    <w:rsid w:val="002E183D"/>
    <w:rsid w:val="002E1D3D"/>
    <w:rsid w:val="002E2675"/>
    <w:rsid w:val="002E3951"/>
    <w:rsid w:val="002E61F5"/>
    <w:rsid w:val="002E642C"/>
    <w:rsid w:val="002E7477"/>
    <w:rsid w:val="002E7C26"/>
    <w:rsid w:val="003042D0"/>
    <w:rsid w:val="00304836"/>
    <w:rsid w:val="00311ABF"/>
    <w:rsid w:val="003124A1"/>
    <w:rsid w:val="00314BCE"/>
    <w:rsid w:val="00316E65"/>
    <w:rsid w:val="003179C3"/>
    <w:rsid w:val="00317B9E"/>
    <w:rsid w:val="003228FB"/>
    <w:rsid w:val="00322D66"/>
    <w:rsid w:val="0032342D"/>
    <w:rsid w:val="00323B5B"/>
    <w:rsid w:val="00327C9E"/>
    <w:rsid w:val="00332A0D"/>
    <w:rsid w:val="0033659D"/>
    <w:rsid w:val="0033782B"/>
    <w:rsid w:val="00341BD2"/>
    <w:rsid w:val="00345A30"/>
    <w:rsid w:val="00346BC7"/>
    <w:rsid w:val="00346E9C"/>
    <w:rsid w:val="00351193"/>
    <w:rsid w:val="00352B98"/>
    <w:rsid w:val="00354E2A"/>
    <w:rsid w:val="00355D1B"/>
    <w:rsid w:val="00356955"/>
    <w:rsid w:val="00357794"/>
    <w:rsid w:val="00357C9C"/>
    <w:rsid w:val="00363720"/>
    <w:rsid w:val="00365328"/>
    <w:rsid w:val="00366A3C"/>
    <w:rsid w:val="00370960"/>
    <w:rsid w:val="00371D55"/>
    <w:rsid w:val="003740E6"/>
    <w:rsid w:val="00374C0A"/>
    <w:rsid w:val="003759EA"/>
    <w:rsid w:val="00375C7F"/>
    <w:rsid w:val="00376B30"/>
    <w:rsid w:val="00380565"/>
    <w:rsid w:val="00380DB4"/>
    <w:rsid w:val="00381933"/>
    <w:rsid w:val="00387A82"/>
    <w:rsid w:val="003914C1"/>
    <w:rsid w:val="0039429B"/>
    <w:rsid w:val="0039790D"/>
    <w:rsid w:val="003A30C4"/>
    <w:rsid w:val="003A3FE8"/>
    <w:rsid w:val="003B1904"/>
    <w:rsid w:val="003B206B"/>
    <w:rsid w:val="003B35D8"/>
    <w:rsid w:val="003B4590"/>
    <w:rsid w:val="003C6627"/>
    <w:rsid w:val="003C6F30"/>
    <w:rsid w:val="003D0EBC"/>
    <w:rsid w:val="003D365F"/>
    <w:rsid w:val="003D37C4"/>
    <w:rsid w:val="003D6889"/>
    <w:rsid w:val="003E131A"/>
    <w:rsid w:val="003E37C0"/>
    <w:rsid w:val="003E47EF"/>
    <w:rsid w:val="003F025D"/>
    <w:rsid w:val="003F0964"/>
    <w:rsid w:val="003F0AAA"/>
    <w:rsid w:val="003F1D35"/>
    <w:rsid w:val="003F2245"/>
    <w:rsid w:val="003F64BE"/>
    <w:rsid w:val="003F73ED"/>
    <w:rsid w:val="0040036B"/>
    <w:rsid w:val="00401624"/>
    <w:rsid w:val="00401B7E"/>
    <w:rsid w:val="00403DA7"/>
    <w:rsid w:val="00410D9A"/>
    <w:rsid w:val="00411F5A"/>
    <w:rsid w:val="0041264C"/>
    <w:rsid w:val="00412B90"/>
    <w:rsid w:val="00413B14"/>
    <w:rsid w:val="00414441"/>
    <w:rsid w:val="00417D38"/>
    <w:rsid w:val="004203F7"/>
    <w:rsid w:val="00422AEF"/>
    <w:rsid w:val="0042399C"/>
    <w:rsid w:val="00424C29"/>
    <w:rsid w:val="0042777D"/>
    <w:rsid w:val="00430D20"/>
    <w:rsid w:val="00432DCB"/>
    <w:rsid w:val="004421B5"/>
    <w:rsid w:val="00442DFC"/>
    <w:rsid w:val="00444BEF"/>
    <w:rsid w:val="0045683D"/>
    <w:rsid w:val="00463AC0"/>
    <w:rsid w:val="00466BA0"/>
    <w:rsid w:val="00466DA2"/>
    <w:rsid w:val="00474D9E"/>
    <w:rsid w:val="00474EBD"/>
    <w:rsid w:val="004759A7"/>
    <w:rsid w:val="00480300"/>
    <w:rsid w:val="00481F33"/>
    <w:rsid w:val="0048223C"/>
    <w:rsid w:val="00483BD7"/>
    <w:rsid w:val="00487FDE"/>
    <w:rsid w:val="004916EB"/>
    <w:rsid w:val="00495733"/>
    <w:rsid w:val="00497BE1"/>
    <w:rsid w:val="004A0ED6"/>
    <w:rsid w:val="004A34C1"/>
    <w:rsid w:val="004A4FF2"/>
    <w:rsid w:val="004A75E9"/>
    <w:rsid w:val="004B503D"/>
    <w:rsid w:val="004B56AB"/>
    <w:rsid w:val="004B57E1"/>
    <w:rsid w:val="004B6DB3"/>
    <w:rsid w:val="004C2F39"/>
    <w:rsid w:val="004C3371"/>
    <w:rsid w:val="004C3507"/>
    <w:rsid w:val="004C3E65"/>
    <w:rsid w:val="004D08DC"/>
    <w:rsid w:val="004E19DB"/>
    <w:rsid w:val="004E5D71"/>
    <w:rsid w:val="0050284B"/>
    <w:rsid w:val="00503BFA"/>
    <w:rsid w:val="00511600"/>
    <w:rsid w:val="005122C4"/>
    <w:rsid w:val="00517897"/>
    <w:rsid w:val="00521303"/>
    <w:rsid w:val="00522293"/>
    <w:rsid w:val="00522460"/>
    <w:rsid w:val="00522C7B"/>
    <w:rsid w:val="00525A14"/>
    <w:rsid w:val="00526993"/>
    <w:rsid w:val="00527ACB"/>
    <w:rsid w:val="00527AEC"/>
    <w:rsid w:val="00532293"/>
    <w:rsid w:val="00534E07"/>
    <w:rsid w:val="0053593D"/>
    <w:rsid w:val="00541686"/>
    <w:rsid w:val="00545208"/>
    <w:rsid w:val="0054682B"/>
    <w:rsid w:val="00550790"/>
    <w:rsid w:val="00551F65"/>
    <w:rsid w:val="0056220B"/>
    <w:rsid w:val="005635F5"/>
    <w:rsid w:val="00567FAA"/>
    <w:rsid w:val="00571532"/>
    <w:rsid w:val="00572038"/>
    <w:rsid w:val="005734D4"/>
    <w:rsid w:val="005757C7"/>
    <w:rsid w:val="005764E2"/>
    <w:rsid w:val="00580FA1"/>
    <w:rsid w:val="00585658"/>
    <w:rsid w:val="00587A21"/>
    <w:rsid w:val="00587F17"/>
    <w:rsid w:val="00594950"/>
    <w:rsid w:val="005950AC"/>
    <w:rsid w:val="005951F8"/>
    <w:rsid w:val="005A163C"/>
    <w:rsid w:val="005A18D5"/>
    <w:rsid w:val="005A4874"/>
    <w:rsid w:val="005B0A5B"/>
    <w:rsid w:val="005B29FB"/>
    <w:rsid w:val="005C11B7"/>
    <w:rsid w:val="005C14D7"/>
    <w:rsid w:val="005C33D4"/>
    <w:rsid w:val="005C737E"/>
    <w:rsid w:val="005D1802"/>
    <w:rsid w:val="005E2806"/>
    <w:rsid w:val="005E49B5"/>
    <w:rsid w:val="005E7A61"/>
    <w:rsid w:val="005F1440"/>
    <w:rsid w:val="005F4B99"/>
    <w:rsid w:val="005F4D1E"/>
    <w:rsid w:val="006018E2"/>
    <w:rsid w:val="0060347B"/>
    <w:rsid w:val="00611701"/>
    <w:rsid w:val="00611A78"/>
    <w:rsid w:val="0061210D"/>
    <w:rsid w:val="006168DA"/>
    <w:rsid w:val="00616CA1"/>
    <w:rsid w:val="0062366C"/>
    <w:rsid w:val="00623A7C"/>
    <w:rsid w:val="00625767"/>
    <w:rsid w:val="006266FD"/>
    <w:rsid w:val="00626703"/>
    <w:rsid w:val="00626EB0"/>
    <w:rsid w:val="0063327B"/>
    <w:rsid w:val="00633A4D"/>
    <w:rsid w:val="00635D43"/>
    <w:rsid w:val="00637510"/>
    <w:rsid w:val="00640F89"/>
    <w:rsid w:val="00640FE5"/>
    <w:rsid w:val="00641AF8"/>
    <w:rsid w:val="00642B9B"/>
    <w:rsid w:val="00643465"/>
    <w:rsid w:val="00647603"/>
    <w:rsid w:val="006505F6"/>
    <w:rsid w:val="00652BC2"/>
    <w:rsid w:val="00652D88"/>
    <w:rsid w:val="00656950"/>
    <w:rsid w:val="00657DDA"/>
    <w:rsid w:val="006606C3"/>
    <w:rsid w:val="006624D2"/>
    <w:rsid w:val="00663795"/>
    <w:rsid w:val="00664ADB"/>
    <w:rsid w:val="00666ABD"/>
    <w:rsid w:val="00673244"/>
    <w:rsid w:val="006743D2"/>
    <w:rsid w:val="0068068B"/>
    <w:rsid w:val="00684990"/>
    <w:rsid w:val="00685370"/>
    <w:rsid w:val="006854A8"/>
    <w:rsid w:val="0068591A"/>
    <w:rsid w:val="00692106"/>
    <w:rsid w:val="00692FF9"/>
    <w:rsid w:val="006941EC"/>
    <w:rsid w:val="00696098"/>
    <w:rsid w:val="006976A5"/>
    <w:rsid w:val="006A0E29"/>
    <w:rsid w:val="006A10EA"/>
    <w:rsid w:val="006A20F3"/>
    <w:rsid w:val="006A2BB2"/>
    <w:rsid w:val="006A4096"/>
    <w:rsid w:val="006B006D"/>
    <w:rsid w:val="006B1876"/>
    <w:rsid w:val="006C14E7"/>
    <w:rsid w:val="006C2251"/>
    <w:rsid w:val="006C5BB5"/>
    <w:rsid w:val="006C5CEE"/>
    <w:rsid w:val="006D3948"/>
    <w:rsid w:val="006D3959"/>
    <w:rsid w:val="006D39EA"/>
    <w:rsid w:val="006E1B91"/>
    <w:rsid w:val="006E31B2"/>
    <w:rsid w:val="006E5B94"/>
    <w:rsid w:val="006E69D8"/>
    <w:rsid w:val="006E7DBB"/>
    <w:rsid w:val="006F1347"/>
    <w:rsid w:val="0070098F"/>
    <w:rsid w:val="00700E7D"/>
    <w:rsid w:val="00701729"/>
    <w:rsid w:val="00702737"/>
    <w:rsid w:val="007113F2"/>
    <w:rsid w:val="0071565E"/>
    <w:rsid w:val="00716432"/>
    <w:rsid w:val="007214BA"/>
    <w:rsid w:val="007307C9"/>
    <w:rsid w:val="00730F63"/>
    <w:rsid w:val="007375FB"/>
    <w:rsid w:val="00742AFA"/>
    <w:rsid w:val="007435CF"/>
    <w:rsid w:val="00745396"/>
    <w:rsid w:val="00745745"/>
    <w:rsid w:val="00750DAD"/>
    <w:rsid w:val="007564AC"/>
    <w:rsid w:val="00757360"/>
    <w:rsid w:val="007602B1"/>
    <w:rsid w:val="00763E84"/>
    <w:rsid w:val="00764D04"/>
    <w:rsid w:val="007652AE"/>
    <w:rsid w:val="00765771"/>
    <w:rsid w:val="00773582"/>
    <w:rsid w:val="00773E3C"/>
    <w:rsid w:val="007756CB"/>
    <w:rsid w:val="007823BA"/>
    <w:rsid w:val="007862F6"/>
    <w:rsid w:val="00790CD9"/>
    <w:rsid w:val="00791E4B"/>
    <w:rsid w:val="007945A7"/>
    <w:rsid w:val="00794B51"/>
    <w:rsid w:val="007A0F6A"/>
    <w:rsid w:val="007A1617"/>
    <w:rsid w:val="007A2A8C"/>
    <w:rsid w:val="007A3009"/>
    <w:rsid w:val="007B2AB6"/>
    <w:rsid w:val="007B423B"/>
    <w:rsid w:val="007B5358"/>
    <w:rsid w:val="007B5CD2"/>
    <w:rsid w:val="007B623C"/>
    <w:rsid w:val="007B7450"/>
    <w:rsid w:val="007B7EDA"/>
    <w:rsid w:val="007C3F33"/>
    <w:rsid w:val="007D060C"/>
    <w:rsid w:val="007D3901"/>
    <w:rsid w:val="007D476C"/>
    <w:rsid w:val="007D4944"/>
    <w:rsid w:val="007D5907"/>
    <w:rsid w:val="007D7CE7"/>
    <w:rsid w:val="007E3B3B"/>
    <w:rsid w:val="007E4594"/>
    <w:rsid w:val="007F42E4"/>
    <w:rsid w:val="007F4326"/>
    <w:rsid w:val="007F53E8"/>
    <w:rsid w:val="008009CB"/>
    <w:rsid w:val="00803E3E"/>
    <w:rsid w:val="008064BC"/>
    <w:rsid w:val="00807520"/>
    <w:rsid w:val="00807DF9"/>
    <w:rsid w:val="008102E7"/>
    <w:rsid w:val="00810B4E"/>
    <w:rsid w:val="00816C03"/>
    <w:rsid w:val="00817A69"/>
    <w:rsid w:val="00821044"/>
    <w:rsid w:val="00821710"/>
    <w:rsid w:val="00824792"/>
    <w:rsid w:val="00825C51"/>
    <w:rsid w:val="0083058D"/>
    <w:rsid w:val="0083119D"/>
    <w:rsid w:val="00836D82"/>
    <w:rsid w:val="0085581B"/>
    <w:rsid w:val="008571BE"/>
    <w:rsid w:val="0085740F"/>
    <w:rsid w:val="00857C05"/>
    <w:rsid w:val="00861102"/>
    <w:rsid w:val="00865903"/>
    <w:rsid w:val="0088362B"/>
    <w:rsid w:val="00890356"/>
    <w:rsid w:val="008A163E"/>
    <w:rsid w:val="008A54FB"/>
    <w:rsid w:val="008A6006"/>
    <w:rsid w:val="008B06EB"/>
    <w:rsid w:val="008B59B9"/>
    <w:rsid w:val="008C0002"/>
    <w:rsid w:val="008C30B1"/>
    <w:rsid w:val="008D1D3A"/>
    <w:rsid w:val="008D3BD9"/>
    <w:rsid w:val="008D6727"/>
    <w:rsid w:val="008E102B"/>
    <w:rsid w:val="008E1FF4"/>
    <w:rsid w:val="008E538F"/>
    <w:rsid w:val="008E57D8"/>
    <w:rsid w:val="008E5951"/>
    <w:rsid w:val="008F5235"/>
    <w:rsid w:val="0090127B"/>
    <w:rsid w:val="009016B3"/>
    <w:rsid w:val="0090799B"/>
    <w:rsid w:val="00910E8F"/>
    <w:rsid w:val="009136B9"/>
    <w:rsid w:val="0091572A"/>
    <w:rsid w:val="0092240D"/>
    <w:rsid w:val="009236D4"/>
    <w:rsid w:val="00932138"/>
    <w:rsid w:val="00934AAB"/>
    <w:rsid w:val="00941DF8"/>
    <w:rsid w:val="00945BC7"/>
    <w:rsid w:val="00947E62"/>
    <w:rsid w:val="00950647"/>
    <w:rsid w:val="00955EC8"/>
    <w:rsid w:val="00971EC8"/>
    <w:rsid w:val="009736C7"/>
    <w:rsid w:val="00975C1F"/>
    <w:rsid w:val="00975EF3"/>
    <w:rsid w:val="00980A82"/>
    <w:rsid w:val="009936AC"/>
    <w:rsid w:val="009974D1"/>
    <w:rsid w:val="009A471C"/>
    <w:rsid w:val="009A5CCA"/>
    <w:rsid w:val="009B1983"/>
    <w:rsid w:val="009B2B88"/>
    <w:rsid w:val="009B3D2C"/>
    <w:rsid w:val="009B7175"/>
    <w:rsid w:val="009B79B6"/>
    <w:rsid w:val="009C0E44"/>
    <w:rsid w:val="009C72EB"/>
    <w:rsid w:val="009D1718"/>
    <w:rsid w:val="009D39FB"/>
    <w:rsid w:val="009D49FB"/>
    <w:rsid w:val="009D4C8A"/>
    <w:rsid w:val="009D6BAE"/>
    <w:rsid w:val="009D7102"/>
    <w:rsid w:val="009D74CC"/>
    <w:rsid w:val="009D74E9"/>
    <w:rsid w:val="009E2E4C"/>
    <w:rsid w:val="009E44EF"/>
    <w:rsid w:val="009E5520"/>
    <w:rsid w:val="009E5CB0"/>
    <w:rsid w:val="009F3D6B"/>
    <w:rsid w:val="009F67F7"/>
    <w:rsid w:val="009F7D79"/>
    <w:rsid w:val="00A026FB"/>
    <w:rsid w:val="00A05AE7"/>
    <w:rsid w:val="00A11C7A"/>
    <w:rsid w:val="00A15AB9"/>
    <w:rsid w:val="00A16C08"/>
    <w:rsid w:val="00A16E1E"/>
    <w:rsid w:val="00A172EA"/>
    <w:rsid w:val="00A22994"/>
    <w:rsid w:val="00A23CD7"/>
    <w:rsid w:val="00A30481"/>
    <w:rsid w:val="00A311C2"/>
    <w:rsid w:val="00A31717"/>
    <w:rsid w:val="00A32F50"/>
    <w:rsid w:val="00A32FEF"/>
    <w:rsid w:val="00A40D2E"/>
    <w:rsid w:val="00A417E1"/>
    <w:rsid w:val="00A449FF"/>
    <w:rsid w:val="00A45133"/>
    <w:rsid w:val="00A45678"/>
    <w:rsid w:val="00A46722"/>
    <w:rsid w:val="00A46F7F"/>
    <w:rsid w:val="00A51D9B"/>
    <w:rsid w:val="00A51FE3"/>
    <w:rsid w:val="00A56272"/>
    <w:rsid w:val="00A562E3"/>
    <w:rsid w:val="00A66805"/>
    <w:rsid w:val="00A673DC"/>
    <w:rsid w:val="00A73DA1"/>
    <w:rsid w:val="00A767E1"/>
    <w:rsid w:val="00A803F0"/>
    <w:rsid w:val="00A805DE"/>
    <w:rsid w:val="00A819C1"/>
    <w:rsid w:val="00A86062"/>
    <w:rsid w:val="00A874CD"/>
    <w:rsid w:val="00A87C65"/>
    <w:rsid w:val="00A9429F"/>
    <w:rsid w:val="00A94AE2"/>
    <w:rsid w:val="00A9798B"/>
    <w:rsid w:val="00A97CD7"/>
    <w:rsid w:val="00AA1A01"/>
    <w:rsid w:val="00AA49AD"/>
    <w:rsid w:val="00AB154C"/>
    <w:rsid w:val="00AC0C93"/>
    <w:rsid w:val="00AC0FE8"/>
    <w:rsid w:val="00AC6FB8"/>
    <w:rsid w:val="00AD0528"/>
    <w:rsid w:val="00AD10F1"/>
    <w:rsid w:val="00AD1850"/>
    <w:rsid w:val="00AD3E65"/>
    <w:rsid w:val="00AD6D28"/>
    <w:rsid w:val="00AE1B30"/>
    <w:rsid w:val="00AE2BE4"/>
    <w:rsid w:val="00AE2E0F"/>
    <w:rsid w:val="00AE555F"/>
    <w:rsid w:val="00AE6B51"/>
    <w:rsid w:val="00AE7B11"/>
    <w:rsid w:val="00AE7CB2"/>
    <w:rsid w:val="00AF3CFB"/>
    <w:rsid w:val="00AF3D52"/>
    <w:rsid w:val="00AF46A7"/>
    <w:rsid w:val="00AF694A"/>
    <w:rsid w:val="00AF74AC"/>
    <w:rsid w:val="00B10913"/>
    <w:rsid w:val="00B13F76"/>
    <w:rsid w:val="00B14DD0"/>
    <w:rsid w:val="00B20856"/>
    <w:rsid w:val="00B20945"/>
    <w:rsid w:val="00B20DA6"/>
    <w:rsid w:val="00B248D0"/>
    <w:rsid w:val="00B33818"/>
    <w:rsid w:val="00B33BD9"/>
    <w:rsid w:val="00B343D8"/>
    <w:rsid w:val="00B3440F"/>
    <w:rsid w:val="00B4252B"/>
    <w:rsid w:val="00B44D0F"/>
    <w:rsid w:val="00B50C4F"/>
    <w:rsid w:val="00B518BA"/>
    <w:rsid w:val="00B53518"/>
    <w:rsid w:val="00B57E64"/>
    <w:rsid w:val="00B66E33"/>
    <w:rsid w:val="00B74CBA"/>
    <w:rsid w:val="00B77564"/>
    <w:rsid w:val="00B82D00"/>
    <w:rsid w:val="00B839BB"/>
    <w:rsid w:val="00B83F99"/>
    <w:rsid w:val="00B841C8"/>
    <w:rsid w:val="00B93025"/>
    <w:rsid w:val="00BA2840"/>
    <w:rsid w:val="00BA5972"/>
    <w:rsid w:val="00BA763B"/>
    <w:rsid w:val="00BB01E7"/>
    <w:rsid w:val="00BB0481"/>
    <w:rsid w:val="00BB04F6"/>
    <w:rsid w:val="00BC1B79"/>
    <w:rsid w:val="00BC3DEF"/>
    <w:rsid w:val="00BC5AB7"/>
    <w:rsid w:val="00BC5F1D"/>
    <w:rsid w:val="00BC680E"/>
    <w:rsid w:val="00BD0E68"/>
    <w:rsid w:val="00BD20CD"/>
    <w:rsid w:val="00BD2E16"/>
    <w:rsid w:val="00BD3F97"/>
    <w:rsid w:val="00BD6174"/>
    <w:rsid w:val="00BD7DFD"/>
    <w:rsid w:val="00BE47C6"/>
    <w:rsid w:val="00BE7309"/>
    <w:rsid w:val="00BE7A5F"/>
    <w:rsid w:val="00C02381"/>
    <w:rsid w:val="00C024C4"/>
    <w:rsid w:val="00C0308F"/>
    <w:rsid w:val="00C060DC"/>
    <w:rsid w:val="00C064EB"/>
    <w:rsid w:val="00C1346F"/>
    <w:rsid w:val="00C21171"/>
    <w:rsid w:val="00C21708"/>
    <w:rsid w:val="00C21770"/>
    <w:rsid w:val="00C33C7A"/>
    <w:rsid w:val="00C45ED0"/>
    <w:rsid w:val="00C51899"/>
    <w:rsid w:val="00C51A2C"/>
    <w:rsid w:val="00C51E45"/>
    <w:rsid w:val="00C539F8"/>
    <w:rsid w:val="00C53F46"/>
    <w:rsid w:val="00C601C1"/>
    <w:rsid w:val="00C60651"/>
    <w:rsid w:val="00C6131D"/>
    <w:rsid w:val="00C61BA1"/>
    <w:rsid w:val="00C6490C"/>
    <w:rsid w:val="00C6542A"/>
    <w:rsid w:val="00C71289"/>
    <w:rsid w:val="00C7151E"/>
    <w:rsid w:val="00C737E0"/>
    <w:rsid w:val="00C75AAB"/>
    <w:rsid w:val="00C76B35"/>
    <w:rsid w:val="00C832E1"/>
    <w:rsid w:val="00CA3766"/>
    <w:rsid w:val="00CA395B"/>
    <w:rsid w:val="00CC31EA"/>
    <w:rsid w:val="00CC4E9C"/>
    <w:rsid w:val="00CD3588"/>
    <w:rsid w:val="00CD50EF"/>
    <w:rsid w:val="00CD616E"/>
    <w:rsid w:val="00CD67DC"/>
    <w:rsid w:val="00CE22CD"/>
    <w:rsid w:val="00CE7A0E"/>
    <w:rsid w:val="00CF3688"/>
    <w:rsid w:val="00CF5C47"/>
    <w:rsid w:val="00D01CF0"/>
    <w:rsid w:val="00D0635B"/>
    <w:rsid w:val="00D06B0F"/>
    <w:rsid w:val="00D072AF"/>
    <w:rsid w:val="00D0760A"/>
    <w:rsid w:val="00D20232"/>
    <w:rsid w:val="00D210AC"/>
    <w:rsid w:val="00D25575"/>
    <w:rsid w:val="00D26765"/>
    <w:rsid w:val="00D3330E"/>
    <w:rsid w:val="00D33474"/>
    <w:rsid w:val="00D34818"/>
    <w:rsid w:val="00D42C38"/>
    <w:rsid w:val="00D43BD0"/>
    <w:rsid w:val="00D43C4A"/>
    <w:rsid w:val="00D44556"/>
    <w:rsid w:val="00D471DA"/>
    <w:rsid w:val="00D5074B"/>
    <w:rsid w:val="00D54D89"/>
    <w:rsid w:val="00D638B9"/>
    <w:rsid w:val="00D6728D"/>
    <w:rsid w:val="00D70A60"/>
    <w:rsid w:val="00D70C78"/>
    <w:rsid w:val="00D756C3"/>
    <w:rsid w:val="00D76B28"/>
    <w:rsid w:val="00D844A9"/>
    <w:rsid w:val="00D8454A"/>
    <w:rsid w:val="00D85BB2"/>
    <w:rsid w:val="00D87654"/>
    <w:rsid w:val="00D91253"/>
    <w:rsid w:val="00D91DBE"/>
    <w:rsid w:val="00D9250C"/>
    <w:rsid w:val="00D96E09"/>
    <w:rsid w:val="00DA0DDA"/>
    <w:rsid w:val="00DB079C"/>
    <w:rsid w:val="00DB5193"/>
    <w:rsid w:val="00DC0CB7"/>
    <w:rsid w:val="00DC0E57"/>
    <w:rsid w:val="00DC11AE"/>
    <w:rsid w:val="00DC396D"/>
    <w:rsid w:val="00DC4453"/>
    <w:rsid w:val="00DD066D"/>
    <w:rsid w:val="00DD0A05"/>
    <w:rsid w:val="00DD0B31"/>
    <w:rsid w:val="00DD21B9"/>
    <w:rsid w:val="00DD67E2"/>
    <w:rsid w:val="00DD7ED8"/>
    <w:rsid w:val="00DE2617"/>
    <w:rsid w:val="00DE694F"/>
    <w:rsid w:val="00DF32AD"/>
    <w:rsid w:val="00DF6D55"/>
    <w:rsid w:val="00DF759D"/>
    <w:rsid w:val="00E059AD"/>
    <w:rsid w:val="00E16D01"/>
    <w:rsid w:val="00E16E6A"/>
    <w:rsid w:val="00E1784A"/>
    <w:rsid w:val="00E20171"/>
    <w:rsid w:val="00E20234"/>
    <w:rsid w:val="00E2072A"/>
    <w:rsid w:val="00E266E8"/>
    <w:rsid w:val="00E274C3"/>
    <w:rsid w:val="00E30906"/>
    <w:rsid w:val="00E33929"/>
    <w:rsid w:val="00E350C6"/>
    <w:rsid w:val="00E45957"/>
    <w:rsid w:val="00E47C13"/>
    <w:rsid w:val="00E56712"/>
    <w:rsid w:val="00E56C9C"/>
    <w:rsid w:val="00E57C9F"/>
    <w:rsid w:val="00E60C7C"/>
    <w:rsid w:val="00E635B7"/>
    <w:rsid w:val="00E63990"/>
    <w:rsid w:val="00E63CFF"/>
    <w:rsid w:val="00E65116"/>
    <w:rsid w:val="00E710FD"/>
    <w:rsid w:val="00E7150B"/>
    <w:rsid w:val="00E7204B"/>
    <w:rsid w:val="00E775D1"/>
    <w:rsid w:val="00E8196C"/>
    <w:rsid w:val="00E821EC"/>
    <w:rsid w:val="00E867C0"/>
    <w:rsid w:val="00E87099"/>
    <w:rsid w:val="00E8768C"/>
    <w:rsid w:val="00E9323C"/>
    <w:rsid w:val="00E95368"/>
    <w:rsid w:val="00E9603F"/>
    <w:rsid w:val="00E96047"/>
    <w:rsid w:val="00EA043E"/>
    <w:rsid w:val="00EA0D79"/>
    <w:rsid w:val="00EB2281"/>
    <w:rsid w:val="00EB40D3"/>
    <w:rsid w:val="00EB4AF6"/>
    <w:rsid w:val="00EC20D4"/>
    <w:rsid w:val="00EC2ABF"/>
    <w:rsid w:val="00EC6A6A"/>
    <w:rsid w:val="00EC6BB3"/>
    <w:rsid w:val="00ED499C"/>
    <w:rsid w:val="00EE11FF"/>
    <w:rsid w:val="00EE5F0A"/>
    <w:rsid w:val="00EF4A5F"/>
    <w:rsid w:val="00EF4BBA"/>
    <w:rsid w:val="00EF6FD8"/>
    <w:rsid w:val="00EF78D0"/>
    <w:rsid w:val="00F071B5"/>
    <w:rsid w:val="00F1521E"/>
    <w:rsid w:val="00F158FB"/>
    <w:rsid w:val="00F23F61"/>
    <w:rsid w:val="00F307FB"/>
    <w:rsid w:val="00F30BD5"/>
    <w:rsid w:val="00F32DBA"/>
    <w:rsid w:val="00F33B95"/>
    <w:rsid w:val="00F43217"/>
    <w:rsid w:val="00F47215"/>
    <w:rsid w:val="00F50A90"/>
    <w:rsid w:val="00F50D0A"/>
    <w:rsid w:val="00F55305"/>
    <w:rsid w:val="00F7001E"/>
    <w:rsid w:val="00F70F8A"/>
    <w:rsid w:val="00F71282"/>
    <w:rsid w:val="00F72B31"/>
    <w:rsid w:val="00F761DF"/>
    <w:rsid w:val="00F805D9"/>
    <w:rsid w:val="00F82D72"/>
    <w:rsid w:val="00F84D4B"/>
    <w:rsid w:val="00F92D43"/>
    <w:rsid w:val="00F967E1"/>
    <w:rsid w:val="00FA00D7"/>
    <w:rsid w:val="00FA717C"/>
    <w:rsid w:val="00FB069E"/>
    <w:rsid w:val="00FB32D0"/>
    <w:rsid w:val="00FB7743"/>
    <w:rsid w:val="00FC2149"/>
    <w:rsid w:val="00FC2944"/>
    <w:rsid w:val="00FC6EA2"/>
    <w:rsid w:val="00FC7BAF"/>
    <w:rsid w:val="00FD1912"/>
    <w:rsid w:val="00FF13C6"/>
    <w:rsid w:val="00FF3C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874855-F080-48A2-9663-8D341D56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F97"/>
    <w:pPr>
      <w:spacing w:before="40"/>
    </w:pPr>
    <w:rPr>
      <w:rFonts w:eastAsia="MS Mincho"/>
      <w:sz w:val="24"/>
      <w:lang w:eastAsia="zh-CN"/>
    </w:rPr>
  </w:style>
  <w:style w:type="paragraph" w:styleId="Heading1">
    <w:name w:val="heading 1"/>
    <w:basedOn w:val="Normal"/>
    <w:next w:val="Text"/>
    <w:uiPriority w:val="99"/>
    <w:qFormat/>
    <w:rsid w:val="00172F97"/>
    <w:pPr>
      <w:keepNext/>
      <w:keepLines/>
      <w:numPr>
        <w:numId w:val="4"/>
      </w:numPr>
      <w:spacing w:before="360"/>
      <w:outlineLvl w:val="0"/>
    </w:pPr>
    <w:rPr>
      <w:rFonts w:ascii="Arial" w:eastAsia="MS Gothic" w:hAnsi="Arial" w:cs="Arial"/>
      <w:b/>
      <w:sz w:val="28"/>
    </w:rPr>
  </w:style>
  <w:style w:type="paragraph" w:styleId="Heading2">
    <w:name w:val="heading 2"/>
    <w:basedOn w:val="Normal"/>
    <w:next w:val="Text"/>
    <w:link w:val="Heading2Char"/>
    <w:qFormat/>
    <w:rsid w:val="00172F97"/>
    <w:pPr>
      <w:keepNext/>
      <w:keepLines/>
      <w:numPr>
        <w:ilvl w:val="1"/>
        <w:numId w:val="4"/>
      </w:numPr>
      <w:spacing w:before="240"/>
      <w:outlineLvl w:val="1"/>
    </w:pPr>
    <w:rPr>
      <w:rFonts w:ascii="Arial" w:eastAsia="MS Gothic" w:hAnsi="Arial" w:cs="Arial"/>
      <w:b/>
      <w:sz w:val="26"/>
    </w:rPr>
  </w:style>
  <w:style w:type="paragraph" w:styleId="Heading3">
    <w:name w:val="heading 3"/>
    <w:basedOn w:val="Normal"/>
    <w:next w:val="Text"/>
    <w:uiPriority w:val="99"/>
    <w:qFormat/>
    <w:rsid w:val="00172F97"/>
    <w:pPr>
      <w:keepNext/>
      <w:keepLines/>
      <w:numPr>
        <w:ilvl w:val="2"/>
        <w:numId w:val="4"/>
      </w:numPr>
      <w:spacing w:before="240"/>
      <w:outlineLvl w:val="2"/>
    </w:pPr>
    <w:rPr>
      <w:rFonts w:ascii="Arial" w:eastAsia="MS Gothic" w:hAnsi="Arial" w:cs="Arial"/>
      <w:b/>
    </w:rPr>
  </w:style>
  <w:style w:type="paragraph" w:styleId="Heading4">
    <w:name w:val="heading 4"/>
    <w:basedOn w:val="Normal"/>
    <w:next w:val="Text"/>
    <w:uiPriority w:val="99"/>
    <w:qFormat/>
    <w:rsid w:val="00172F97"/>
    <w:pPr>
      <w:keepNext/>
      <w:keepLines/>
      <w:numPr>
        <w:ilvl w:val="3"/>
        <w:numId w:val="4"/>
      </w:numPr>
      <w:spacing w:before="240"/>
      <w:outlineLvl w:val="3"/>
    </w:pPr>
    <w:rPr>
      <w:rFonts w:ascii="Arial" w:eastAsia="MS Gothic" w:hAnsi="Arial" w:cs="Arial"/>
      <w:b/>
    </w:rPr>
  </w:style>
  <w:style w:type="paragraph" w:styleId="Heading5">
    <w:name w:val="heading 5"/>
    <w:basedOn w:val="Heading4"/>
    <w:next w:val="Text"/>
    <w:uiPriority w:val="99"/>
    <w:qFormat/>
    <w:rsid w:val="00172F97"/>
    <w:pPr>
      <w:numPr>
        <w:ilvl w:val="4"/>
      </w:numPr>
      <w:outlineLvl w:val="4"/>
    </w:pPr>
    <w:rPr>
      <w:b w:val="0"/>
    </w:rPr>
  </w:style>
  <w:style w:type="paragraph" w:styleId="Heading6">
    <w:name w:val="heading 6"/>
    <w:basedOn w:val="Normal"/>
    <w:next w:val="Text"/>
    <w:link w:val="Heading6Char"/>
    <w:qFormat/>
    <w:rsid w:val="00172F97"/>
    <w:pPr>
      <w:keepNext/>
      <w:keepLines/>
      <w:spacing w:before="240" w:after="60"/>
      <w:ind w:left="1701" w:hanging="1701"/>
      <w:outlineLvl w:val="5"/>
    </w:pPr>
    <w:rPr>
      <w:rFonts w:ascii="Arial" w:eastAsia="MS Gothic" w:hAnsi="Arial" w:cs="Arial"/>
      <w:b/>
      <w:sz w:val="22"/>
    </w:rPr>
  </w:style>
  <w:style w:type="paragraph" w:styleId="Heading7">
    <w:name w:val="heading 7"/>
    <w:basedOn w:val="Normal"/>
    <w:next w:val="Text"/>
    <w:qFormat/>
    <w:rsid w:val="00172F97"/>
    <w:pPr>
      <w:keepNext/>
      <w:keepLines/>
      <w:spacing w:before="240" w:after="60"/>
      <w:ind w:left="1701" w:hanging="1701"/>
      <w:outlineLvl w:val="6"/>
    </w:pPr>
    <w:rPr>
      <w:rFonts w:ascii="Arial" w:eastAsia="MS Gothic" w:hAnsi="Arial" w:cs="Arial"/>
      <w:b/>
      <w:sz w:val="22"/>
    </w:rPr>
  </w:style>
  <w:style w:type="paragraph" w:styleId="Heading8">
    <w:name w:val="heading 8"/>
    <w:basedOn w:val="Normal"/>
    <w:next w:val="Normal"/>
    <w:qFormat/>
    <w:rsid w:val="00172F97"/>
    <w:pPr>
      <w:spacing w:before="240" w:after="60"/>
      <w:outlineLvl w:val="7"/>
    </w:pPr>
    <w:rPr>
      <w:i/>
      <w:iCs/>
      <w:szCs w:val="24"/>
    </w:rPr>
  </w:style>
  <w:style w:type="paragraph" w:styleId="Heading9">
    <w:name w:val="heading 9"/>
    <w:basedOn w:val="Normal"/>
    <w:next w:val="Normal"/>
    <w:qFormat/>
    <w:rsid w:val="00172F9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1"/>
    <w:rsid w:val="00172F97"/>
    <w:pPr>
      <w:spacing w:before="120"/>
      <w:jc w:val="both"/>
    </w:pPr>
  </w:style>
  <w:style w:type="paragraph" w:customStyle="1" w:styleId="Authors">
    <w:name w:val="Authors"/>
    <w:basedOn w:val="Normal"/>
    <w:rsid w:val="00172F97"/>
    <w:pPr>
      <w:keepNext/>
      <w:spacing w:before="240"/>
    </w:pPr>
    <w:rPr>
      <w:rFonts w:ascii="Arial" w:eastAsia="MS Gothic" w:hAnsi="Arial" w:cs="Arial"/>
    </w:rPr>
  </w:style>
  <w:style w:type="paragraph" w:customStyle="1" w:styleId="Compound">
    <w:name w:val="Compound"/>
    <w:basedOn w:val="Normal"/>
    <w:rsid w:val="00172F97"/>
    <w:pPr>
      <w:keepNext/>
      <w:spacing w:before="720"/>
      <w:jc w:val="center"/>
    </w:pPr>
    <w:rPr>
      <w:rFonts w:ascii="Arial" w:eastAsia="MS Gothic" w:hAnsi="Arial" w:cs="Arial"/>
      <w:sz w:val="32"/>
    </w:rPr>
  </w:style>
  <w:style w:type="paragraph" w:customStyle="1" w:styleId="Dedicatednumber">
    <w:name w:val="Dedicatednumber"/>
    <w:basedOn w:val="Normal"/>
    <w:rsid w:val="00172F97"/>
    <w:pPr>
      <w:keepNext/>
      <w:spacing w:before="720"/>
      <w:jc w:val="center"/>
    </w:pPr>
    <w:rPr>
      <w:rFonts w:ascii="Arial" w:eastAsia="MS Gothic" w:hAnsi="Arial" w:cs="Arial"/>
      <w:sz w:val="28"/>
    </w:rPr>
  </w:style>
  <w:style w:type="paragraph" w:customStyle="1" w:styleId="Department">
    <w:name w:val="Department"/>
    <w:basedOn w:val="Normal"/>
    <w:link w:val="DepartmentChar"/>
    <w:rsid w:val="00172F97"/>
    <w:pPr>
      <w:keepNext/>
      <w:spacing w:before="360"/>
      <w:jc w:val="center"/>
    </w:pPr>
    <w:rPr>
      <w:rFonts w:ascii="Arial" w:eastAsia="MS Gothic" w:hAnsi="Arial" w:cs="Arial"/>
      <w:sz w:val="28"/>
    </w:rPr>
  </w:style>
  <w:style w:type="paragraph" w:customStyle="1" w:styleId="Docstatus">
    <w:name w:val="Docstatus"/>
    <w:basedOn w:val="Normal"/>
    <w:rsid w:val="00172F97"/>
    <w:pPr>
      <w:keepNext/>
      <w:spacing w:before="240"/>
    </w:pPr>
    <w:rPr>
      <w:rFonts w:ascii="Arial" w:eastAsia="MS Gothic" w:hAnsi="Arial" w:cs="Arial"/>
    </w:rPr>
  </w:style>
  <w:style w:type="paragraph" w:customStyle="1" w:styleId="Doctype">
    <w:name w:val="Doctype"/>
    <w:basedOn w:val="Dedicatednumber"/>
    <w:rsid w:val="00172F97"/>
    <w:pPr>
      <w:spacing w:before="240"/>
      <w:jc w:val="left"/>
    </w:pPr>
    <w:rPr>
      <w:sz w:val="24"/>
    </w:rPr>
  </w:style>
  <w:style w:type="paragraph" w:customStyle="1" w:styleId="Firstpageinfo">
    <w:name w:val="Firstpageinfo"/>
    <w:basedOn w:val="Heading5"/>
    <w:link w:val="FirstpageinfoChar"/>
    <w:rsid w:val="00172F97"/>
    <w:pPr>
      <w:numPr>
        <w:ilvl w:val="0"/>
        <w:numId w:val="0"/>
      </w:numPr>
      <w:outlineLvl w:val="9"/>
    </w:pPr>
  </w:style>
  <w:style w:type="paragraph" w:styleId="Header">
    <w:name w:val="header"/>
    <w:basedOn w:val="Normal"/>
    <w:link w:val="HeaderChar"/>
    <w:rsid w:val="00172F97"/>
    <w:pPr>
      <w:widowControl w:val="0"/>
      <w:tabs>
        <w:tab w:val="center" w:pos="4542"/>
        <w:tab w:val="right" w:pos="9078"/>
      </w:tabs>
    </w:pPr>
    <w:rPr>
      <w:rFonts w:ascii="Arial" w:eastAsia="MS Gothic" w:hAnsi="Arial" w:cs="Arial"/>
      <w:sz w:val="20"/>
    </w:rPr>
  </w:style>
  <w:style w:type="paragraph" w:customStyle="1" w:styleId="Propertystatement">
    <w:name w:val="Propertystatement"/>
    <w:basedOn w:val="Numberofpages"/>
    <w:rsid w:val="00172F97"/>
    <w:pPr>
      <w:keepNext w:val="0"/>
      <w:spacing w:before="1200"/>
      <w:jc w:val="center"/>
    </w:pPr>
    <w:rPr>
      <w:sz w:val="20"/>
    </w:rPr>
  </w:style>
  <w:style w:type="paragraph" w:customStyle="1" w:styleId="Releasedate">
    <w:name w:val="Releasedate"/>
    <w:basedOn w:val="Docstatus"/>
    <w:rsid w:val="00172F97"/>
  </w:style>
  <w:style w:type="paragraph" w:styleId="Title">
    <w:name w:val="Title"/>
    <w:basedOn w:val="Normal"/>
    <w:link w:val="TitleChar"/>
    <w:qFormat/>
    <w:rsid w:val="00172F97"/>
    <w:pPr>
      <w:keepNext/>
      <w:spacing w:before="720" w:after="1320"/>
      <w:jc w:val="center"/>
    </w:pPr>
    <w:rPr>
      <w:rFonts w:ascii="Arial" w:eastAsia="MS Gothic" w:hAnsi="Arial" w:cs="Arial"/>
      <w:b/>
      <w:sz w:val="32"/>
    </w:rPr>
  </w:style>
  <w:style w:type="numbering" w:styleId="111111">
    <w:name w:val="Outline List 2"/>
    <w:basedOn w:val="NoList"/>
    <w:semiHidden/>
    <w:rsid w:val="00172F97"/>
    <w:pPr>
      <w:numPr>
        <w:numId w:val="1"/>
      </w:numPr>
    </w:pPr>
  </w:style>
  <w:style w:type="numbering" w:styleId="1ai">
    <w:name w:val="Outline List 1"/>
    <w:basedOn w:val="NoList"/>
    <w:semiHidden/>
    <w:rsid w:val="00172F97"/>
    <w:pPr>
      <w:numPr>
        <w:numId w:val="2"/>
      </w:numPr>
    </w:pPr>
  </w:style>
  <w:style w:type="numbering" w:styleId="ArticleSection">
    <w:name w:val="Outline List 3"/>
    <w:basedOn w:val="NoList"/>
    <w:semiHidden/>
    <w:rsid w:val="00172F97"/>
    <w:pPr>
      <w:numPr>
        <w:numId w:val="3"/>
      </w:numPr>
    </w:pPr>
  </w:style>
  <w:style w:type="paragraph" w:customStyle="1" w:styleId="BalloonText1">
    <w:name w:val="Balloon Text1"/>
    <w:basedOn w:val="Normal"/>
    <w:semiHidden/>
    <w:rsid w:val="00172F97"/>
    <w:rPr>
      <w:rFonts w:ascii="Tahoma" w:hAnsi="Tahoma" w:cs="Tahoma"/>
      <w:sz w:val="16"/>
      <w:szCs w:val="16"/>
    </w:rPr>
  </w:style>
  <w:style w:type="paragraph" w:styleId="BlockText">
    <w:name w:val="Block Text"/>
    <w:basedOn w:val="Normal"/>
    <w:semiHidden/>
    <w:rsid w:val="00172F97"/>
    <w:pPr>
      <w:spacing w:after="120"/>
      <w:ind w:left="1440" w:right="1440"/>
    </w:pPr>
  </w:style>
  <w:style w:type="paragraph" w:styleId="BodyText">
    <w:name w:val="Body Text"/>
    <w:basedOn w:val="Normal"/>
    <w:semiHidden/>
    <w:rsid w:val="00172F97"/>
    <w:pPr>
      <w:spacing w:after="120"/>
    </w:pPr>
  </w:style>
  <w:style w:type="paragraph" w:styleId="BodyText2">
    <w:name w:val="Body Text 2"/>
    <w:basedOn w:val="Normal"/>
    <w:semiHidden/>
    <w:rsid w:val="00172F97"/>
    <w:pPr>
      <w:spacing w:after="120" w:line="480" w:lineRule="auto"/>
    </w:pPr>
  </w:style>
  <w:style w:type="paragraph" w:styleId="BodyText3">
    <w:name w:val="Body Text 3"/>
    <w:basedOn w:val="Normal"/>
    <w:semiHidden/>
    <w:rsid w:val="00172F97"/>
    <w:pPr>
      <w:spacing w:after="120"/>
    </w:pPr>
    <w:rPr>
      <w:sz w:val="16"/>
      <w:szCs w:val="16"/>
    </w:rPr>
  </w:style>
  <w:style w:type="paragraph" w:styleId="BodyTextFirstIndent">
    <w:name w:val="Body Text First Indent"/>
    <w:basedOn w:val="BodyText"/>
    <w:semiHidden/>
    <w:rsid w:val="00172F97"/>
    <w:pPr>
      <w:ind w:firstLine="210"/>
    </w:pPr>
  </w:style>
  <w:style w:type="paragraph" w:styleId="BodyTextIndent">
    <w:name w:val="Body Text Indent"/>
    <w:basedOn w:val="Normal"/>
    <w:semiHidden/>
    <w:rsid w:val="00172F97"/>
    <w:pPr>
      <w:spacing w:after="120"/>
      <w:ind w:left="360"/>
    </w:pPr>
  </w:style>
  <w:style w:type="paragraph" w:styleId="BodyTextFirstIndent2">
    <w:name w:val="Body Text First Indent 2"/>
    <w:basedOn w:val="BodyTextIndent"/>
    <w:semiHidden/>
    <w:rsid w:val="00172F97"/>
    <w:pPr>
      <w:ind w:firstLine="210"/>
    </w:pPr>
  </w:style>
  <w:style w:type="paragraph" w:styleId="BodyTextIndent2">
    <w:name w:val="Body Text Indent 2"/>
    <w:basedOn w:val="Normal"/>
    <w:semiHidden/>
    <w:rsid w:val="00172F97"/>
    <w:pPr>
      <w:spacing w:after="120" w:line="480" w:lineRule="auto"/>
      <w:ind w:left="360"/>
    </w:pPr>
  </w:style>
  <w:style w:type="paragraph" w:styleId="BodyTextIndent3">
    <w:name w:val="Body Text Indent 3"/>
    <w:basedOn w:val="Normal"/>
    <w:semiHidden/>
    <w:rsid w:val="00172F97"/>
    <w:pPr>
      <w:spacing w:after="120"/>
      <w:ind w:left="360"/>
    </w:pPr>
    <w:rPr>
      <w:sz w:val="16"/>
      <w:szCs w:val="16"/>
    </w:rPr>
  </w:style>
  <w:style w:type="paragraph" w:styleId="Caption">
    <w:name w:val="caption"/>
    <w:basedOn w:val="Normal"/>
    <w:next w:val="Normal"/>
    <w:qFormat/>
    <w:rsid w:val="00172F97"/>
    <w:rPr>
      <w:b/>
      <w:bCs/>
      <w:sz w:val="20"/>
    </w:rPr>
  </w:style>
  <w:style w:type="paragraph" w:styleId="Closing">
    <w:name w:val="Closing"/>
    <w:basedOn w:val="Normal"/>
    <w:semiHidden/>
    <w:rsid w:val="00172F97"/>
    <w:pPr>
      <w:ind w:left="4320"/>
    </w:pPr>
  </w:style>
  <w:style w:type="paragraph" w:customStyle="1" w:styleId="Comment">
    <w:name w:val="Comment"/>
    <w:basedOn w:val="Normal"/>
    <w:next w:val="Text"/>
    <w:link w:val="CommentChar"/>
    <w:rsid w:val="00172F97"/>
    <w:pPr>
      <w:spacing w:before="120"/>
      <w:jc w:val="both"/>
    </w:pPr>
    <w:rPr>
      <w:i/>
      <w:color w:val="BF30B5"/>
      <w:szCs w:val="24"/>
    </w:rPr>
  </w:style>
  <w:style w:type="character" w:styleId="CommentReference">
    <w:name w:val="annotation reference"/>
    <w:semiHidden/>
    <w:rsid w:val="00172F97"/>
    <w:rPr>
      <w:sz w:val="16"/>
      <w:szCs w:val="16"/>
    </w:rPr>
  </w:style>
  <w:style w:type="paragraph" w:styleId="CommentText">
    <w:name w:val="annotation text"/>
    <w:basedOn w:val="Normal"/>
    <w:link w:val="CommentTextChar"/>
    <w:semiHidden/>
    <w:rsid w:val="00172F97"/>
    <w:rPr>
      <w:sz w:val="20"/>
    </w:rPr>
  </w:style>
  <w:style w:type="paragraph" w:customStyle="1" w:styleId="CommentSubject1">
    <w:name w:val="Comment Subject1"/>
    <w:basedOn w:val="CommentText"/>
    <w:next w:val="CommentText"/>
    <w:semiHidden/>
    <w:rsid w:val="00172F97"/>
    <w:rPr>
      <w:b/>
      <w:bCs/>
    </w:rPr>
  </w:style>
  <w:style w:type="paragraph" w:styleId="Date">
    <w:name w:val="Date"/>
    <w:basedOn w:val="Normal"/>
    <w:next w:val="Normal"/>
    <w:semiHidden/>
    <w:rsid w:val="00172F97"/>
  </w:style>
  <w:style w:type="paragraph" w:styleId="DocumentMap">
    <w:name w:val="Document Map"/>
    <w:basedOn w:val="Normal"/>
    <w:semiHidden/>
    <w:rsid w:val="00172F97"/>
    <w:pPr>
      <w:shd w:val="clear" w:color="auto" w:fill="000080"/>
    </w:pPr>
    <w:rPr>
      <w:rFonts w:ascii="Tahoma" w:hAnsi="Tahoma" w:cs="Tahoma"/>
      <w:sz w:val="20"/>
    </w:rPr>
  </w:style>
  <w:style w:type="paragraph" w:styleId="E-mailSignature">
    <w:name w:val="E-mail Signature"/>
    <w:basedOn w:val="Normal"/>
    <w:semiHidden/>
    <w:rsid w:val="00172F97"/>
  </w:style>
  <w:style w:type="character" w:styleId="Emphasis">
    <w:name w:val="Emphasis"/>
    <w:uiPriority w:val="20"/>
    <w:qFormat/>
    <w:rsid w:val="00172F97"/>
    <w:rPr>
      <w:i/>
      <w:iCs/>
    </w:rPr>
  </w:style>
  <w:style w:type="character" w:styleId="EndnoteReference">
    <w:name w:val="endnote reference"/>
    <w:semiHidden/>
    <w:rsid w:val="00172F97"/>
    <w:rPr>
      <w:vertAlign w:val="baseline"/>
    </w:rPr>
  </w:style>
  <w:style w:type="paragraph" w:styleId="EndnoteText">
    <w:name w:val="endnote text"/>
    <w:basedOn w:val="Normal"/>
    <w:semiHidden/>
    <w:rsid w:val="00172F97"/>
    <w:pPr>
      <w:spacing w:before="80" w:after="60"/>
      <w:ind w:left="567" w:hanging="567"/>
    </w:pPr>
  </w:style>
  <w:style w:type="paragraph" w:styleId="EnvelopeAddress">
    <w:name w:val="envelope address"/>
    <w:basedOn w:val="Normal"/>
    <w:semiHidden/>
    <w:rsid w:val="00172F9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172F97"/>
    <w:rPr>
      <w:rFonts w:ascii="Arial" w:hAnsi="Arial" w:cs="Arial"/>
      <w:sz w:val="20"/>
    </w:rPr>
  </w:style>
  <w:style w:type="character" w:styleId="FollowedHyperlink">
    <w:name w:val="FollowedHyperlink"/>
    <w:semiHidden/>
    <w:rsid w:val="00172F97"/>
    <w:rPr>
      <w:color w:val="0000FF"/>
      <w:u w:val="single"/>
    </w:rPr>
  </w:style>
  <w:style w:type="paragraph" w:styleId="Footer">
    <w:name w:val="footer"/>
    <w:basedOn w:val="Header"/>
    <w:link w:val="FooterChar"/>
    <w:rsid w:val="00172F97"/>
  </w:style>
  <w:style w:type="character" w:styleId="FootnoteReference">
    <w:name w:val="footnote reference"/>
    <w:semiHidden/>
    <w:rsid w:val="00172F97"/>
    <w:rPr>
      <w:vertAlign w:val="superscript"/>
    </w:rPr>
  </w:style>
  <w:style w:type="paragraph" w:styleId="FootnoteText">
    <w:name w:val="footnote text"/>
    <w:basedOn w:val="Normal"/>
    <w:semiHidden/>
    <w:rsid w:val="00172F97"/>
    <w:rPr>
      <w:sz w:val="20"/>
    </w:rPr>
  </w:style>
  <w:style w:type="character" w:styleId="HTMLAcronym">
    <w:name w:val="HTML Acronym"/>
    <w:basedOn w:val="DefaultParagraphFont"/>
    <w:semiHidden/>
    <w:rsid w:val="00172F97"/>
  </w:style>
  <w:style w:type="paragraph" w:styleId="HTMLAddress">
    <w:name w:val="HTML Address"/>
    <w:basedOn w:val="Normal"/>
    <w:semiHidden/>
    <w:rsid w:val="00172F97"/>
    <w:rPr>
      <w:i/>
      <w:iCs/>
    </w:rPr>
  </w:style>
  <w:style w:type="character" w:styleId="HTMLCite">
    <w:name w:val="HTML Cite"/>
    <w:semiHidden/>
    <w:rsid w:val="00172F97"/>
    <w:rPr>
      <w:i/>
      <w:iCs/>
    </w:rPr>
  </w:style>
  <w:style w:type="character" w:styleId="HTMLCode">
    <w:name w:val="HTML Code"/>
    <w:semiHidden/>
    <w:rsid w:val="00172F97"/>
    <w:rPr>
      <w:rFonts w:ascii="Courier New" w:hAnsi="Courier New" w:cs="Courier New"/>
      <w:sz w:val="20"/>
      <w:szCs w:val="20"/>
    </w:rPr>
  </w:style>
  <w:style w:type="character" w:styleId="HTMLDefinition">
    <w:name w:val="HTML Definition"/>
    <w:semiHidden/>
    <w:rsid w:val="00172F97"/>
    <w:rPr>
      <w:i/>
      <w:iCs/>
    </w:rPr>
  </w:style>
  <w:style w:type="character" w:styleId="HTMLKeyboard">
    <w:name w:val="HTML Keyboard"/>
    <w:semiHidden/>
    <w:rsid w:val="00172F97"/>
    <w:rPr>
      <w:rFonts w:ascii="Courier New" w:hAnsi="Courier New" w:cs="Courier New"/>
      <w:sz w:val="20"/>
      <w:szCs w:val="20"/>
    </w:rPr>
  </w:style>
  <w:style w:type="paragraph" w:styleId="HTMLPreformatted">
    <w:name w:val="HTML Preformatted"/>
    <w:basedOn w:val="Normal"/>
    <w:semiHidden/>
    <w:rsid w:val="00172F97"/>
    <w:rPr>
      <w:rFonts w:ascii="Courier New" w:hAnsi="Courier New" w:cs="Courier New"/>
      <w:sz w:val="20"/>
    </w:rPr>
  </w:style>
  <w:style w:type="character" w:styleId="HTMLSample">
    <w:name w:val="HTML Sample"/>
    <w:semiHidden/>
    <w:rsid w:val="00172F97"/>
    <w:rPr>
      <w:rFonts w:ascii="Courier New" w:hAnsi="Courier New" w:cs="Courier New"/>
    </w:rPr>
  </w:style>
  <w:style w:type="character" w:styleId="HTMLTypewriter">
    <w:name w:val="HTML Typewriter"/>
    <w:semiHidden/>
    <w:rsid w:val="00172F97"/>
    <w:rPr>
      <w:rFonts w:ascii="Courier New" w:hAnsi="Courier New" w:cs="Courier New"/>
      <w:sz w:val="20"/>
      <w:szCs w:val="20"/>
    </w:rPr>
  </w:style>
  <w:style w:type="character" w:styleId="HTMLVariable">
    <w:name w:val="HTML Variable"/>
    <w:semiHidden/>
    <w:rsid w:val="00172F97"/>
    <w:rPr>
      <w:i/>
      <w:iCs/>
    </w:rPr>
  </w:style>
  <w:style w:type="character" w:styleId="Hyperlink">
    <w:name w:val="Hyperlink"/>
    <w:uiPriority w:val="99"/>
    <w:rsid w:val="00172F97"/>
    <w:rPr>
      <w:color w:val="0000FF"/>
      <w:u w:val="single"/>
    </w:rPr>
  </w:style>
  <w:style w:type="paragraph" w:styleId="Index1">
    <w:name w:val="index 1"/>
    <w:basedOn w:val="Normal"/>
    <w:next w:val="Normal"/>
    <w:autoRedefine/>
    <w:semiHidden/>
    <w:rsid w:val="00172F97"/>
    <w:pPr>
      <w:ind w:left="240" w:hanging="240"/>
    </w:pPr>
  </w:style>
  <w:style w:type="paragraph" w:styleId="Index2">
    <w:name w:val="index 2"/>
    <w:basedOn w:val="Normal"/>
    <w:next w:val="Normal"/>
    <w:autoRedefine/>
    <w:semiHidden/>
    <w:rsid w:val="00172F97"/>
    <w:pPr>
      <w:ind w:left="480" w:hanging="240"/>
    </w:pPr>
  </w:style>
  <w:style w:type="paragraph" w:styleId="Index3">
    <w:name w:val="index 3"/>
    <w:basedOn w:val="Normal"/>
    <w:next w:val="Normal"/>
    <w:autoRedefine/>
    <w:semiHidden/>
    <w:rsid w:val="00172F97"/>
    <w:pPr>
      <w:ind w:left="720" w:hanging="240"/>
    </w:pPr>
  </w:style>
  <w:style w:type="paragraph" w:styleId="Index4">
    <w:name w:val="index 4"/>
    <w:basedOn w:val="Normal"/>
    <w:next w:val="Normal"/>
    <w:autoRedefine/>
    <w:semiHidden/>
    <w:rsid w:val="00172F97"/>
    <w:pPr>
      <w:ind w:left="960" w:hanging="240"/>
    </w:pPr>
  </w:style>
  <w:style w:type="paragraph" w:styleId="Index5">
    <w:name w:val="index 5"/>
    <w:basedOn w:val="Normal"/>
    <w:next w:val="Normal"/>
    <w:autoRedefine/>
    <w:semiHidden/>
    <w:rsid w:val="00172F97"/>
    <w:pPr>
      <w:ind w:left="1200" w:hanging="240"/>
    </w:pPr>
  </w:style>
  <w:style w:type="paragraph" w:styleId="Index6">
    <w:name w:val="index 6"/>
    <w:basedOn w:val="Normal"/>
    <w:next w:val="Normal"/>
    <w:autoRedefine/>
    <w:semiHidden/>
    <w:rsid w:val="00172F97"/>
    <w:pPr>
      <w:ind w:left="1440" w:hanging="240"/>
    </w:pPr>
  </w:style>
  <w:style w:type="paragraph" w:styleId="Index7">
    <w:name w:val="index 7"/>
    <w:basedOn w:val="Normal"/>
    <w:next w:val="Normal"/>
    <w:autoRedefine/>
    <w:semiHidden/>
    <w:rsid w:val="00172F97"/>
    <w:pPr>
      <w:ind w:left="1680" w:hanging="240"/>
    </w:pPr>
  </w:style>
  <w:style w:type="paragraph" w:styleId="Index8">
    <w:name w:val="index 8"/>
    <w:basedOn w:val="Normal"/>
    <w:next w:val="Normal"/>
    <w:autoRedefine/>
    <w:semiHidden/>
    <w:rsid w:val="00172F97"/>
    <w:pPr>
      <w:ind w:left="1920" w:hanging="240"/>
    </w:pPr>
  </w:style>
  <w:style w:type="paragraph" w:styleId="Index9">
    <w:name w:val="index 9"/>
    <w:basedOn w:val="Normal"/>
    <w:next w:val="Normal"/>
    <w:autoRedefine/>
    <w:semiHidden/>
    <w:rsid w:val="00172F97"/>
    <w:pPr>
      <w:ind w:left="2160" w:hanging="240"/>
    </w:pPr>
  </w:style>
  <w:style w:type="paragraph" w:styleId="IndexHeading">
    <w:name w:val="index heading"/>
    <w:basedOn w:val="Normal"/>
    <w:next w:val="Index1"/>
    <w:semiHidden/>
    <w:rsid w:val="00172F97"/>
    <w:rPr>
      <w:rFonts w:ascii="Arial" w:hAnsi="Arial" w:cs="Arial"/>
      <w:b/>
      <w:bCs/>
    </w:rPr>
  </w:style>
  <w:style w:type="paragraph" w:customStyle="1" w:styleId="Nottoc-headings">
    <w:name w:val="Not toc-headings"/>
    <w:basedOn w:val="Normal"/>
    <w:next w:val="Text"/>
    <w:rsid w:val="00172F97"/>
    <w:pPr>
      <w:keepNext/>
      <w:keepLines/>
      <w:spacing w:before="240" w:after="60"/>
    </w:pPr>
    <w:rPr>
      <w:rFonts w:ascii="Arial" w:eastAsia="MS Gothic" w:hAnsi="Arial" w:cs="Arial"/>
      <w:b/>
      <w:szCs w:val="24"/>
    </w:rPr>
  </w:style>
  <w:style w:type="paragraph" w:customStyle="1" w:styleId="Table">
    <w:name w:val="Table"/>
    <w:basedOn w:val="Nottoc-headings"/>
    <w:link w:val="TableChar"/>
    <w:rsid w:val="00172F97"/>
    <w:pPr>
      <w:keepNext w:val="0"/>
      <w:tabs>
        <w:tab w:val="left" w:pos="284"/>
      </w:tabs>
      <w:spacing w:before="40" w:after="20"/>
    </w:pPr>
    <w:rPr>
      <w:rFonts w:eastAsia="MS Mincho"/>
      <w:b w:val="0"/>
      <w:sz w:val="20"/>
    </w:rPr>
  </w:style>
  <w:style w:type="paragraph" w:customStyle="1" w:styleId="JPTable">
    <w:name w:val="JP Table"/>
    <w:basedOn w:val="Table"/>
    <w:rsid w:val="00172F97"/>
    <w:rPr>
      <w:rFonts w:ascii="Times New Roman" w:hAnsi="Times New Roman"/>
      <w:sz w:val="18"/>
      <w:szCs w:val="18"/>
    </w:rPr>
  </w:style>
  <w:style w:type="paragraph" w:customStyle="1" w:styleId="JPLegend">
    <w:name w:val="JP Legend"/>
    <w:basedOn w:val="JPTable"/>
    <w:rsid w:val="00172F97"/>
  </w:style>
  <w:style w:type="paragraph" w:customStyle="1" w:styleId="Listlevel1">
    <w:name w:val="List level 1"/>
    <w:basedOn w:val="Normal"/>
    <w:rsid w:val="00172F97"/>
    <w:pPr>
      <w:ind w:left="425" w:hanging="425"/>
    </w:pPr>
  </w:style>
  <w:style w:type="paragraph" w:customStyle="1" w:styleId="JPListlevel1">
    <w:name w:val="JP List level 1"/>
    <w:basedOn w:val="Listlevel1"/>
    <w:rsid w:val="00172F97"/>
    <w:pPr>
      <w:spacing w:before="0" w:line="360" w:lineRule="atLeast"/>
    </w:pPr>
    <w:rPr>
      <w:sz w:val="21"/>
      <w:szCs w:val="21"/>
    </w:rPr>
  </w:style>
  <w:style w:type="paragraph" w:customStyle="1" w:styleId="Listlevel2">
    <w:name w:val="List level 2"/>
    <w:basedOn w:val="Listlevel1"/>
    <w:rsid w:val="00172F97"/>
    <w:pPr>
      <w:ind w:left="850"/>
    </w:pPr>
  </w:style>
  <w:style w:type="paragraph" w:customStyle="1" w:styleId="JPListlevel2">
    <w:name w:val="JP List level 2"/>
    <w:basedOn w:val="Listlevel2"/>
    <w:rsid w:val="00172F97"/>
    <w:pPr>
      <w:spacing w:before="0" w:line="360" w:lineRule="atLeast"/>
    </w:pPr>
    <w:rPr>
      <w:sz w:val="21"/>
      <w:szCs w:val="21"/>
    </w:rPr>
  </w:style>
  <w:style w:type="paragraph" w:customStyle="1" w:styleId="Listlevel3">
    <w:name w:val="List level 3"/>
    <w:basedOn w:val="Listlevel2"/>
    <w:rsid w:val="00172F97"/>
    <w:pPr>
      <w:ind w:left="1296" w:hanging="432"/>
    </w:pPr>
  </w:style>
  <w:style w:type="paragraph" w:customStyle="1" w:styleId="JPListlevel3">
    <w:name w:val="JP List level 3"/>
    <w:basedOn w:val="Listlevel3"/>
    <w:rsid w:val="00172F97"/>
    <w:pPr>
      <w:spacing w:before="0" w:line="360" w:lineRule="atLeast"/>
      <w:ind w:left="1293" w:hanging="431"/>
    </w:pPr>
    <w:rPr>
      <w:sz w:val="21"/>
      <w:szCs w:val="21"/>
    </w:rPr>
  </w:style>
  <w:style w:type="paragraph" w:customStyle="1" w:styleId="JPnottoc-headings">
    <w:name w:val="JP not toc-headings"/>
    <w:basedOn w:val="Nottoc-headings"/>
    <w:next w:val="JPText"/>
    <w:rsid w:val="00172F97"/>
    <w:rPr>
      <w:sz w:val="21"/>
    </w:rPr>
  </w:style>
  <w:style w:type="paragraph" w:customStyle="1" w:styleId="Reference">
    <w:name w:val="Reference"/>
    <w:basedOn w:val="Normal"/>
    <w:rsid w:val="00172F97"/>
    <w:pPr>
      <w:spacing w:before="80" w:after="60"/>
    </w:pPr>
  </w:style>
  <w:style w:type="paragraph" w:customStyle="1" w:styleId="JPReference">
    <w:name w:val="JP Reference"/>
    <w:basedOn w:val="Reference"/>
    <w:rsid w:val="00172F97"/>
    <w:rPr>
      <w:sz w:val="21"/>
      <w:szCs w:val="21"/>
    </w:rPr>
  </w:style>
  <w:style w:type="paragraph" w:customStyle="1" w:styleId="SAStext">
    <w:name w:val="SAS text"/>
    <w:rsid w:val="00172F97"/>
    <w:rPr>
      <w:rFonts w:ascii="Courier New" w:eastAsia="MS Mincho" w:hAnsi="Courier New" w:cs="Courier New"/>
      <w:spacing w:val="-10"/>
      <w:lang w:eastAsia="zh-CN"/>
    </w:rPr>
  </w:style>
  <w:style w:type="paragraph" w:customStyle="1" w:styleId="JPSAStext">
    <w:name w:val="JP SAS text"/>
    <w:basedOn w:val="SAStext"/>
    <w:rsid w:val="00172F97"/>
    <w:rPr>
      <w:sz w:val="18"/>
      <w:szCs w:val="18"/>
    </w:rPr>
  </w:style>
  <w:style w:type="paragraph" w:customStyle="1" w:styleId="JPText">
    <w:name w:val="JP Text"/>
    <w:basedOn w:val="Text"/>
    <w:rsid w:val="00172F97"/>
    <w:pPr>
      <w:spacing w:before="0" w:line="360" w:lineRule="atLeast"/>
      <w:ind w:firstLineChars="100" w:firstLine="100"/>
    </w:pPr>
    <w:rPr>
      <w:sz w:val="21"/>
      <w:szCs w:val="21"/>
    </w:rPr>
  </w:style>
  <w:style w:type="paragraph" w:customStyle="1" w:styleId="Legend">
    <w:name w:val="Legend"/>
    <w:basedOn w:val="Table"/>
    <w:rsid w:val="00172F97"/>
  </w:style>
  <w:style w:type="character" w:styleId="LineNumber">
    <w:name w:val="line number"/>
    <w:basedOn w:val="DefaultParagraphFont"/>
    <w:semiHidden/>
    <w:rsid w:val="00172F97"/>
  </w:style>
  <w:style w:type="paragraph" w:styleId="List">
    <w:name w:val="List"/>
    <w:basedOn w:val="Normal"/>
    <w:semiHidden/>
    <w:rsid w:val="00172F97"/>
    <w:pPr>
      <w:ind w:left="360" w:hanging="360"/>
    </w:pPr>
  </w:style>
  <w:style w:type="paragraph" w:styleId="List2">
    <w:name w:val="List 2"/>
    <w:basedOn w:val="Normal"/>
    <w:semiHidden/>
    <w:rsid w:val="00172F97"/>
    <w:pPr>
      <w:ind w:left="720" w:hanging="360"/>
    </w:pPr>
  </w:style>
  <w:style w:type="paragraph" w:styleId="List3">
    <w:name w:val="List 3"/>
    <w:basedOn w:val="Normal"/>
    <w:semiHidden/>
    <w:rsid w:val="00172F97"/>
    <w:pPr>
      <w:ind w:left="1080" w:hanging="360"/>
    </w:pPr>
  </w:style>
  <w:style w:type="paragraph" w:styleId="List4">
    <w:name w:val="List 4"/>
    <w:basedOn w:val="Normal"/>
    <w:semiHidden/>
    <w:rsid w:val="00172F97"/>
    <w:pPr>
      <w:ind w:left="1440" w:hanging="360"/>
    </w:pPr>
  </w:style>
  <w:style w:type="paragraph" w:styleId="List5">
    <w:name w:val="List 5"/>
    <w:basedOn w:val="Normal"/>
    <w:semiHidden/>
    <w:rsid w:val="00172F97"/>
    <w:pPr>
      <w:ind w:left="1800" w:hanging="360"/>
    </w:pPr>
  </w:style>
  <w:style w:type="paragraph" w:styleId="ListBullet">
    <w:name w:val="List Bullet"/>
    <w:basedOn w:val="Normal"/>
    <w:autoRedefine/>
    <w:semiHidden/>
    <w:rsid w:val="00172F97"/>
  </w:style>
  <w:style w:type="paragraph" w:styleId="ListBullet2">
    <w:name w:val="List Bullet 2"/>
    <w:basedOn w:val="Normal"/>
    <w:autoRedefine/>
    <w:semiHidden/>
    <w:rsid w:val="00172F97"/>
  </w:style>
  <w:style w:type="paragraph" w:styleId="ListBullet3">
    <w:name w:val="List Bullet 3"/>
    <w:basedOn w:val="Normal"/>
    <w:autoRedefine/>
    <w:semiHidden/>
    <w:rsid w:val="00172F97"/>
  </w:style>
  <w:style w:type="paragraph" w:styleId="ListBullet4">
    <w:name w:val="List Bullet 4"/>
    <w:basedOn w:val="Normal"/>
    <w:autoRedefine/>
    <w:semiHidden/>
    <w:rsid w:val="00172F97"/>
  </w:style>
  <w:style w:type="paragraph" w:styleId="ListBullet5">
    <w:name w:val="List Bullet 5"/>
    <w:basedOn w:val="Normal"/>
    <w:autoRedefine/>
    <w:semiHidden/>
    <w:rsid w:val="00172F97"/>
  </w:style>
  <w:style w:type="paragraph" w:styleId="ListContinue">
    <w:name w:val="List Continue"/>
    <w:basedOn w:val="Normal"/>
    <w:semiHidden/>
    <w:rsid w:val="00172F97"/>
    <w:pPr>
      <w:spacing w:after="120"/>
      <w:ind w:left="360"/>
    </w:pPr>
  </w:style>
  <w:style w:type="paragraph" w:styleId="ListContinue2">
    <w:name w:val="List Continue 2"/>
    <w:basedOn w:val="Normal"/>
    <w:semiHidden/>
    <w:rsid w:val="00172F97"/>
    <w:pPr>
      <w:spacing w:after="120"/>
      <w:ind w:left="720"/>
    </w:pPr>
  </w:style>
  <w:style w:type="paragraph" w:styleId="ListContinue3">
    <w:name w:val="List Continue 3"/>
    <w:basedOn w:val="Normal"/>
    <w:semiHidden/>
    <w:rsid w:val="00172F97"/>
    <w:pPr>
      <w:spacing w:after="120"/>
      <w:ind w:left="1080"/>
    </w:pPr>
  </w:style>
  <w:style w:type="paragraph" w:styleId="ListContinue4">
    <w:name w:val="List Continue 4"/>
    <w:basedOn w:val="Normal"/>
    <w:semiHidden/>
    <w:rsid w:val="00172F97"/>
    <w:pPr>
      <w:spacing w:after="120"/>
      <w:ind w:left="1440"/>
    </w:pPr>
  </w:style>
  <w:style w:type="paragraph" w:styleId="ListContinue5">
    <w:name w:val="List Continue 5"/>
    <w:basedOn w:val="Normal"/>
    <w:semiHidden/>
    <w:rsid w:val="00172F97"/>
    <w:pPr>
      <w:spacing w:after="120"/>
      <w:ind w:left="1800"/>
    </w:pPr>
  </w:style>
  <w:style w:type="paragraph" w:styleId="ListNumber">
    <w:name w:val="List Number"/>
    <w:basedOn w:val="Normal"/>
    <w:semiHidden/>
    <w:rsid w:val="00172F97"/>
  </w:style>
  <w:style w:type="paragraph" w:styleId="ListNumber2">
    <w:name w:val="List Number 2"/>
    <w:basedOn w:val="Normal"/>
    <w:semiHidden/>
    <w:rsid w:val="00172F97"/>
  </w:style>
  <w:style w:type="paragraph" w:styleId="ListNumber3">
    <w:name w:val="List Number 3"/>
    <w:basedOn w:val="Normal"/>
    <w:semiHidden/>
    <w:rsid w:val="00172F97"/>
  </w:style>
  <w:style w:type="paragraph" w:styleId="ListNumber4">
    <w:name w:val="List Number 4"/>
    <w:basedOn w:val="Normal"/>
    <w:semiHidden/>
    <w:rsid w:val="00172F97"/>
  </w:style>
  <w:style w:type="paragraph" w:styleId="ListNumber5">
    <w:name w:val="List Number 5"/>
    <w:basedOn w:val="Normal"/>
    <w:semiHidden/>
    <w:rsid w:val="00172F97"/>
  </w:style>
  <w:style w:type="paragraph" w:styleId="MacroText">
    <w:name w:val="macro"/>
    <w:semiHidden/>
    <w:rsid w:val="00172F9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rPr>
  </w:style>
  <w:style w:type="paragraph" w:styleId="MessageHeader">
    <w:name w:val="Message Header"/>
    <w:basedOn w:val="Normal"/>
    <w:semiHidden/>
    <w:rsid w:val="00172F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customStyle="1" w:styleId="Non-proportional">
    <w:name w:val="Non-proportional"/>
    <w:basedOn w:val="Normal"/>
    <w:rsid w:val="00172F97"/>
    <w:pPr>
      <w:spacing w:line="240" w:lineRule="atLeast"/>
      <w:jc w:val="both"/>
    </w:pPr>
    <w:rPr>
      <w:rFonts w:ascii="Courier New" w:hAnsi="Courier New"/>
      <w:spacing w:val="-10"/>
      <w:sz w:val="18"/>
    </w:rPr>
  </w:style>
  <w:style w:type="paragraph" w:styleId="NormalWeb">
    <w:name w:val="Normal (Web)"/>
    <w:basedOn w:val="Normal"/>
    <w:link w:val="NormalWebChar"/>
    <w:semiHidden/>
    <w:rsid w:val="00172F97"/>
    <w:rPr>
      <w:szCs w:val="24"/>
    </w:rPr>
  </w:style>
  <w:style w:type="paragraph" w:styleId="NormalIndent">
    <w:name w:val="Normal Indent"/>
    <w:basedOn w:val="Normal"/>
    <w:semiHidden/>
    <w:rsid w:val="00172F97"/>
    <w:pPr>
      <w:ind w:left="720"/>
    </w:pPr>
  </w:style>
  <w:style w:type="paragraph" w:styleId="NoteHeading">
    <w:name w:val="Note Heading"/>
    <w:basedOn w:val="Normal"/>
    <w:next w:val="Normal"/>
    <w:semiHidden/>
    <w:rsid w:val="00172F97"/>
  </w:style>
  <w:style w:type="paragraph" w:customStyle="1" w:styleId="Numberofpages">
    <w:name w:val="Numberofpages"/>
    <w:basedOn w:val="Normal"/>
    <w:rsid w:val="00172F97"/>
    <w:pPr>
      <w:keepNext/>
      <w:spacing w:before="240"/>
    </w:pPr>
    <w:rPr>
      <w:rFonts w:ascii="Arial" w:eastAsia="MS Gothic" w:hAnsi="Arial" w:cs="Arial"/>
      <w:szCs w:val="24"/>
    </w:rPr>
  </w:style>
  <w:style w:type="character" w:styleId="PageNumber">
    <w:name w:val="page number"/>
    <w:basedOn w:val="DefaultParagraphFont"/>
    <w:semiHidden/>
    <w:rsid w:val="00172F97"/>
  </w:style>
  <w:style w:type="paragraph" w:styleId="PlainText">
    <w:name w:val="Plain Text"/>
    <w:basedOn w:val="Normal"/>
    <w:semiHidden/>
    <w:rsid w:val="00172F97"/>
    <w:rPr>
      <w:rFonts w:ascii="Courier New" w:hAnsi="Courier New" w:cs="Courier New"/>
      <w:sz w:val="20"/>
    </w:rPr>
  </w:style>
  <w:style w:type="paragraph" w:styleId="Salutation">
    <w:name w:val="Salutation"/>
    <w:basedOn w:val="Normal"/>
    <w:next w:val="Normal"/>
    <w:semiHidden/>
    <w:rsid w:val="00172F97"/>
  </w:style>
  <w:style w:type="paragraph" w:styleId="Signature">
    <w:name w:val="Signature"/>
    <w:basedOn w:val="Normal"/>
    <w:semiHidden/>
    <w:rsid w:val="00172F97"/>
    <w:pPr>
      <w:ind w:left="4320"/>
    </w:pPr>
  </w:style>
  <w:style w:type="character" w:styleId="Strong">
    <w:name w:val="Strong"/>
    <w:qFormat/>
    <w:rsid w:val="00172F97"/>
    <w:rPr>
      <w:b/>
      <w:bCs/>
    </w:rPr>
  </w:style>
  <w:style w:type="paragraph" w:styleId="Subtitle">
    <w:name w:val="Subtitle"/>
    <w:basedOn w:val="Normal"/>
    <w:qFormat/>
    <w:rsid w:val="00172F97"/>
    <w:pPr>
      <w:spacing w:after="60"/>
      <w:jc w:val="center"/>
      <w:outlineLvl w:val="1"/>
    </w:pPr>
    <w:rPr>
      <w:rFonts w:ascii="Arial" w:hAnsi="Arial" w:cs="Arial"/>
      <w:szCs w:val="24"/>
    </w:rPr>
  </w:style>
  <w:style w:type="paragraph" w:customStyle="1" w:styleId="Synopsis">
    <w:name w:val="Synopsis"/>
    <w:basedOn w:val="Text"/>
    <w:link w:val="SynopsisChar"/>
    <w:rsid w:val="00172F97"/>
    <w:rPr>
      <w:rFonts w:ascii="Arial" w:eastAsia="MS Gothic" w:hAnsi="Arial"/>
      <w:sz w:val="20"/>
    </w:rPr>
  </w:style>
  <w:style w:type="paragraph" w:customStyle="1" w:styleId="SynopsisList">
    <w:name w:val="Synopsis List"/>
    <w:basedOn w:val="Synopsis"/>
    <w:rsid w:val="00172F97"/>
    <w:pPr>
      <w:spacing w:before="40"/>
      <w:ind w:left="864" w:hanging="432"/>
      <w:jc w:val="left"/>
    </w:pPr>
  </w:style>
  <w:style w:type="paragraph" w:customStyle="1" w:styleId="SynopsisList2">
    <w:name w:val="Synopsis List 2"/>
    <w:basedOn w:val="SynopsisList"/>
    <w:rsid w:val="00172F97"/>
    <w:pPr>
      <w:ind w:left="1299" w:hanging="431"/>
    </w:pPr>
  </w:style>
  <w:style w:type="table" w:styleId="Table3Deffects1">
    <w:name w:val="Table 3D effects 1"/>
    <w:basedOn w:val="TableNormal"/>
    <w:semiHidden/>
    <w:rsid w:val="00172F9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2F9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2F9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2F9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2F9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2F9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2F9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2F9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2F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2F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2F9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2F9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2F9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2F9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2F9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2F9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2F9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2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2F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2F9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2F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2F9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2F9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2F9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2F9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2F9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2F9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2F9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2F9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2F9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2F9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2F9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2F9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2F9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72F97"/>
    <w:pPr>
      <w:ind w:left="240" w:hanging="240"/>
    </w:pPr>
  </w:style>
  <w:style w:type="paragraph" w:styleId="TableofFigures">
    <w:name w:val="table of figures"/>
    <w:basedOn w:val="Normal"/>
    <w:next w:val="Normal"/>
    <w:semiHidden/>
    <w:rsid w:val="00172F97"/>
  </w:style>
  <w:style w:type="table" w:styleId="TableProfessional">
    <w:name w:val="Table Professional"/>
    <w:basedOn w:val="TableNormal"/>
    <w:semiHidden/>
    <w:rsid w:val="00172F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2F9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2F9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2F9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2F9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2F9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2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2F9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2F9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2F9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172F97"/>
    <w:pPr>
      <w:spacing w:before="120"/>
    </w:pPr>
    <w:rPr>
      <w:rFonts w:ascii="Arial" w:hAnsi="Arial" w:cs="Arial"/>
      <w:b/>
      <w:bCs/>
      <w:szCs w:val="24"/>
    </w:rPr>
  </w:style>
  <w:style w:type="paragraph" w:styleId="TOC1">
    <w:name w:val="toc 1"/>
    <w:basedOn w:val="Normal"/>
    <w:autoRedefine/>
    <w:uiPriority w:val="39"/>
    <w:rsid w:val="00172F97"/>
    <w:pPr>
      <w:tabs>
        <w:tab w:val="right" w:leader="dot" w:pos="9061"/>
      </w:tabs>
      <w:spacing w:before="0" w:after="72"/>
      <w:ind w:left="425" w:right="454" w:hanging="425"/>
    </w:pPr>
  </w:style>
  <w:style w:type="paragraph" w:styleId="TOC2">
    <w:name w:val="toc 2"/>
    <w:basedOn w:val="TOC1"/>
    <w:autoRedefine/>
    <w:uiPriority w:val="39"/>
    <w:rsid w:val="00172F97"/>
    <w:pPr>
      <w:ind w:left="1134" w:hanging="709"/>
    </w:pPr>
  </w:style>
  <w:style w:type="paragraph" w:styleId="TOC3">
    <w:name w:val="toc 3"/>
    <w:basedOn w:val="TOC2"/>
    <w:autoRedefine/>
    <w:uiPriority w:val="39"/>
    <w:rsid w:val="00172F97"/>
    <w:pPr>
      <w:ind w:left="2126" w:hanging="992"/>
    </w:pPr>
  </w:style>
  <w:style w:type="paragraph" w:styleId="TOC4">
    <w:name w:val="toc 4"/>
    <w:basedOn w:val="Normal"/>
    <w:next w:val="Normal"/>
    <w:autoRedefine/>
    <w:semiHidden/>
    <w:rsid w:val="00172F97"/>
    <w:pPr>
      <w:ind w:left="720"/>
    </w:pPr>
  </w:style>
  <w:style w:type="paragraph" w:styleId="TOC5">
    <w:name w:val="toc 5"/>
    <w:basedOn w:val="Normal"/>
    <w:next w:val="Normal"/>
    <w:autoRedefine/>
    <w:semiHidden/>
    <w:rsid w:val="00172F97"/>
    <w:pPr>
      <w:ind w:left="960"/>
    </w:pPr>
  </w:style>
  <w:style w:type="paragraph" w:styleId="TOC6">
    <w:name w:val="toc 6"/>
    <w:basedOn w:val="Normal"/>
    <w:autoRedefine/>
    <w:uiPriority w:val="39"/>
    <w:rsid w:val="00172F97"/>
    <w:pPr>
      <w:tabs>
        <w:tab w:val="right" w:leader="dot" w:pos="9061"/>
      </w:tabs>
      <w:spacing w:before="0" w:after="72"/>
      <w:ind w:left="2126" w:right="454" w:hanging="2126"/>
    </w:pPr>
  </w:style>
  <w:style w:type="paragraph" w:styleId="TOC7">
    <w:name w:val="toc 7"/>
    <w:basedOn w:val="Normal"/>
    <w:autoRedefine/>
    <w:uiPriority w:val="39"/>
    <w:rsid w:val="00172F97"/>
    <w:pPr>
      <w:tabs>
        <w:tab w:val="right" w:leader="dot" w:pos="9061"/>
      </w:tabs>
      <w:spacing w:before="0" w:after="72"/>
      <w:ind w:left="2126" w:right="454" w:hanging="2126"/>
    </w:pPr>
  </w:style>
  <w:style w:type="paragraph" w:styleId="TOC8">
    <w:name w:val="toc 8"/>
    <w:basedOn w:val="Normal"/>
    <w:next w:val="Normal"/>
    <w:autoRedefine/>
    <w:semiHidden/>
    <w:rsid w:val="00172F97"/>
    <w:pPr>
      <w:ind w:left="1680"/>
    </w:pPr>
  </w:style>
  <w:style w:type="paragraph" w:styleId="TOC9">
    <w:name w:val="toc 9"/>
    <w:basedOn w:val="Normal"/>
    <w:next w:val="Normal"/>
    <w:autoRedefine/>
    <w:semiHidden/>
    <w:rsid w:val="00172F97"/>
    <w:pPr>
      <w:ind w:left="1920"/>
    </w:pPr>
  </w:style>
  <w:style w:type="paragraph" w:customStyle="1" w:styleId="TOCEntry">
    <w:name w:val="TOC Entry"/>
    <w:basedOn w:val="Heading2"/>
    <w:next w:val="Text"/>
    <w:rsid w:val="00172F97"/>
    <w:pPr>
      <w:numPr>
        <w:ilvl w:val="0"/>
        <w:numId w:val="0"/>
      </w:numPr>
    </w:pPr>
  </w:style>
  <w:style w:type="character" w:customStyle="1" w:styleId="CommentChar">
    <w:name w:val="Comment Char"/>
    <w:link w:val="Comment"/>
    <w:rsid w:val="00D6728D"/>
    <w:rPr>
      <w:rFonts w:eastAsia="MS Mincho"/>
      <w:i/>
      <w:color w:val="BF30B5"/>
      <w:sz w:val="24"/>
      <w:szCs w:val="24"/>
      <w:lang w:eastAsia="zh-CN"/>
    </w:rPr>
  </w:style>
  <w:style w:type="character" w:customStyle="1" w:styleId="DepartmentChar">
    <w:name w:val="Department Char"/>
    <w:link w:val="Department"/>
    <w:rsid w:val="00D6728D"/>
    <w:rPr>
      <w:rFonts w:ascii="Arial" w:eastAsia="MS Gothic" w:hAnsi="Arial" w:cs="Arial"/>
      <w:sz w:val="28"/>
      <w:lang w:eastAsia="zh-CN"/>
    </w:rPr>
  </w:style>
  <w:style w:type="character" w:customStyle="1" w:styleId="TextChar1">
    <w:name w:val="Text Char1"/>
    <w:link w:val="Text"/>
    <w:rsid w:val="00D6728D"/>
    <w:rPr>
      <w:rFonts w:eastAsia="MS Mincho"/>
      <w:sz w:val="24"/>
      <w:lang w:eastAsia="zh-CN"/>
    </w:rPr>
  </w:style>
  <w:style w:type="character" w:customStyle="1" w:styleId="FirstpageinfoChar">
    <w:name w:val="Firstpageinfo Char"/>
    <w:link w:val="Firstpageinfo"/>
    <w:rsid w:val="00D6728D"/>
    <w:rPr>
      <w:rFonts w:ascii="Arial" w:eastAsia="MS Gothic" w:hAnsi="Arial" w:cs="Arial"/>
      <w:sz w:val="24"/>
      <w:lang w:eastAsia="zh-CN"/>
    </w:rPr>
  </w:style>
  <w:style w:type="character" w:customStyle="1" w:styleId="FooterChar">
    <w:name w:val="Footer Char"/>
    <w:link w:val="Footer"/>
    <w:rsid w:val="00D6728D"/>
    <w:rPr>
      <w:rFonts w:ascii="Arial" w:eastAsia="MS Gothic" w:hAnsi="Arial" w:cs="Arial"/>
      <w:lang w:eastAsia="zh-CN"/>
    </w:rPr>
  </w:style>
  <w:style w:type="character" w:customStyle="1" w:styleId="SynopsisChar">
    <w:name w:val="Synopsis Char"/>
    <w:link w:val="Synopsis"/>
    <w:rsid w:val="00D6728D"/>
    <w:rPr>
      <w:rFonts w:ascii="Arial" w:eastAsia="MS Gothic" w:hAnsi="Arial"/>
      <w:lang w:eastAsia="zh-CN"/>
    </w:rPr>
  </w:style>
  <w:style w:type="character" w:customStyle="1" w:styleId="CommentTextChar">
    <w:name w:val="Comment Text Char"/>
    <w:basedOn w:val="DefaultParagraphFont"/>
    <w:link w:val="CommentText"/>
    <w:semiHidden/>
    <w:rsid w:val="00172F97"/>
    <w:rPr>
      <w:rFonts w:eastAsia="MS Mincho"/>
      <w:lang w:eastAsia="zh-CN"/>
    </w:rPr>
  </w:style>
  <w:style w:type="paragraph" w:styleId="BalloonText">
    <w:name w:val="Balloon Text"/>
    <w:basedOn w:val="Normal"/>
    <w:link w:val="BalloonTextChar"/>
    <w:uiPriority w:val="99"/>
    <w:semiHidden/>
    <w:unhideWhenUsed/>
    <w:rsid w:val="00172F97"/>
    <w:rPr>
      <w:rFonts w:ascii="Tahoma" w:hAnsi="Tahoma" w:cs="Tahoma"/>
      <w:sz w:val="16"/>
      <w:szCs w:val="16"/>
    </w:rPr>
  </w:style>
  <w:style w:type="character" w:customStyle="1" w:styleId="BalloonTextChar">
    <w:name w:val="Balloon Text Char"/>
    <w:basedOn w:val="DefaultParagraphFont"/>
    <w:link w:val="BalloonText"/>
    <w:uiPriority w:val="99"/>
    <w:semiHidden/>
    <w:rsid w:val="00172F97"/>
    <w:rPr>
      <w:rFonts w:ascii="Tahoma" w:eastAsia="MS Mincho" w:hAnsi="Tahoma" w:cs="Tahoma"/>
      <w:sz w:val="16"/>
      <w:szCs w:val="16"/>
      <w:lang w:eastAsia="zh-CN"/>
    </w:rPr>
  </w:style>
  <w:style w:type="paragraph" w:styleId="CommentSubject">
    <w:name w:val="annotation subject"/>
    <w:basedOn w:val="CommentText"/>
    <w:next w:val="CommentText"/>
    <w:link w:val="CommentSubjectChar"/>
    <w:uiPriority w:val="99"/>
    <w:semiHidden/>
    <w:unhideWhenUsed/>
    <w:rsid w:val="00172F97"/>
    <w:rPr>
      <w:b/>
      <w:bCs/>
    </w:rPr>
  </w:style>
  <w:style w:type="character" w:customStyle="1" w:styleId="CommentSubjectChar">
    <w:name w:val="Comment Subject Char"/>
    <w:basedOn w:val="CommentTextChar"/>
    <w:link w:val="CommentSubject"/>
    <w:uiPriority w:val="99"/>
    <w:semiHidden/>
    <w:rsid w:val="00172F97"/>
    <w:rPr>
      <w:rFonts w:eastAsia="MS Mincho"/>
      <w:b/>
      <w:bCs/>
      <w:lang w:eastAsia="zh-CN"/>
    </w:rPr>
  </w:style>
  <w:style w:type="paragraph" w:customStyle="1" w:styleId="Default">
    <w:name w:val="Default"/>
    <w:rsid w:val="00D6728D"/>
    <w:pPr>
      <w:autoSpaceDE w:val="0"/>
      <w:autoSpaceDN w:val="0"/>
      <w:adjustRightInd w:val="0"/>
    </w:pPr>
    <w:rPr>
      <w:rFonts w:ascii="Courier New" w:hAnsi="Courier New" w:cs="Courier New"/>
      <w:color w:val="000000"/>
      <w:sz w:val="24"/>
      <w:szCs w:val="24"/>
    </w:rPr>
  </w:style>
  <w:style w:type="character" w:customStyle="1" w:styleId="Heading6Char">
    <w:name w:val="Heading 6 Char"/>
    <w:link w:val="Heading6"/>
    <w:rsid w:val="00D6728D"/>
    <w:rPr>
      <w:rFonts w:ascii="Arial" w:eastAsia="MS Gothic" w:hAnsi="Arial" w:cs="Arial"/>
      <w:b/>
      <w:sz w:val="22"/>
      <w:lang w:eastAsia="zh-CN"/>
    </w:rPr>
  </w:style>
  <w:style w:type="paragraph" w:styleId="Revision">
    <w:name w:val="Revision"/>
    <w:hidden/>
    <w:uiPriority w:val="99"/>
    <w:semiHidden/>
    <w:rsid w:val="00D6728D"/>
    <w:rPr>
      <w:rFonts w:eastAsia="MS Mincho"/>
      <w:sz w:val="24"/>
      <w:lang w:eastAsia="ja-JP"/>
    </w:rPr>
  </w:style>
  <w:style w:type="paragraph" w:styleId="ListParagraph">
    <w:name w:val="List Paragraph"/>
    <w:aliases w:val="Bullet1,Bullet 1,Bullet List,Table Legend"/>
    <w:basedOn w:val="Normal"/>
    <w:link w:val="ListParagraphChar"/>
    <w:uiPriority w:val="34"/>
    <w:qFormat/>
    <w:rsid w:val="00172F97"/>
    <w:pPr>
      <w:ind w:left="720"/>
      <w:contextualSpacing/>
    </w:pPr>
  </w:style>
  <w:style w:type="character" w:customStyle="1" w:styleId="TextChar">
    <w:name w:val="Text Char"/>
    <w:rsid w:val="00D6728D"/>
    <w:rPr>
      <w:sz w:val="24"/>
      <w:lang w:eastAsia="ja-JP"/>
    </w:rPr>
  </w:style>
  <w:style w:type="character" w:customStyle="1" w:styleId="NormalWebChar">
    <w:name w:val="Normal (Web) Char"/>
    <w:basedOn w:val="DefaultParagraphFont"/>
    <w:link w:val="NormalWeb"/>
    <w:semiHidden/>
    <w:rsid w:val="00D6728D"/>
    <w:rPr>
      <w:rFonts w:eastAsia="MS Mincho"/>
      <w:sz w:val="24"/>
      <w:szCs w:val="24"/>
      <w:lang w:eastAsia="zh-CN"/>
    </w:rPr>
  </w:style>
  <w:style w:type="character" w:customStyle="1" w:styleId="Heading2Char">
    <w:name w:val="Heading 2 Char"/>
    <w:basedOn w:val="DefaultParagraphFont"/>
    <w:link w:val="Heading2"/>
    <w:rsid w:val="00D6728D"/>
    <w:rPr>
      <w:rFonts w:ascii="Arial" w:eastAsia="MS Gothic" w:hAnsi="Arial" w:cs="Arial"/>
      <w:b/>
      <w:sz w:val="26"/>
      <w:lang w:eastAsia="zh-CN"/>
    </w:rPr>
  </w:style>
  <w:style w:type="character" w:customStyle="1" w:styleId="TableChar">
    <w:name w:val="Table Char"/>
    <w:basedOn w:val="DefaultParagraphFont"/>
    <w:link w:val="Table"/>
    <w:rsid w:val="00D6728D"/>
    <w:rPr>
      <w:rFonts w:ascii="Arial" w:eastAsia="MS Mincho" w:hAnsi="Arial" w:cs="Arial"/>
      <w:szCs w:val="24"/>
      <w:lang w:eastAsia="zh-CN"/>
    </w:rPr>
  </w:style>
  <w:style w:type="character" w:customStyle="1" w:styleId="TitleChar">
    <w:name w:val="Title Char"/>
    <w:basedOn w:val="DefaultParagraphFont"/>
    <w:link w:val="Title"/>
    <w:rsid w:val="00D6728D"/>
    <w:rPr>
      <w:rFonts w:ascii="Arial" w:eastAsia="MS Gothic" w:hAnsi="Arial" w:cs="Arial"/>
      <w:b/>
      <w:sz w:val="32"/>
      <w:lang w:eastAsia="zh-CN"/>
    </w:rPr>
  </w:style>
  <w:style w:type="paragraph" w:customStyle="1" w:styleId="CNLegend">
    <w:name w:val="CN Legend"/>
    <w:basedOn w:val="CNTable"/>
    <w:rsid w:val="00172F97"/>
  </w:style>
  <w:style w:type="paragraph" w:customStyle="1" w:styleId="CNListlevel1">
    <w:name w:val="CN List level 1"/>
    <w:rsid w:val="00172F97"/>
    <w:pPr>
      <w:spacing w:before="40" w:after="20" w:line="360" w:lineRule="atLeast"/>
      <w:ind w:left="425" w:hanging="425"/>
    </w:pPr>
    <w:rPr>
      <w:rFonts w:eastAsia="宋体"/>
      <w:sz w:val="24"/>
      <w:szCs w:val="21"/>
      <w:lang w:eastAsia="zh-CN"/>
    </w:rPr>
  </w:style>
  <w:style w:type="paragraph" w:customStyle="1" w:styleId="CNListlevel2">
    <w:name w:val="CN List level 2"/>
    <w:basedOn w:val="CNListlevel1"/>
    <w:rsid w:val="00172F97"/>
    <w:pPr>
      <w:ind w:left="850"/>
    </w:pPr>
  </w:style>
  <w:style w:type="paragraph" w:customStyle="1" w:styleId="CNListlevel3">
    <w:name w:val="CN List level 3"/>
    <w:basedOn w:val="CNListlevel1"/>
    <w:rsid w:val="00172F97"/>
    <w:pPr>
      <w:ind w:left="1287"/>
    </w:pPr>
  </w:style>
  <w:style w:type="paragraph" w:customStyle="1" w:styleId="CNnottoc-headings">
    <w:name w:val="CN not toc-headings"/>
    <w:next w:val="CNText"/>
    <w:rsid w:val="00172F97"/>
    <w:pPr>
      <w:keepNext/>
      <w:spacing w:before="240" w:after="60"/>
    </w:pPr>
    <w:rPr>
      <w:rFonts w:eastAsia="宋体" w:cs="Arial"/>
      <w:b/>
      <w:sz w:val="24"/>
      <w:szCs w:val="24"/>
      <w:lang w:eastAsia="zh-CN"/>
    </w:rPr>
  </w:style>
  <w:style w:type="paragraph" w:customStyle="1" w:styleId="CNReference">
    <w:name w:val="CN Reference"/>
    <w:rsid w:val="00172F97"/>
    <w:pPr>
      <w:spacing w:before="80" w:after="60"/>
    </w:pPr>
    <w:rPr>
      <w:rFonts w:eastAsia="宋体"/>
      <w:sz w:val="24"/>
      <w:szCs w:val="21"/>
      <w:lang w:eastAsia="zh-CN"/>
    </w:rPr>
  </w:style>
  <w:style w:type="paragraph" w:customStyle="1" w:styleId="CNSAStext">
    <w:name w:val="CN SAS text"/>
    <w:rsid w:val="00172F97"/>
    <w:rPr>
      <w:rFonts w:ascii="Courier New" w:eastAsia="宋体" w:hAnsi="Courier New" w:cs="Courier New"/>
      <w:spacing w:val="-10"/>
      <w:sz w:val="21"/>
      <w:szCs w:val="18"/>
      <w:lang w:eastAsia="zh-CN"/>
    </w:rPr>
  </w:style>
  <w:style w:type="paragraph" w:customStyle="1" w:styleId="CNSynopsis">
    <w:name w:val="CN Synopsis"/>
    <w:rsid w:val="00172F97"/>
    <w:pPr>
      <w:spacing w:before="120" w:after="20"/>
      <w:jc w:val="both"/>
    </w:pPr>
    <w:rPr>
      <w:rFonts w:eastAsia="宋体"/>
      <w:sz w:val="24"/>
      <w:szCs w:val="24"/>
      <w:lang w:eastAsia="zh-CN"/>
    </w:rPr>
  </w:style>
  <w:style w:type="paragraph" w:customStyle="1" w:styleId="CNSynopsisList">
    <w:name w:val="CN Synopsis List"/>
    <w:basedOn w:val="CNSynopsis"/>
    <w:rsid w:val="00172F97"/>
    <w:pPr>
      <w:spacing w:before="40"/>
      <w:ind w:left="862" w:hanging="431"/>
      <w:jc w:val="left"/>
    </w:pPr>
  </w:style>
  <w:style w:type="paragraph" w:customStyle="1" w:styleId="CNSynopsisList2">
    <w:name w:val="CN Synopsis List 2"/>
    <w:basedOn w:val="CNSynopsisList"/>
    <w:rsid w:val="00172F97"/>
    <w:pPr>
      <w:ind w:left="1299"/>
    </w:pPr>
  </w:style>
  <w:style w:type="paragraph" w:customStyle="1" w:styleId="CNTable">
    <w:name w:val="CN Table"/>
    <w:rsid w:val="00172F97"/>
    <w:pPr>
      <w:spacing w:before="40" w:after="20"/>
    </w:pPr>
    <w:rPr>
      <w:rFonts w:eastAsia="宋体"/>
      <w:sz w:val="21"/>
      <w:szCs w:val="18"/>
      <w:lang w:eastAsia="zh-CN"/>
    </w:rPr>
  </w:style>
  <w:style w:type="paragraph" w:customStyle="1" w:styleId="CNText">
    <w:name w:val="CN Text"/>
    <w:rsid w:val="00172F97"/>
    <w:pPr>
      <w:spacing w:after="20"/>
      <w:ind w:firstLineChars="200" w:firstLine="200"/>
      <w:jc w:val="both"/>
    </w:pPr>
    <w:rPr>
      <w:rFonts w:eastAsia="宋体"/>
      <w:sz w:val="24"/>
      <w:szCs w:val="21"/>
      <w:lang w:eastAsia="zh-CN"/>
    </w:rPr>
  </w:style>
  <w:style w:type="paragraph" w:styleId="Bibliography">
    <w:name w:val="Bibliography"/>
    <w:basedOn w:val="Normal"/>
    <w:next w:val="Normal"/>
    <w:uiPriority w:val="37"/>
    <w:semiHidden/>
    <w:unhideWhenUsed/>
    <w:rsid w:val="00172F97"/>
  </w:style>
  <w:style w:type="character" w:styleId="BookTitle">
    <w:name w:val="Book Title"/>
    <w:basedOn w:val="DefaultParagraphFont"/>
    <w:uiPriority w:val="33"/>
    <w:qFormat/>
    <w:rsid w:val="00172F97"/>
    <w:rPr>
      <w:b/>
      <w:bCs/>
      <w:smallCaps/>
      <w:spacing w:val="5"/>
    </w:rPr>
  </w:style>
  <w:style w:type="table" w:customStyle="1" w:styleId="ColorfulGrid1">
    <w:name w:val="Colorful Grid1"/>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C7EDCC" w:themeColor="background1"/>
      </w:rPr>
      <w:tblPr/>
      <w:tcPr>
        <w:shd w:val="clear" w:color="auto" w:fill="000000" w:themeFill="text1" w:themeFillShade="BF"/>
      </w:tcPr>
    </w:tblStylePr>
    <w:tblStylePr w:type="lastCol">
      <w:rPr>
        <w:color w:val="C7EDC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C7EDCC" w:themeColor="background1"/>
      </w:rPr>
      <w:tblPr/>
      <w:tcPr>
        <w:shd w:val="clear" w:color="auto" w:fill="365F91" w:themeFill="accent1" w:themeFillShade="BF"/>
      </w:tcPr>
    </w:tblStylePr>
    <w:tblStylePr w:type="lastCol">
      <w:rPr>
        <w:color w:val="C7EDCC"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C7EDCC" w:themeColor="background1"/>
      </w:rPr>
      <w:tblPr/>
      <w:tcPr>
        <w:shd w:val="clear" w:color="auto" w:fill="943634" w:themeFill="accent2" w:themeFillShade="BF"/>
      </w:tcPr>
    </w:tblStylePr>
    <w:tblStylePr w:type="lastCol">
      <w:rPr>
        <w:color w:val="C7EDCC"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C7EDCC" w:themeColor="background1"/>
      </w:rPr>
      <w:tblPr/>
      <w:tcPr>
        <w:shd w:val="clear" w:color="auto" w:fill="76923C" w:themeFill="accent3" w:themeFillShade="BF"/>
      </w:tcPr>
    </w:tblStylePr>
    <w:tblStylePr w:type="lastCol">
      <w:rPr>
        <w:color w:val="C7EDCC"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C7EDCC" w:themeColor="background1"/>
      </w:rPr>
      <w:tblPr/>
      <w:tcPr>
        <w:shd w:val="clear" w:color="auto" w:fill="5F497A" w:themeFill="accent4" w:themeFillShade="BF"/>
      </w:tcPr>
    </w:tblStylePr>
    <w:tblStylePr w:type="lastCol">
      <w:rPr>
        <w:color w:val="C7EDCC"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C7EDCC" w:themeColor="background1"/>
      </w:rPr>
      <w:tblPr/>
      <w:tcPr>
        <w:shd w:val="clear" w:color="auto" w:fill="31849B" w:themeFill="accent5" w:themeFillShade="BF"/>
      </w:tcPr>
    </w:tblStylePr>
    <w:tblStylePr w:type="lastCol">
      <w:rPr>
        <w:color w:val="C7EDCC"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72F97"/>
    <w:rPr>
      <w:color w:val="000000" w:themeColor="text1"/>
    </w:rPr>
    <w:tblPr>
      <w:tblStyleRowBandSize w:val="1"/>
      <w:tblStyleColBandSize w:val="1"/>
      <w:tblBorders>
        <w:insideH w:val="single" w:sz="4" w:space="0" w:color="C7EDCC"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C7EDCC" w:themeColor="background1"/>
      </w:rPr>
      <w:tblPr/>
      <w:tcPr>
        <w:shd w:val="clear" w:color="auto" w:fill="E36C0A" w:themeFill="accent6" w:themeFillShade="BF"/>
      </w:tcPr>
    </w:tblStylePr>
    <w:tblStylePr w:type="lastCol">
      <w:rPr>
        <w:color w:val="C7EDCC"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72F97"/>
    <w:rPr>
      <w:color w:val="000000" w:themeColor="text1"/>
    </w:rPr>
    <w:tblPr>
      <w:tblStyleRowBandSize w:val="1"/>
      <w:tblStyleColBandSize w:val="1"/>
    </w:tblPr>
    <w:tcPr>
      <w:shd w:val="clear" w:color="auto" w:fill="E6E6E6" w:themeFill="text1"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72F97"/>
    <w:rPr>
      <w:color w:val="000000" w:themeColor="text1"/>
    </w:rPr>
    <w:tblPr>
      <w:tblStyleRowBandSize w:val="1"/>
      <w:tblStyleColBandSize w:val="1"/>
    </w:tblPr>
    <w:tcPr>
      <w:shd w:val="clear" w:color="auto" w:fill="EDF2F8" w:themeFill="accent1"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72F97"/>
    <w:rPr>
      <w:color w:val="000000" w:themeColor="text1"/>
    </w:rPr>
    <w:tblPr>
      <w:tblStyleRowBandSize w:val="1"/>
      <w:tblStyleColBandSize w:val="1"/>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72F97"/>
    <w:rPr>
      <w:color w:val="000000" w:themeColor="text1"/>
    </w:rPr>
    <w:tblPr>
      <w:tblStyleRowBandSize w:val="1"/>
      <w:tblStyleColBandSize w:val="1"/>
    </w:tblPr>
    <w:tcPr>
      <w:shd w:val="clear" w:color="auto" w:fill="F5F8EE" w:themeFill="accent3" w:themeFillTint="19"/>
    </w:tcPr>
    <w:tblStylePr w:type="firstRow">
      <w:rPr>
        <w:b/>
        <w:bCs/>
        <w:color w:val="C7EDCC" w:themeColor="background1"/>
      </w:rPr>
      <w:tblPr/>
      <w:tcPr>
        <w:tcBorders>
          <w:bottom w:val="single" w:sz="12" w:space="0" w:color="C7EDCC"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72F97"/>
    <w:rPr>
      <w:color w:val="000000" w:themeColor="text1"/>
    </w:rPr>
    <w:tblPr>
      <w:tblStyleRowBandSize w:val="1"/>
      <w:tblStyleColBandSize w:val="1"/>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72F97"/>
    <w:rPr>
      <w:color w:val="000000" w:themeColor="text1"/>
    </w:rPr>
    <w:tblPr>
      <w:tblStyleRowBandSize w:val="1"/>
      <w:tblStyleColBandSize w:val="1"/>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72F97"/>
    <w:rPr>
      <w:color w:val="000000" w:themeColor="text1"/>
    </w:rPr>
    <w:tblPr>
      <w:tblStyleRowBandSize w:val="1"/>
      <w:tblStyleColBandSize w:val="1"/>
    </w:tblPr>
    <w:tcPr>
      <w:shd w:val="clear" w:color="auto" w:fill="FEF4EC" w:themeFill="accent6" w:themeFillTint="19"/>
    </w:tcPr>
    <w:tblStylePr w:type="firstRow">
      <w:rPr>
        <w:b/>
        <w:bCs/>
        <w:color w:val="C7EDCC" w:themeColor="background1"/>
      </w:rPr>
      <w:tblPr/>
      <w:tcPr>
        <w:tcBorders>
          <w:bottom w:val="single" w:sz="12" w:space="0" w:color="C7EDCC"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72F9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C7EDCC" w:themeColor="background1"/>
        <w:insideV w:val="single" w:sz="4" w:space="0" w:color="C7EDCC"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000000" w:themeFill="text1" w:themeFillShade="99"/>
      </w:tcPr>
    </w:tblStylePr>
    <w:tblStylePr w:type="firstCol">
      <w:rPr>
        <w:color w:val="C7EDC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C7EDC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72F9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C7EDCC" w:themeColor="background1"/>
        <w:insideV w:val="single" w:sz="4" w:space="0" w:color="C7EDCC"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2C4C74" w:themeFill="accent1" w:themeFillShade="99"/>
      </w:tcPr>
    </w:tblStylePr>
    <w:tblStylePr w:type="firstCol">
      <w:rPr>
        <w:color w:val="C7EDCC"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C7EDCC"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72F9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C7EDCC" w:themeColor="background1"/>
        <w:insideV w:val="single" w:sz="4" w:space="0" w:color="C7EDCC"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772C2A" w:themeFill="accent2" w:themeFillShade="99"/>
      </w:tcPr>
    </w:tblStylePr>
    <w:tblStylePr w:type="firstCol">
      <w:rPr>
        <w:color w:val="C7EDCC"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C7EDCC"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72F9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C7EDCC" w:themeColor="background1"/>
        <w:insideV w:val="single" w:sz="4" w:space="0" w:color="C7EDCC"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5E7530" w:themeFill="accent3" w:themeFillShade="99"/>
      </w:tcPr>
    </w:tblStylePr>
    <w:tblStylePr w:type="firstCol">
      <w:rPr>
        <w:color w:val="C7EDCC"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C7EDCC"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72F9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C7EDCC" w:themeColor="background1"/>
        <w:insideV w:val="single" w:sz="4" w:space="0" w:color="C7EDCC"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4C3B62" w:themeFill="accent4" w:themeFillShade="99"/>
      </w:tcPr>
    </w:tblStylePr>
    <w:tblStylePr w:type="firstCol">
      <w:rPr>
        <w:color w:val="C7EDCC"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C7EDCC"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72F9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C7EDCC" w:themeColor="background1"/>
        <w:insideV w:val="single" w:sz="4" w:space="0" w:color="C7EDCC"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276A7C" w:themeFill="accent5" w:themeFillShade="99"/>
      </w:tcPr>
    </w:tblStylePr>
    <w:tblStylePr w:type="firstCol">
      <w:rPr>
        <w:color w:val="C7EDCC"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C7EDCC"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72F9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C7EDCC" w:themeColor="background1"/>
        <w:insideV w:val="single" w:sz="4" w:space="0" w:color="C7EDCC"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C7EDCC" w:themeFill="background1"/>
      </w:tcPr>
    </w:tblStylePr>
    <w:tblStylePr w:type="lastRow">
      <w:rPr>
        <w:b/>
        <w:bCs/>
        <w:color w:val="C7EDCC" w:themeColor="background1"/>
      </w:rPr>
      <w:tblPr/>
      <w:tcPr>
        <w:tcBorders>
          <w:top w:val="single" w:sz="6" w:space="0" w:color="C7EDCC" w:themeColor="background1"/>
        </w:tcBorders>
        <w:shd w:val="clear" w:color="auto" w:fill="B65608" w:themeFill="accent6" w:themeFillShade="99"/>
      </w:tcPr>
    </w:tblStylePr>
    <w:tblStylePr w:type="firstCol">
      <w:rPr>
        <w:color w:val="C7EDCC"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C7EDCC"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72F97"/>
    <w:rPr>
      <w:color w:val="C7EDC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C7EDCC" w:themeColor="background1"/>
          <w:insideH w:val="nil"/>
          <w:insideV w:val="nil"/>
        </w:tcBorders>
        <w:shd w:val="clear" w:color="auto" w:fill="000000" w:themeFill="text1" w:themeFillShade="BF"/>
      </w:tcPr>
    </w:tblStylePr>
    <w:tblStylePr w:type="lastCol">
      <w:tblPr/>
      <w:tcPr>
        <w:tcBorders>
          <w:top w:val="nil"/>
          <w:left w:val="single" w:sz="18" w:space="0" w:color="C7EDC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72F97"/>
    <w:rPr>
      <w:color w:val="C7EDCC"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C7EDCC" w:themeColor="background1"/>
          <w:insideH w:val="nil"/>
          <w:insideV w:val="nil"/>
        </w:tcBorders>
        <w:shd w:val="clear" w:color="auto" w:fill="365F91" w:themeFill="accent1" w:themeFillShade="BF"/>
      </w:tcPr>
    </w:tblStylePr>
    <w:tblStylePr w:type="lastCol">
      <w:tblPr/>
      <w:tcPr>
        <w:tcBorders>
          <w:top w:val="nil"/>
          <w:left w:val="single" w:sz="18" w:space="0" w:color="C7EDCC"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72F97"/>
    <w:rPr>
      <w:color w:val="C7EDCC"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C7EDCC" w:themeColor="background1"/>
          <w:insideH w:val="nil"/>
          <w:insideV w:val="nil"/>
        </w:tcBorders>
        <w:shd w:val="clear" w:color="auto" w:fill="943634" w:themeFill="accent2" w:themeFillShade="BF"/>
      </w:tcPr>
    </w:tblStylePr>
    <w:tblStylePr w:type="lastCol">
      <w:tblPr/>
      <w:tcPr>
        <w:tcBorders>
          <w:top w:val="nil"/>
          <w:left w:val="single" w:sz="18" w:space="0" w:color="C7EDCC"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72F97"/>
    <w:rPr>
      <w:color w:val="C7EDCC"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72F97"/>
    <w:rPr>
      <w:color w:val="C7EDCC"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C7EDCC" w:themeColor="background1"/>
          <w:insideH w:val="nil"/>
          <w:insideV w:val="nil"/>
        </w:tcBorders>
        <w:shd w:val="clear" w:color="auto" w:fill="5F497A" w:themeFill="accent4" w:themeFillShade="BF"/>
      </w:tcPr>
    </w:tblStylePr>
    <w:tblStylePr w:type="lastCol">
      <w:tblPr/>
      <w:tcPr>
        <w:tcBorders>
          <w:top w:val="nil"/>
          <w:left w:val="single" w:sz="18" w:space="0" w:color="C7EDCC"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72F97"/>
    <w:rPr>
      <w:color w:val="C7EDCC"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C7EDCC" w:themeColor="background1"/>
          <w:insideH w:val="nil"/>
          <w:insideV w:val="nil"/>
        </w:tcBorders>
        <w:shd w:val="clear" w:color="auto" w:fill="31849B" w:themeFill="accent5" w:themeFillShade="BF"/>
      </w:tcPr>
    </w:tblStylePr>
    <w:tblStylePr w:type="lastCol">
      <w:tblPr/>
      <w:tcPr>
        <w:tcBorders>
          <w:top w:val="nil"/>
          <w:left w:val="single" w:sz="18" w:space="0" w:color="C7EDCC"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72F97"/>
    <w:rPr>
      <w:color w:val="C7EDCC"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C7EDCC" w:themeColor="background1"/>
          <w:insideH w:val="nil"/>
          <w:insideV w:val="nil"/>
        </w:tcBorders>
        <w:shd w:val="clear" w:color="auto" w:fill="E36C0A" w:themeFill="accent6" w:themeFillShade="BF"/>
      </w:tcPr>
    </w:tblStylePr>
    <w:tblStylePr w:type="lastCol">
      <w:tblPr/>
      <w:tcPr>
        <w:tcBorders>
          <w:top w:val="nil"/>
          <w:left w:val="single" w:sz="18" w:space="0" w:color="C7EDCC"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172F97"/>
    <w:rPr>
      <w:b/>
      <w:bCs/>
      <w:i/>
      <w:iCs/>
      <w:color w:val="4F81BD" w:themeColor="accent1"/>
    </w:rPr>
  </w:style>
  <w:style w:type="paragraph" w:styleId="IntenseQuote">
    <w:name w:val="Intense Quote"/>
    <w:basedOn w:val="Normal"/>
    <w:next w:val="Normal"/>
    <w:link w:val="IntenseQuoteChar"/>
    <w:uiPriority w:val="30"/>
    <w:qFormat/>
    <w:rsid w:val="00172F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2F97"/>
    <w:rPr>
      <w:rFonts w:eastAsia="MS Mincho"/>
      <w:b/>
      <w:bCs/>
      <w:i/>
      <w:iCs/>
      <w:color w:val="4F81BD" w:themeColor="accent1"/>
      <w:sz w:val="24"/>
      <w:lang w:eastAsia="zh-CN"/>
    </w:rPr>
  </w:style>
  <w:style w:type="character" w:styleId="IntenseReference">
    <w:name w:val="Intense Reference"/>
    <w:basedOn w:val="DefaultParagraphFont"/>
    <w:uiPriority w:val="32"/>
    <w:qFormat/>
    <w:rsid w:val="00172F97"/>
    <w:rPr>
      <w:b/>
      <w:bCs/>
      <w:smallCaps/>
      <w:color w:val="C0504D" w:themeColor="accent2"/>
      <w:spacing w:val="5"/>
      <w:u w:val="single"/>
    </w:rPr>
  </w:style>
  <w:style w:type="table" w:customStyle="1" w:styleId="LightGrid1">
    <w:name w:val="Light Grid1"/>
    <w:basedOn w:val="TableNormal"/>
    <w:uiPriority w:val="62"/>
    <w:rsid w:val="00172F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72F9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72F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72F9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72F9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72F9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72F9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72F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C7EDC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2F9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C7EDCC"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2F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C7EDCC"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72F9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C7EDCC"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72F9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C7EDCC"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72F9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72F9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C7EDCC"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72F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72F9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72F9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72F9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72F9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72F9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72F9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172F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72F9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72F9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72F9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72F9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72F9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72F9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C7EDCC" w:themeFill="background1"/>
      </w:tcPr>
    </w:tblStylePr>
  </w:style>
  <w:style w:type="table" w:styleId="MediumGrid2-Accent1">
    <w:name w:val="Medium Grid 2 Accent 1"/>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C7EDCC" w:themeFill="background1"/>
      </w:tcPr>
    </w:tblStylePr>
  </w:style>
  <w:style w:type="table" w:styleId="MediumGrid2-Accent2">
    <w:name w:val="Medium Grid 2 Accent 2"/>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C7EDCC" w:themeFill="background1"/>
      </w:tcPr>
    </w:tblStylePr>
  </w:style>
  <w:style w:type="table" w:styleId="MediumGrid2-Accent3">
    <w:name w:val="Medium Grid 2 Accent 3"/>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C7EDCC" w:themeFill="background1"/>
      </w:tcPr>
    </w:tblStylePr>
  </w:style>
  <w:style w:type="table" w:styleId="MediumGrid2-Accent4">
    <w:name w:val="Medium Grid 2 Accent 4"/>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C7EDCC" w:themeFill="background1"/>
      </w:tcPr>
    </w:tblStylePr>
  </w:style>
  <w:style w:type="table" w:styleId="MediumGrid2-Accent5">
    <w:name w:val="Medium Grid 2 Accent 5"/>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C7EDCC" w:themeFill="background1"/>
      </w:tcPr>
    </w:tblStylePr>
  </w:style>
  <w:style w:type="table" w:styleId="MediumGrid2-Accent6">
    <w:name w:val="Medium Grid 2 Accent 6"/>
    <w:basedOn w:val="TableNormal"/>
    <w:uiPriority w:val="68"/>
    <w:rsid w:val="00172F9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C7EDCC" w:themeFill="background1"/>
      </w:tcPr>
    </w:tblStylePr>
    <w:tblStylePr w:type="firstCol">
      <w:rPr>
        <w:b/>
        <w:bCs/>
        <w:color w:val="000000" w:themeColor="text1"/>
      </w:rPr>
      <w:tblPr/>
      <w:tcPr>
        <w:tcBorders>
          <w:top w:val="nil"/>
          <w:left w:val="nil"/>
          <w:bottom w:val="nil"/>
          <w:right w:val="nil"/>
          <w:insideH w:val="nil"/>
          <w:insideV w:val="nil"/>
        </w:tcBorders>
        <w:shd w:val="clear" w:color="auto" w:fill="C7EDC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C7EDCC" w:themeFill="background1"/>
      </w:tcPr>
    </w:tblStylePr>
  </w:style>
  <w:style w:type="table" w:customStyle="1" w:styleId="MediumGrid31">
    <w:name w:val="Medium Grid 31"/>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C0C0C0" w:themeFill="text1"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000000" w:themeFill="text1"/>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000000" w:themeFill="text1"/>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000000" w:themeFill="text1"/>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000000" w:themeFill="text1"/>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808080" w:themeFill="text1"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808080" w:themeFill="text1" w:themeFillTint="7F"/>
      </w:tcPr>
    </w:tblStylePr>
  </w:style>
  <w:style w:type="table" w:styleId="MediumGrid3-Accent1">
    <w:name w:val="Medium Grid 3 Accent 1"/>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D3DFEE" w:themeFill="accent1"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F81BD" w:themeFill="accent1"/>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F81BD" w:themeFill="accent1"/>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F81BD" w:themeFill="accent1"/>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F81BD" w:themeFill="accent1"/>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7BFDE" w:themeFill="accent1"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7BFDE" w:themeFill="accent1" w:themeFillTint="7F"/>
      </w:tcPr>
    </w:tblStylePr>
  </w:style>
  <w:style w:type="table" w:styleId="MediumGrid3-Accent2">
    <w:name w:val="Medium Grid 3 Accent 2"/>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EFD3D2" w:themeFill="accent2"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C0504D" w:themeFill="accent2"/>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C0504D" w:themeFill="accent2"/>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C0504D" w:themeFill="accent2"/>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C0504D" w:themeFill="accent2"/>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DFA7A6" w:themeFill="accent2"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DFA7A6" w:themeFill="accent2" w:themeFillTint="7F"/>
      </w:tcPr>
    </w:tblStylePr>
  </w:style>
  <w:style w:type="table" w:styleId="MediumGrid3-Accent3">
    <w:name w:val="Medium Grid 3 Accent 3"/>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E6EED5" w:themeFill="accent3"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9BBB59" w:themeFill="accent3"/>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9BBB59" w:themeFill="accent3"/>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9BBB59" w:themeFill="accent3"/>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9BBB59" w:themeFill="accent3"/>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CDDDAC" w:themeFill="accent3"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CDDDAC" w:themeFill="accent3" w:themeFillTint="7F"/>
      </w:tcPr>
    </w:tblStylePr>
  </w:style>
  <w:style w:type="table" w:styleId="MediumGrid3-Accent4">
    <w:name w:val="Medium Grid 3 Accent 4"/>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DFD8E8" w:themeFill="accent4"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8064A2" w:themeFill="accent4"/>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8064A2" w:themeFill="accent4"/>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8064A2" w:themeFill="accent4"/>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8064A2" w:themeFill="accent4"/>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BFB1D0" w:themeFill="accent4"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BFB1D0" w:themeFill="accent4" w:themeFillTint="7F"/>
      </w:tcPr>
    </w:tblStylePr>
  </w:style>
  <w:style w:type="table" w:styleId="MediumGrid3-Accent5">
    <w:name w:val="Medium Grid 3 Accent 5"/>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 w:type="table" w:styleId="MediumGrid3-Accent6">
    <w:name w:val="Medium Grid 3 Accent 6"/>
    <w:basedOn w:val="TableNormal"/>
    <w:uiPriority w:val="69"/>
    <w:rsid w:val="00172F97"/>
    <w:tblPr>
      <w:tblStyleRowBandSize w:val="1"/>
      <w:tblStyleColBandSize w:val="1"/>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Pr>
    <w:tcPr>
      <w:shd w:val="clear" w:color="auto" w:fill="FDE4D0" w:themeFill="accent6"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F79646" w:themeFill="accent6"/>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F79646" w:themeFill="accent6"/>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F79646" w:themeFill="accent6"/>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F79646" w:themeFill="accent6"/>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FBCAA2" w:themeFill="accent6"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FBCAA2" w:themeFill="accent6" w:themeFillTint="7F"/>
      </w:tcPr>
    </w:tblStylePr>
  </w:style>
  <w:style w:type="table" w:customStyle="1" w:styleId="MediumList11">
    <w:name w:val="Medium List 11"/>
    <w:basedOn w:val="TableNormal"/>
    <w:uiPriority w:val="65"/>
    <w:rsid w:val="00172F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72F9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72F9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72F9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72F9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72F9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72F9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C7EDCC" w:themeFill="background1"/>
      </w:tcPr>
    </w:tblStylePr>
    <w:tblStylePr w:type="lastRow">
      <w:tblPr/>
      <w:tcPr>
        <w:tcBorders>
          <w:top w:val="single" w:sz="8" w:space="0" w:color="000000" w:themeColor="text1"/>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000000" w:themeColor="text1"/>
          <w:insideH w:val="nil"/>
          <w:insideV w:val="nil"/>
        </w:tcBorders>
        <w:shd w:val="clear" w:color="auto" w:fill="C7EDCC" w:themeFill="background1"/>
      </w:tcPr>
    </w:tblStylePr>
    <w:tblStylePr w:type="lastCol">
      <w:tblPr/>
      <w:tcPr>
        <w:tcBorders>
          <w:top w:val="nil"/>
          <w:left w:val="single" w:sz="8" w:space="0" w:color="000000" w:themeColor="text1"/>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1">
    <w:name w:val="Medium List 2 Accent 1"/>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C7EDCC" w:themeFill="background1"/>
      </w:tcPr>
    </w:tblStylePr>
    <w:tblStylePr w:type="lastRow">
      <w:tblPr/>
      <w:tcPr>
        <w:tcBorders>
          <w:top w:val="single" w:sz="8" w:space="0" w:color="4F81BD" w:themeColor="accent1"/>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4F81BD" w:themeColor="accent1"/>
          <w:insideH w:val="nil"/>
          <w:insideV w:val="nil"/>
        </w:tcBorders>
        <w:shd w:val="clear" w:color="auto" w:fill="C7EDCC" w:themeFill="background1"/>
      </w:tcPr>
    </w:tblStylePr>
    <w:tblStylePr w:type="lastCol">
      <w:tblPr/>
      <w:tcPr>
        <w:tcBorders>
          <w:top w:val="nil"/>
          <w:left w:val="single" w:sz="8" w:space="0" w:color="4F81BD" w:themeColor="accent1"/>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2">
    <w:name w:val="Medium List 2 Accent 2"/>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C7EDCC" w:themeFill="background1"/>
      </w:tcPr>
    </w:tblStylePr>
    <w:tblStylePr w:type="lastRow">
      <w:tblPr/>
      <w:tcPr>
        <w:tcBorders>
          <w:top w:val="single" w:sz="8" w:space="0" w:color="C0504D" w:themeColor="accent2"/>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C0504D" w:themeColor="accent2"/>
          <w:insideH w:val="nil"/>
          <w:insideV w:val="nil"/>
        </w:tcBorders>
        <w:shd w:val="clear" w:color="auto" w:fill="C7EDCC" w:themeFill="background1"/>
      </w:tcPr>
    </w:tblStylePr>
    <w:tblStylePr w:type="lastCol">
      <w:tblPr/>
      <w:tcPr>
        <w:tcBorders>
          <w:top w:val="nil"/>
          <w:left w:val="single" w:sz="8" w:space="0" w:color="C0504D" w:themeColor="accent2"/>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3">
    <w:name w:val="Medium List 2 Accent 3"/>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C7EDCC" w:themeFill="background1"/>
      </w:tcPr>
    </w:tblStylePr>
    <w:tblStylePr w:type="lastRow">
      <w:tblPr/>
      <w:tcPr>
        <w:tcBorders>
          <w:top w:val="single" w:sz="8" w:space="0" w:color="9BBB59" w:themeColor="accent3"/>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9BBB59" w:themeColor="accent3"/>
          <w:insideH w:val="nil"/>
          <w:insideV w:val="nil"/>
        </w:tcBorders>
        <w:shd w:val="clear" w:color="auto" w:fill="C7EDCC" w:themeFill="background1"/>
      </w:tcPr>
    </w:tblStylePr>
    <w:tblStylePr w:type="lastCol">
      <w:tblPr/>
      <w:tcPr>
        <w:tcBorders>
          <w:top w:val="nil"/>
          <w:left w:val="single" w:sz="8" w:space="0" w:color="9BBB59" w:themeColor="accent3"/>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4">
    <w:name w:val="Medium List 2 Accent 4"/>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C7EDCC" w:themeFill="background1"/>
      </w:tcPr>
    </w:tblStylePr>
    <w:tblStylePr w:type="lastRow">
      <w:tblPr/>
      <w:tcPr>
        <w:tcBorders>
          <w:top w:val="single" w:sz="8" w:space="0" w:color="8064A2" w:themeColor="accent4"/>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8064A2" w:themeColor="accent4"/>
          <w:insideH w:val="nil"/>
          <w:insideV w:val="nil"/>
        </w:tcBorders>
        <w:shd w:val="clear" w:color="auto" w:fill="C7EDCC" w:themeFill="background1"/>
      </w:tcPr>
    </w:tblStylePr>
    <w:tblStylePr w:type="lastCol">
      <w:tblPr/>
      <w:tcPr>
        <w:tcBorders>
          <w:top w:val="nil"/>
          <w:left w:val="single" w:sz="8" w:space="0" w:color="8064A2" w:themeColor="accent4"/>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5">
    <w:name w:val="Medium List 2 Accent 5"/>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C7EDCC" w:themeFill="background1"/>
      </w:tcPr>
    </w:tblStylePr>
    <w:tblStylePr w:type="lastRow">
      <w:tblPr/>
      <w:tcPr>
        <w:tcBorders>
          <w:top w:val="single" w:sz="8" w:space="0" w:color="4BACC6" w:themeColor="accent5"/>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4BACC6" w:themeColor="accent5"/>
          <w:insideH w:val="nil"/>
          <w:insideV w:val="nil"/>
        </w:tcBorders>
        <w:shd w:val="clear" w:color="auto" w:fill="C7EDCC" w:themeFill="background1"/>
      </w:tcPr>
    </w:tblStylePr>
    <w:tblStylePr w:type="lastCol">
      <w:tblPr/>
      <w:tcPr>
        <w:tcBorders>
          <w:top w:val="nil"/>
          <w:left w:val="single" w:sz="8" w:space="0" w:color="4BACC6" w:themeColor="accent5"/>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C7EDCC" w:themeFill="background1"/>
      </w:tcPr>
    </w:tblStylePr>
    <w:tblStylePr w:type="swCell">
      <w:tblPr/>
      <w:tcPr>
        <w:tcBorders>
          <w:top w:val="nil"/>
        </w:tcBorders>
      </w:tcPr>
    </w:tblStylePr>
  </w:style>
  <w:style w:type="table" w:styleId="MediumList2-Accent6">
    <w:name w:val="Medium List 2 Accent 6"/>
    <w:basedOn w:val="TableNormal"/>
    <w:uiPriority w:val="66"/>
    <w:rsid w:val="00172F9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C7EDCC" w:themeFill="background1"/>
      </w:tcPr>
    </w:tblStylePr>
    <w:tblStylePr w:type="lastRow">
      <w:tblPr/>
      <w:tcPr>
        <w:tcBorders>
          <w:top w:val="single" w:sz="8" w:space="0" w:color="F79646" w:themeColor="accent6"/>
          <w:left w:val="nil"/>
          <w:bottom w:val="nil"/>
          <w:right w:val="nil"/>
          <w:insideH w:val="nil"/>
          <w:insideV w:val="nil"/>
        </w:tcBorders>
        <w:shd w:val="clear" w:color="auto" w:fill="C7EDCC" w:themeFill="background1"/>
      </w:tcPr>
    </w:tblStylePr>
    <w:tblStylePr w:type="firstCol">
      <w:tblPr/>
      <w:tcPr>
        <w:tcBorders>
          <w:top w:val="nil"/>
          <w:left w:val="nil"/>
          <w:bottom w:val="nil"/>
          <w:right w:val="single" w:sz="8" w:space="0" w:color="F79646" w:themeColor="accent6"/>
          <w:insideH w:val="nil"/>
          <w:insideV w:val="nil"/>
        </w:tcBorders>
        <w:shd w:val="clear" w:color="auto" w:fill="C7EDCC" w:themeFill="background1"/>
      </w:tcPr>
    </w:tblStylePr>
    <w:tblStylePr w:type="lastCol">
      <w:tblPr/>
      <w:tcPr>
        <w:tcBorders>
          <w:top w:val="nil"/>
          <w:left w:val="single" w:sz="8" w:space="0" w:color="F79646" w:themeColor="accent6"/>
          <w:bottom w:val="nil"/>
          <w:right w:val="nil"/>
          <w:insideH w:val="nil"/>
          <w:insideV w:val="nil"/>
        </w:tcBorders>
        <w:shd w:val="clear" w:color="auto" w:fill="C7EDCC"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C7EDCC" w:themeFill="background1"/>
      </w:tcPr>
    </w:tblStylePr>
    <w:tblStylePr w:type="swCell">
      <w:tblPr/>
      <w:tcPr>
        <w:tcBorders>
          <w:top w:val="nil"/>
        </w:tcBorders>
      </w:tcPr>
    </w:tblStylePr>
  </w:style>
  <w:style w:type="table" w:customStyle="1" w:styleId="MediumShading11">
    <w:name w:val="Medium Shading 11"/>
    <w:basedOn w:val="TableNormal"/>
    <w:uiPriority w:val="63"/>
    <w:rsid w:val="00172F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72F9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C7EDCC"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72F9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C7EDCC"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72F9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C7EDCC"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72F9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C7EDCC"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72F9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C7EDCC"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72F9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C7EDCC"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C7EDC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C7EDCC"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7EDCC"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C7EDCC"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C7EDCC"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72F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C7EDCC"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172F97"/>
    <w:pPr>
      <w:keepLines/>
    </w:pPr>
    <w:rPr>
      <w:rFonts w:eastAsia="MS Mincho"/>
      <w:sz w:val="24"/>
      <w:lang w:eastAsia="zh-CN"/>
    </w:rPr>
  </w:style>
  <w:style w:type="character" w:styleId="PlaceholderText">
    <w:name w:val="Placeholder Text"/>
    <w:basedOn w:val="DefaultParagraphFont"/>
    <w:uiPriority w:val="99"/>
    <w:semiHidden/>
    <w:rsid w:val="00172F97"/>
    <w:rPr>
      <w:color w:val="808080"/>
    </w:rPr>
  </w:style>
  <w:style w:type="paragraph" w:styleId="Quote">
    <w:name w:val="Quote"/>
    <w:basedOn w:val="Normal"/>
    <w:next w:val="Normal"/>
    <w:link w:val="QuoteChar"/>
    <w:uiPriority w:val="29"/>
    <w:qFormat/>
    <w:rsid w:val="00172F97"/>
    <w:rPr>
      <w:i/>
      <w:iCs/>
      <w:color w:val="000000" w:themeColor="text1"/>
    </w:rPr>
  </w:style>
  <w:style w:type="character" w:customStyle="1" w:styleId="QuoteChar">
    <w:name w:val="Quote Char"/>
    <w:basedOn w:val="DefaultParagraphFont"/>
    <w:link w:val="Quote"/>
    <w:uiPriority w:val="29"/>
    <w:rsid w:val="00172F97"/>
    <w:rPr>
      <w:rFonts w:eastAsia="MS Mincho"/>
      <w:i/>
      <w:iCs/>
      <w:color w:val="000000" w:themeColor="text1"/>
      <w:sz w:val="24"/>
      <w:lang w:eastAsia="zh-CN"/>
    </w:rPr>
  </w:style>
  <w:style w:type="character" w:styleId="SubtleEmphasis">
    <w:name w:val="Subtle Emphasis"/>
    <w:basedOn w:val="DefaultParagraphFont"/>
    <w:uiPriority w:val="19"/>
    <w:qFormat/>
    <w:rsid w:val="00172F97"/>
    <w:rPr>
      <w:i/>
      <w:iCs/>
      <w:color w:val="808080" w:themeColor="text1" w:themeTint="7F"/>
    </w:rPr>
  </w:style>
  <w:style w:type="character" w:styleId="SubtleReference">
    <w:name w:val="Subtle Reference"/>
    <w:basedOn w:val="DefaultParagraphFont"/>
    <w:uiPriority w:val="31"/>
    <w:qFormat/>
    <w:rsid w:val="00172F97"/>
    <w:rPr>
      <w:smallCaps/>
      <w:color w:val="C0504D" w:themeColor="accent2"/>
      <w:u w:val="single"/>
    </w:rPr>
  </w:style>
  <w:style w:type="paragraph" w:styleId="TOCHeading">
    <w:name w:val="TOC Heading"/>
    <w:basedOn w:val="Heading1"/>
    <w:next w:val="Normal"/>
    <w:uiPriority w:val="39"/>
    <w:semiHidden/>
    <w:unhideWhenUsed/>
    <w:qFormat/>
    <w:rsid w:val="00172F97"/>
    <w:pPr>
      <w:numPr>
        <w:numId w:val="0"/>
      </w:numPr>
      <w:spacing w:before="480"/>
      <w:outlineLvl w:val="9"/>
    </w:pPr>
    <w:rPr>
      <w:rFonts w:asciiTheme="majorHAnsi" w:eastAsiaTheme="majorEastAsia" w:hAnsiTheme="majorHAnsi" w:cstheme="majorBidi"/>
      <w:bCs/>
      <w:color w:val="365F91" w:themeColor="accent1" w:themeShade="BF"/>
      <w:szCs w:val="28"/>
    </w:rPr>
  </w:style>
  <w:style w:type="character" w:customStyle="1" w:styleId="HeaderChar">
    <w:name w:val="Header Char"/>
    <w:basedOn w:val="DefaultParagraphFont"/>
    <w:link w:val="Header"/>
    <w:rsid w:val="00CD50EF"/>
    <w:rPr>
      <w:rFonts w:ascii="Arial" w:eastAsia="MS Gothic" w:hAnsi="Arial" w:cs="Arial"/>
      <w:lang w:eastAsia="zh-CN"/>
    </w:rPr>
  </w:style>
  <w:style w:type="character" w:customStyle="1" w:styleId="element-citation">
    <w:name w:val="element-citation"/>
    <w:basedOn w:val="DefaultParagraphFont"/>
    <w:rsid w:val="0056220B"/>
  </w:style>
  <w:style w:type="paragraph" w:customStyle="1" w:styleId="BodyBulletLevel1">
    <w:name w:val="Body_Bullet_Level_1"/>
    <w:basedOn w:val="Normal"/>
    <w:rsid w:val="005E2806"/>
    <w:pPr>
      <w:widowControl w:val="0"/>
      <w:tabs>
        <w:tab w:val="left" w:pos="504"/>
        <w:tab w:val="left" w:pos="691"/>
        <w:tab w:val="left" w:pos="1080"/>
        <w:tab w:val="left" w:pos="1267"/>
        <w:tab w:val="left" w:pos="1656"/>
        <w:tab w:val="left" w:pos="1843"/>
        <w:tab w:val="left" w:pos="2232"/>
        <w:tab w:val="left" w:pos="2419"/>
      </w:tabs>
      <w:autoSpaceDE w:val="0"/>
      <w:autoSpaceDN w:val="0"/>
      <w:adjustRightInd w:val="0"/>
      <w:spacing w:before="30" w:after="180" w:line="288" w:lineRule="auto"/>
      <w:ind w:left="691" w:hanging="187"/>
      <w:textAlignment w:val="center"/>
    </w:pPr>
    <w:rPr>
      <w:rFonts w:ascii="Georgia" w:eastAsia="Times New Roman" w:hAnsi="Georgia"/>
      <w:color w:val="000000"/>
      <w:sz w:val="20"/>
      <w:szCs w:val="21"/>
      <w:lang w:eastAsia="en-US"/>
    </w:rPr>
  </w:style>
  <w:style w:type="character" w:customStyle="1" w:styleId="ListParagraphChar">
    <w:name w:val="List Paragraph Char"/>
    <w:aliases w:val="Bullet1 Char,Bullet 1 Char,Bullet List Char,Table Legend Char"/>
    <w:link w:val="ListParagraph"/>
    <w:uiPriority w:val="34"/>
    <w:locked/>
    <w:rsid w:val="00D91DBE"/>
    <w:rPr>
      <w:rFonts w:eastAsia="MS Mincho"/>
      <w:sz w:val="24"/>
      <w:lang w:eastAsia="zh-CN"/>
    </w:rPr>
  </w:style>
  <w:style w:type="character" w:customStyle="1" w:styleId="ref-journal">
    <w:name w:val="ref-journal"/>
    <w:basedOn w:val="DefaultParagraphFont"/>
    <w:rsid w:val="00BE47C6"/>
  </w:style>
  <w:style w:type="character" w:customStyle="1" w:styleId="ref-vol">
    <w:name w:val="ref-vol"/>
    <w:basedOn w:val="DefaultParagraphFont"/>
    <w:rsid w:val="00BE47C6"/>
  </w:style>
  <w:style w:type="paragraph" w:customStyle="1" w:styleId="PleaseReviewReport">
    <w:name w:val="PleaseReview_Report"/>
    <w:basedOn w:val="Normal"/>
    <w:rsid w:val="00C21708"/>
    <w:pPr>
      <w:spacing w:before="5" w:after="5"/>
    </w:pPr>
    <w:rPr>
      <w:rFonts w:ascii="Verdana" w:eastAsiaTheme="minorHAnsi" w:hAnsi="Verdan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6959">
      <w:bodyDiv w:val="1"/>
      <w:marLeft w:val="0"/>
      <w:marRight w:val="0"/>
      <w:marTop w:val="0"/>
      <w:marBottom w:val="0"/>
      <w:divBdr>
        <w:top w:val="none" w:sz="0" w:space="0" w:color="auto"/>
        <w:left w:val="none" w:sz="0" w:space="0" w:color="auto"/>
        <w:bottom w:val="none" w:sz="0" w:space="0" w:color="auto"/>
        <w:right w:val="none" w:sz="0" w:space="0" w:color="auto"/>
      </w:divBdr>
    </w:div>
    <w:div w:id="208156309">
      <w:bodyDiv w:val="1"/>
      <w:marLeft w:val="0"/>
      <w:marRight w:val="0"/>
      <w:marTop w:val="0"/>
      <w:marBottom w:val="0"/>
      <w:divBdr>
        <w:top w:val="none" w:sz="0" w:space="0" w:color="auto"/>
        <w:left w:val="none" w:sz="0" w:space="0" w:color="auto"/>
        <w:bottom w:val="none" w:sz="0" w:space="0" w:color="auto"/>
        <w:right w:val="none" w:sz="0" w:space="0" w:color="auto"/>
      </w:divBdr>
    </w:div>
    <w:div w:id="242228720">
      <w:bodyDiv w:val="1"/>
      <w:marLeft w:val="0"/>
      <w:marRight w:val="0"/>
      <w:marTop w:val="0"/>
      <w:marBottom w:val="0"/>
      <w:divBdr>
        <w:top w:val="none" w:sz="0" w:space="0" w:color="auto"/>
        <w:left w:val="none" w:sz="0" w:space="0" w:color="auto"/>
        <w:bottom w:val="none" w:sz="0" w:space="0" w:color="auto"/>
        <w:right w:val="none" w:sz="0" w:space="0" w:color="auto"/>
      </w:divBdr>
    </w:div>
    <w:div w:id="310140411">
      <w:bodyDiv w:val="1"/>
      <w:marLeft w:val="0"/>
      <w:marRight w:val="0"/>
      <w:marTop w:val="0"/>
      <w:marBottom w:val="0"/>
      <w:divBdr>
        <w:top w:val="none" w:sz="0" w:space="0" w:color="auto"/>
        <w:left w:val="none" w:sz="0" w:space="0" w:color="auto"/>
        <w:bottom w:val="none" w:sz="0" w:space="0" w:color="auto"/>
        <w:right w:val="none" w:sz="0" w:space="0" w:color="auto"/>
      </w:divBdr>
    </w:div>
    <w:div w:id="594942436">
      <w:bodyDiv w:val="1"/>
      <w:marLeft w:val="0"/>
      <w:marRight w:val="0"/>
      <w:marTop w:val="0"/>
      <w:marBottom w:val="0"/>
      <w:divBdr>
        <w:top w:val="none" w:sz="0" w:space="0" w:color="auto"/>
        <w:left w:val="none" w:sz="0" w:space="0" w:color="auto"/>
        <w:bottom w:val="none" w:sz="0" w:space="0" w:color="auto"/>
        <w:right w:val="none" w:sz="0" w:space="0" w:color="auto"/>
      </w:divBdr>
    </w:div>
    <w:div w:id="711274688">
      <w:bodyDiv w:val="1"/>
      <w:marLeft w:val="0"/>
      <w:marRight w:val="0"/>
      <w:marTop w:val="0"/>
      <w:marBottom w:val="0"/>
      <w:divBdr>
        <w:top w:val="none" w:sz="0" w:space="0" w:color="auto"/>
        <w:left w:val="none" w:sz="0" w:space="0" w:color="auto"/>
        <w:bottom w:val="none" w:sz="0" w:space="0" w:color="auto"/>
        <w:right w:val="none" w:sz="0" w:space="0" w:color="auto"/>
      </w:divBdr>
    </w:div>
    <w:div w:id="715549217">
      <w:bodyDiv w:val="1"/>
      <w:marLeft w:val="0"/>
      <w:marRight w:val="0"/>
      <w:marTop w:val="0"/>
      <w:marBottom w:val="0"/>
      <w:divBdr>
        <w:top w:val="none" w:sz="0" w:space="0" w:color="auto"/>
        <w:left w:val="none" w:sz="0" w:space="0" w:color="auto"/>
        <w:bottom w:val="none" w:sz="0" w:space="0" w:color="auto"/>
        <w:right w:val="none" w:sz="0" w:space="0" w:color="auto"/>
      </w:divBdr>
    </w:div>
    <w:div w:id="908033445">
      <w:bodyDiv w:val="1"/>
      <w:marLeft w:val="0"/>
      <w:marRight w:val="0"/>
      <w:marTop w:val="0"/>
      <w:marBottom w:val="0"/>
      <w:divBdr>
        <w:top w:val="none" w:sz="0" w:space="0" w:color="auto"/>
        <w:left w:val="none" w:sz="0" w:space="0" w:color="auto"/>
        <w:bottom w:val="none" w:sz="0" w:space="0" w:color="auto"/>
        <w:right w:val="none" w:sz="0" w:space="0" w:color="auto"/>
      </w:divBdr>
    </w:div>
    <w:div w:id="1040285211">
      <w:bodyDiv w:val="1"/>
      <w:marLeft w:val="0"/>
      <w:marRight w:val="0"/>
      <w:marTop w:val="0"/>
      <w:marBottom w:val="0"/>
      <w:divBdr>
        <w:top w:val="none" w:sz="0" w:space="0" w:color="auto"/>
        <w:left w:val="none" w:sz="0" w:space="0" w:color="auto"/>
        <w:bottom w:val="none" w:sz="0" w:space="0" w:color="auto"/>
        <w:right w:val="none" w:sz="0" w:space="0" w:color="auto"/>
      </w:divBdr>
    </w:div>
    <w:div w:id="1088386395">
      <w:bodyDiv w:val="1"/>
      <w:marLeft w:val="0"/>
      <w:marRight w:val="0"/>
      <w:marTop w:val="0"/>
      <w:marBottom w:val="0"/>
      <w:divBdr>
        <w:top w:val="none" w:sz="0" w:space="0" w:color="auto"/>
        <w:left w:val="none" w:sz="0" w:space="0" w:color="auto"/>
        <w:bottom w:val="none" w:sz="0" w:space="0" w:color="auto"/>
        <w:right w:val="none" w:sz="0" w:space="0" w:color="auto"/>
      </w:divBdr>
    </w:div>
    <w:div w:id="1106778382">
      <w:bodyDiv w:val="1"/>
      <w:marLeft w:val="0"/>
      <w:marRight w:val="0"/>
      <w:marTop w:val="0"/>
      <w:marBottom w:val="0"/>
      <w:divBdr>
        <w:top w:val="none" w:sz="0" w:space="0" w:color="auto"/>
        <w:left w:val="none" w:sz="0" w:space="0" w:color="auto"/>
        <w:bottom w:val="none" w:sz="0" w:space="0" w:color="auto"/>
        <w:right w:val="none" w:sz="0" w:space="0" w:color="auto"/>
      </w:divBdr>
    </w:div>
    <w:div w:id="1217425776">
      <w:bodyDiv w:val="1"/>
      <w:marLeft w:val="0"/>
      <w:marRight w:val="0"/>
      <w:marTop w:val="0"/>
      <w:marBottom w:val="0"/>
      <w:divBdr>
        <w:top w:val="none" w:sz="0" w:space="0" w:color="auto"/>
        <w:left w:val="none" w:sz="0" w:space="0" w:color="auto"/>
        <w:bottom w:val="none" w:sz="0" w:space="0" w:color="auto"/>
        <w:right w:val="none" w:sz="0" w:space="0" w:color="auto"/>
      </w:divBdr>
    </w:div>
    <w:div w:id="1247156351">
      <w:bodyDiv w:val="1"/>
      <w:marLeft w:val="0"/>
      <w:marRight w:val="0"/>
      <w:marTop w:val="0"/>
      <w:marBottom w:val="0"/>
      <w:divBdr>
        <w:top w:val="none" w:sz="0" w:space="0" w:color="auto"/>
        <w:left w:val="none" w:sz="0" w:space="0" w:color="auto"/>
        <w:bottom w:val="none" w:sz="0" w:space="0" w:color="auto"/>
        <w:right w:val="none" w:sz="0" w:space="0" w:color="auto"/>
      </w:divBdr>
    </w:div>
    <w:div w:id="1885169384">
      <w:bodyDiv w:val="1"/>
      <w:marLeft w:val="0"/>
      <w:marRight w:val="0"/>
      <w:marTop w:val="0"/>
      <w:marBottom w:val="0"/>
      <w:divBdr>
        <w:top w:val="none" w:sz="0" w:space="0" w:color="auto"/>
        <w:left w:val="none" w:sz="0" w:space="0" w:color="auto"/>
        <w:bottom w:val="none" w:sz="0" w:space="0" w:color="auto"/>
        <w:right w:val="none" w:sz="0" w:space="0" w:color="auto"/>
      </w:divBdr>
    </w:div>
    <w:div w:id="2031881054">
      <w:bodyDiv w:val="1"/>
      <w:marLeft w:val="0"/>
      <w:marRight w:val="0"/>
      <w:marTop w:val="0"/>
      <w:marBottom w:val="0"/>
      <w:divBdr>
        <w:top w:val="none" w:sz="0" w:space="0" w:color="auto"/>
        <w:left w:val="none" w:sz="0" w:space="0" w:color="auto"/>
        <w:bottom w:val="none" w:sz="0" w:space="0" w:color="auto"/>
        <w:right w:val="none" w:sz="0" w:space="0" w:color="auto"/>
      </w:divBdr>
    </w:div>
    <w:div w:id="2078937341">
      <w:bodyDiv w:val="1"/>
      <w:marLeft w:val="0"/>
      <w:marRight w:val="0"/>
      <w:marTop w:val="0"/>
      <w:marBottom w:val="0"/>
      <w:divBdr>
        <w:top w:val="none" w:sz="0" w:space="0" w:color="auto"/>
        <w:left w:val="none" w:sz="0" w:space="0" w:color="auto"/>
        <w:bottom w:val="none" w:sz="0" w:space="0" w:color="auto"/>
        <w:right w:val="none" w:sz="0" w:space="0" w:color="auto"/>
      </w:divBdr>
    </w:div>
    <w:div w:id="21305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webSettings" Target="webSettings.xm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settings" Target="settings.xml"/><Relationship Id="rId33" Type="http://schemas.openxmlformats.org/officeDocument/2006/relationships/image" Target="media/image3.wmf"/><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w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tyles" Target="styles.xml"/><Relationship Id="rId32" Type="http://schemas.openxmlformats.org/officeDocument/2006/relationships/oleObject" Target="embeddings/oleObject2.bin"/><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numbering" Target="numbering.xml"/><Relationship Id="rId28" Type="http://schemas.openxmlformats.org/officeDocument/2006/relationships/endnotes" Target="endnotes.xml"/><Relationship Id="rId36" Type="http://schemas.openxmlformats.org/officeDocument/2006/relationships/hyperlink" Target="http://pharmacoepi.org/resources/guidelines_08027.cfm"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footnotes" Target="footnotes.xml"/><Relationship Id="rId30" Type="http://schemas.openxmlformats.org/officeDocument/2006/relationships/oleObject" Target="embeddings/oleObject1.bin"/><Relationship Id="rId35" Type="http://schemas.openxmlformats.org/officeDocument/2006/relationships/hyperlink" Target="http://www.nationalmssociety.org/about-multiple-sclerosis/what-we-know-about-ms/who-gets-ms/epidemiology-of-ms/index.asp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VSTY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10.xml><?xml version="1.0" encoding="utf-8"?>
<b:Sources xmlns="http://schemas.openxmlformats.org/officeDocument/2006/bibliography" xmlns:b="http://schemas.openxmlformats.org/officeDocument/2006/bibliography" SelectedStyle="\APA.XSL" StyleName="APA"/>
</file>

<file path=customXml/item11.xml><?xml version="1.0" encoding="utf-8"?>
<b:Sources xmlns="http://schemas.openxmlformats.org/officeDocument/2006/bibliography" xmlns:b="http://schemas.openxmlformats.org/officeDocument/2006/bibliography" SelectedStyle="\APA.XSL" StyleName="APA"/>
</file>

<file path=customXml/item12.xml><?xml version="1.0" encoding="utf-8"?>
<b:Sources xmlns="http://schemas.openxmlformats.org/officeDocument/2006/bibliography" xmlns:b="http://schemas.openxmlformats.org/officeDocument/2006/bibliography" SelectedStyle="\APA.XSL" StyleName="APA"/>
</file>

<file path=customXml/item13.xml><?xml version="1.0" encoding="utf-8"?>
<b:Sources xmlns="http://schemas.openxmlformats.org/officeDocument/2006/bibliography" xmlns:b="http://schemas.openxmlformats.org/officeDocument/2006/bibliography" SelectedStyle="\APA.XSL" StyleName="APA"/>
</file>

<file path=customXml/item14.xml><?xml version="1.0" encoding="utf-8"?>
<b:Sources xmlns="http://schemas.openxmlformats.org/officeDocument/2006/bibliography" xmlns:b="http://schemas.openxmlformats.org/officeDocument/2006/bibliography" SelectedStyle="\APA.XSL" StyleName="APA"/>
</file>

<file path=customXml/item15.xml><?xml version="1.0" encoding="utf-8"?>
<b:Sources xmlns="http://schemas.openxmlformats.org/officeDocument/2006/bibliography" xmlns:b="http://schemas.openxmlformats.org/officeDocument/2006/bibliography" SelectedStyle="\APA.XSL" StyleName="APA"/>
</file>

<file path=customXml/item16.xml><?xml version="1.0" encoding="utf-8"?>
<b:Sources xmlns="http://schemas.openxmlformats.org/officeDocument/2006/bibliography" xmlns:b="http://schemas.openxmlformats.org/officeDocument/2006/bibliography" SelectedStyle="\APA.XSL" StyleName="APA"/>
</file>

<file path=customXml/item17.xml><?xml version="1.0" encoding="utf-8"?>
<b:Sources xmlns="http://schemas.openxmlformats.org/officeDocument/2006/bibliography" xmlns:b="http://schemas.openxmlformats.org/officeDocument/2006/bibliography" SelectedStyle="\APA.XSL" StyleName="APA"/>
</file>

<file path=customXml/item18.xml><?xml version="1.0" encoding="utf-8"?>
<b:Sources xmlns="http://schemas.openxmlformats.org/officeDocument/2006/bibliography" xmlns:b="http://schemas.openxmlformats.org/officeDocument/2006/bibliography" SelectedStyle="\APA.XSL" StyleName="APA"/>
</file>

<file path=customXml/item19.xml><?xml version="1.0" encoding="utf-8"?>
<b:Sources xmlns="http://schemas.openxmlformats.org/officeDocument/2006/bibliography" xmlns:b="http://schemas.openxmlformats.org/officeDocument/2006/bibliography" SelectedStyle="\APA.XSL" StyleName="APA"/>
</file>

<file path=customXml/item2.xml><?xml version="1.0" encoding="utf-8"?>
<FormTemplates xmlns="http://schemas.microsoft.com/sharepoint/v3/contenttype/forms">
  <Display>DocumentLibraryForm</Display>
  <Edit>DocumentLibraryForm</Edit>
  <New>DocumentLibraryForm</New>
</FormTemplates>
</file>

<file path=customXml/item20.xml><?xml version="1.0" encoding="utf-8"?>
<b:Sources xmlns="http://schemas.openxmlformats.org/officeDocument/2006/bibliography" xmlns:b="http://schemas.openxmlformats.org/officeDocument/2006/bibliography" SelectedStyle="\APA.XSL" StyleName="APA"/>
</file>

<file path=customXml/item21.xml><?xml version="1.0" encoding="utf-8"?>
<b:Sources xmlns="http://schemas.openxmlformats.org/officeDocument/2006/bibliography" xmlns:b="http://schemas.openxmlformats.org/officeDocument/2006/bibliography" SelectedStyle="\APA.XSL" StyleName="APA"/>
</file>

<file path=customXml/item22.xml><?xml version="1.0" encoding="utf-8"?>
<b:Sources xmlns="http://schemas.openxmlformats.org/officeDocument/2006/bibliography" xmlns:b="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F7023F65F41F44ABA8703B8A950849F" ma:contentTypeVersion="13" ma:contentTypeDescription="Create a new document." ma:contentTypeScope="" ma:versionID="5ab374482c538ebac1be2e5391b62c8c">
  <xsd:schema xmlns:xsd="http://www.w3.org/2001/XMLSchema" xmlns:xs="http://www.w3.org/2001/XMLSchema" xmlns:p="http://schemas.microsoft.com/office/2006/metadata/properties" xmlns:ns2="d1a6e037-907c-4c44-bd0b-b6c0e35eaeb8" targetNamespace="http://schemas.microsoft.com/office/2006/metadata/properties" ma:root="true" ma:fieldsID="0243e85580f73bf7bd32bb69bc376eee" ns2:_="">
    <xsd:import namespace="d1a6e037-907c-4c44-bd0b-b6c0e35eaeb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6e037-907c-4c44-bd0b-b6c0e35eae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http://schemas.openxmlformats.org/officeDocument/2006/bibliography" xmlns:b="http://schemas.openxmlformats.org/officeDocument/2006/bibliography" SelectedStyle="\APA.XSL" StyleName="APA"/>
</file>

<file path=customXml/item5.xml><?xml version="1.0" encoding="utf-8"?>
<b:Sources xmlns="http://schemas.openxmlformats.org/officeDocument/2006/bibliography" xmlns:b="http://schemas.openxmlformats.org/officeDocument/2006/bibliography" SelectedStyle="\APA.XSL" StyleName="APA"/>
</file>

<file path=customXml/item6.xml><?xml version="1.0" encoding="utf-8"?>
<b:Sources xmlns="http://schemas.openxmlformats.org/officeDocument/2006/bibliography" xmlns:b="http://schemas.openxmlformats.org/officeDocument/2006/bibliography" SelectedStyle="\APA.XSL" StyleName="APA"/>
</file>

<file path=customXml/item7.xml><?xml version="1.0" encoding="utf-8"?>
<b:Sources xmlns="http://schemas.openxmlformats.org/officeDocument/2006/bibliography" xmlns:b="http://schemas.openxmlformats.org/officeDocument/2006/bibliography" SelectedStyle="\APA.XSL" StyleName="AP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C61D553F-9E65-45C4-B673-4D581E7E4C74}">
  <ds:schemaRefs>
    <ds:schemaRef ds:uri="http://schemas.microsoft.com/office/2006/metadata/longProperties"/>
  </ds:schemaRefs>
</ds:datastoreItem>
</file>

<file path=customXml/itemProps10.xml><?xml version="1.0" encoding="utf-8"?>
<ds:datastoreItem xmlns:ds="http://schemas.openxmlformats.org/officeDocument/2006/customXml" ds:itemID="{D1BEC8E5-4969-4D74-8C10-EBB05545E060}">
  <ds:schemaRefs>
    <ds:schemaRef ds:uri="http://schemas.openxmlformats.org/officeDocument/2006/bibliography"/>
  </ds:schemaRefs>
</ds:datastoreItem>
</file>

<file path=customXml/itemProps11.xml><?xml version="1.0" encoding="utf-8"?>
<ds:datastoreItem xmlns:ds="http://schemas.openxmlformats.org/officeDocument/2006/customXml" ds:itemID="{45AF526D-2E9D-4777-BB6F-7899C233AE7B}">
  <ds:schemaRefs>
    <ds:schemaRef ds:uri="http://schemas.openxmlformats.org/officeDocument/2006/bibliography"/>
  </ds:schemaRefs>
</ds:datastoreItem>
</file>

<file path=customXml/itemProps12.xml><?xml version="1.0" encoding="utf-8"?>
<ds:datastoreItem xmlns:ds="http://schemas.openxmlformats.org/officeDocument/2006/customXml" ds:itemID="{C4756CB2-F98B-4728-9196-6E0D3C080C90}">
  <ds:schemaRefs>
    <ds:schemaRef ds:uri="http://schemas.openxmlformats.org/officeDocument/2006/bibliography"/>
  </ds:schemaRefs>
</ds:datastoreItem>
</file>

<file path=customXml/itemProps13.xml><?xml version="1.0" encoding="utf-8"?>
<ds:datastoreItem xmlns:ds="http://schemas.openxmlformats.org/officeDocument/2006/customXml" ds:itemID="{36C83804-1E70-4721-9A27-30FCC1711B51}">
  <ds:schemaRefs>
    <ds:schemaRef ds:uri="http://schemas.openxmlformats.org/officeDocument/2006/bibliography"/>
  </ds:schemaRefs>
</ds:datastoreItem>
</file>

<file path=customXml/itemProps14.xml><?xml version="1.0" encoding="utf-8"?>
<ds:datastoreItem xmlns:ds="http://schemas.openxmlformats.org/officeDocument/2006/customXml" ds:itemID="{DB9AEA1D-5F39-4DAF-9BD8-84E4569AAFF3}">
  <ds:schemaRefs>
    <ds:schemaRef ds:uri="http://schemas.openxmlformats.org/officeDocument/2006/bibliography"/>
  </ds:schemaRefs>
</ds:datastoreItem>
</file>

<file path=customXml/itemProps15.xml><?xml version="1.0" encoding="utf-8"?>
<ds:datastoreItem xmlns:ds="http://schemas.openxmlformats.org/officeDocument/2006/customXml" ds:itemID="{2E3DAAE3-6FBC-4448-836E-A0A33F1FFAEC}">
  <ds:schemaRefs>
    <ds:schemaRef ds:uri="http://schemas.openxmlformats.org/officeDocument/2006/bibliography"/>
  </ds:schemaRefs>
</ds:datastoreItem>
</file>

<file path=customXml/itemProps16.xml><?xml version="1.0" encoding="utf-8"?>
<ds:datastoreItem xmlns:ds="http://schemas.openxmlformats.org/officeDocument/2006/customXml" ds:itemID="{EC244445-4D45-4B52-8F33-ECF7A5653B3D}">
  <ds:schemaRefs>
    <ds:schemaRef ds:uri="http://schemas.openxmlformats.org/officeDocument/2006/bibliography"/>
  </ds:schemaRefs>
</ds:datastoreItem>
</file>

<file path=customXml/itemProps17.xml><?xml version="1.0" encoding="utf-8"?>
<ds:datastoreItem xmlns:ds="http://schemas.openxmlformats.org/officeDocument/2006/customXml" ds:itemID="{A20DEC1E-D7B5-4E13-A8A2-5CAE0F0A83E3}">
  <ds:schemaRefs>
    <ds:schemaRef ds:uri="http://schemas.openxmlformats.org/officeDocument/2006/bibliography"/>
  </ds:schemaRefs>
</ds:datastoreItem>
</file>

<file path=customXml/itemProps18.xml><?xml version="1.0" encoding="utf-8"?>
<ds:datastoreItem xmlns:ds="http://schemas.openxmlformats.org/officeDocument/2006/customXml" ds:itemID="{6102AA35-4792-43BC-AA64-DD210951A60D}">
  <ds:schemaRefs>
    <ds:schemaRef ds:uri="http://schemas.openxmlformats.org/officeDocument/2006/bibliography"/>
  </ds:schemaRefs>
</ds:datastoreItem>
</file>

<file path=customXml/itemProps19.xml><?xml version="1.0" encoding="utf-8"?>
<ds:datastoreItem xmlns:ds="http://schemas.openxmlformats.org/officeDocument/2006/customXml" ds:itemID="{FEE7BF25-8DFA-4CF1-84F2-46B11DA9FD27}">
  <ds:schemaRefs>
    <ds:schemaRef ds:uri="http://schemas.openxmlformats.org/officeDocument/2006/bibliography"/>
  </ds:schemaRefs>
</ds:datastoreItem>
</file>

<file path=customXml/itemProps2.xml><?xml version="1.0" encoding="utf-8"?>
<ds:datastoreItem xmlns:ds="http://schemas.openxmlformats.org/officeDocument/2006/customXml" ds:itemID="{49CF478A-E620-4D78-99AF-F54609269868}">
  <ds:schemaRefs>
    <ds:schemaRef ds:uri="http://schemas.microsoft.com/sharepoint/v3/contenttype/forms"/>
  </ds:schemaRefs>
</ds:datastoreItem>
</file>

<file path=customXml/itemProps20.xml><?xml version="1.0" encoding="utf-8"?>
<ds:datastoreItem xmlns:ds="http://schemas.openxmlformats.org/officeDocument/2006/customXml" ds:itemID="{C8EC4353-CBEC-4DD6-A9D6-E046EB642F92}">
  <ds:schemaRefs>
    <ds:schemaRef ds:uri="http://schemas.openxmlformats.org/officeDocument/2006/bibliography"/>
  </ds:schemaRefs>
</ds:datastoreItem>
</file>

<file path=customXml/itemProps21.xml><?xml version="1.0" encoding="utf-8"?>
<ds:datastoreItem xmlns:ds="http://schemas.openxmlformats.org/officeDocument/2006/customXml" ds:itemID="{620785A4-0079-4787-96D4-903A9779AC12}">
  <ds:schemaRefs>
    <ds:schemaRef ds:uri="http://schemas.openxmlformats.org/officeDocument/2006/bibliography"/>
  </ds:schemaRefs>
</ds:datastoreItem>
</file>

<file path=customXml/itemProps22.xml><?xml version="1.0" encoding="utf-8"?>
<ds:datastoreItem xmlns:ds="http://schemas.openxmlformats.org/officeDocument/2006/customXml" ds:itemID="{956F2AE3-1A75-41B2-9FD4-F0756C5938BC}">
  <ds:schemaRefs>
    <ds:schemaRef ds:uri="http://schemas.openxmlformats.org/officeDocument/2006/bibliography"/>
  </ds:schemaRefs>
</ds:datastoreItem>
</file>

<file path=customXml/itemProps3.xml><?xml version="1.0" encoding="utf-8"?>
<ds:datastoreItem xmlns:ds="http://schemas.openxmlformats.org/officeDocument/2006/customXml" ds:itemID="{FD1065BB-8CB1-44AD-858A-295595754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6e037-907c-4c44-bd0b-b6c0e35ea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D5B49A-4747-4A60-A1CA-5DB732726E4A}">
  <ds:schemaRefs>
    <ds:schemaRef ds:uri="http://schemas.openxmlformats.org/officeDocument/2006/bibliography"/>
  </ds:schemaRefs>
</ds:datastoreItem>
</file>

<file path=customXml/itemProps5.xml><?xml version="1.0" encoding="utf-8"?>
<ds:datastoreItem xmlns:ds="http://schemas.openxmlformats.org/officeDocument/2006/customXml" ds:itemID="{F6D441DD-E89B-4330-A404-1AF7138A6F94}">
  <ds:schemaRefs>
    <ds:schemaRef ds:uri="http://schemas.openxmlformats.org/officeDocument/2006/bibliography"/>
  </ds:schemaRefs>
</ds:datastoreItem>
</file>

<file path=customXml/itemProps6.xml><?xml version="1.0" encoding="utf-8"?>
<ds:datastoreItem xmlns:ds="http://schemas.openxmlformats.org/officeDocument/2006/customXml" ds:itemID="{C86C6DAC-5122-4376-9F58-08DADC9EEA5A}">
  <ds:schemaRefs>
    <ds:schemaRef ds:uri="http://schemas.openxmlformats.org/officeDocument/2006/bibliography"/>
  </ds:schemaRefs>
</ds:datastoreItem>
</file>

<file path=customXml/itemProps7.xml><?xml version="1.0" encoding="utf-8"?>
<ds:datastoreItem xmlns:ds="http://schemas.openxmlformats.org/officeDocument/2006/customXml" ds:itemID="{48C8DFF0-CFF9-4645-A29B-D58F3F4F231E}">
  <ds:schemaRefs>
    <ds:schemaRef ds:uri="http://schemas.openxmlformats.org/officeDocument/2006/bibliography"/>
  </ds:schemaRefs>
</ds:datastoreItem>
</file>

<file path=customXml/itemProps8.xml><?xml version="1.0" encoding="utf-8"?>
<ds:datastoreItem xmlns:ds="http://schemas.openxmlformats.org/officeDocument/2006/customXml" ds:itemID="{6949BA5F-B9F4-4C26-8393-3AAC1553716A}">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C2AD08AD-5104-4436-B704-C40E82CF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NOVSTYLE.DOTM</Template>
  <TotalTime>376</TotalTime>
  <Pages>31</Pages>
  <Words>7960</Words>
  <Characters>45375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Novartis Basic registration template</vt:lpstr>
    </vt:vector>
  </TitlesOfParts>
  <Company>Novartis Pharma</Company>
  <LinksUpToDate>false</LinksUpToDate>
  <CharactersWithSpaces>53229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Novartis Basic registration template</dc:title>
  <dc:creator>Schwarz, Alexandra (Ext)</dc:creator>
  <cp:lastModifiedBy>Zhao, Jie (Beijing)</cp:lastModifiedBy>
  <cp:revision>8</cp:revision>
  <cp:lastPrinted>2013-09-11T16:54:00Z</cp:lastPrinted>
  <dcterms:created xsi:type="dcterms:W3CDTF">2016-06-14T16:07:00Z</dcterms:created>
  <dcterms:modified xsi:type="dcterms:W3CDTF">2016-06-28T13:04:00Z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vstyleVersion">
    <vt:lpwstr>14-04-2015</vt:lpwstr>
  </property>
  <property fmtid="{D5CDD505-2E9C-101B-9397-08002B2CF9AE}" pid="3" name="ContentType">
    <vt:lpwstr>Document</vt:lpwstr>
  </property>
  <property fmtid="{D5CDD505-2E9C-101B-9397-08002B2CF9AE}" pid="4" name="ContentTypeId">
    <vt:lpwstr>0x0101008F7023F65F41F44ABA8703B8A950849F</vt:lpwstr>
  </property>
  <property fmtid="{D5CDD505-2E9C-101B-9397-08002B2CF9AE}" pid="5" name="NovStyleNation">
    <vt:lpwstr>EN</vt:lpwstr>
  </property>
</Properties>
</file>