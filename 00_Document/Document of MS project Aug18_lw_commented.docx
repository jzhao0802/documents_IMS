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CAE76" w14:textId="77777777" w:rsidR="008A609D" w:rsidRPr="00E058C3" w:rsidRDefault="008A609D" w:rsidP="008A609D">
      <w:pPr>
        <w:ind w:left="2520" w:firstLine="420"/>
        <w:rPr>
          <w:rFonts w:ascii="宋体" w:eastAsia="宋体" w:hAnsi="宋体" w:cs="宋体"/>
          <w:b/>
          <w:color w:val="000000"/>
          <w:kern w:val="0"/>
          <w:sz w:val="24"/>
        </w:rPr>
      </w:pPr>
      <w:r w:rsidRPr="008A609D">
        <w:rPr>
          <w:rFonts w:ascii="宋体" w:eastAsia="宋体" w:hAnsi="宋体" w:cs="宋体" w:hint="eastAsia"/>
          <w:b/>
          <w:color w:val="000000"/>
          <w:kern w:val="0"/>
          <w:sz w:val="24"/>
        </w:rPr>
        <w:t>Document of MS project</w:t>
      </w:r>
    </w:p>
    <w:p w14:paraId="350DBCAF" w14:textId="77777777" w:rsidR="00E058C3" w:rsidRPr="00B61A48" w:rsidRDefault="00E058C3" w:rsidP="008A609D">
      <w:pPr>
        <w:ind w:left="2520" w:firstLine="420"/>
      </w:pPr>
    </w:p>
    <w:p w14:paraId="6B0C5AEA" w14:textId="77777777" w:rsidR="008A609D" w:rsidRPr="003C71AA" w:rsidRDefault="008A609D" w:rsidP="008A609D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8A609D">
        <w:rPr>
          <w:rFonts w:hint="eastAsia"/>
          <w:b/>
        </w:rPr>
        <w:t xml:space="preserve">using old </w:t>
      </w:r>
      <w:proofErr w:type="spellStart"/>
      <w:r w:rsidRPr="008A609D">
        <w:rPr>
          <w:rFonts w:hint="eastAsia"/>
          <w:b/>
        </w:rPr>
        <w:t>edss</w:t>
      </w:r>
      <w:proofErr w:type="spellEnd"/>
      <w:r w:rsidRPr="008A609D">
        <w:rPr>
          <w:rFonts w:hint="eastAsia"/>
          <w:b/>
        </w:rPr>
        <w:t xml:space="preserve"> score cut-off categories variables + Composite cohort</w:t>
      </w:r>
    </w:p>
    <w:p w14:paraId="5408BEF0" w14:textId="77777777" w:rsidR="008A609D" w:rsidRPr="00B61A48" w:rsidRDefault="008A609D" w:rsidP="00EF5252">
      <w:pPr>
        <w:pStyle w:val="ListParagraph"/>
        <w:numPr>
          <w:ilvl w:val="0"/>
          <w:numId w:val="35"/>
        </w:numPr>
        <w:ind w:firstLineChars="0"/>
      </w:pPr>
      <w:r w:rsidRPr="00EF5252">
        <w:rPr>
          <w:rFonts w:hint="eastAsia"/>
        </w:rPr>
        <w:t>prepare cohort data for descriptive stats</w:t>
      </w:r>
      <w:r w:rsidR="00A239F9" w:rsidRPr="00EF5252">
        <w:t xml:space="preserve"> and create descriptive stats</w:t>
      </w:r>
    </w:p>
    <w:p w14:paraId="6E91E7CF" w14:textId="77777777" w:rsidR="00D52915" w:rsidRPr="00B61A48" w:rsidRDefault="00D52915" w:rsidP="00A239F9">
      <w:pPr>
        <w:pStyle w:val="ListParagraph"/>
        <w:numPr>
          <w:ilvl w:val="0"/>
          <w:numId w:val="8"/>
        </w:numPr>
        <w:ind w:firstLineChars="0"/>
      </w:pPr>
      <w:r w:rsidRPr="00B61A48">
        <w:t xml:space="preserve">results -- </w:t>
      </w:r>
      <w:r w:rsidR="00A239F9" w:rsidRPr="00B61A48">
        <w:t>F:\Jie\MS\04_Delivery\01_DescriptiveStats\03 Results</w:t>
      </w:r>
    </w:p>
    <w:p w14:paraId="6E76DC3E" w14:textId="77777777" w:rsidR="008C3633" w:rsidRPr="00B61A48" w:rsidRDefault="008C3633" w:rsidP="008C3633">
      <w:pPr>
        <w:pStyle w:val="ListParagraph"/>
        <w:numPr>
          <w:ilvl w:val="0"/>
          <w:numId w:val="23"/>
        </w:numPr>
        <w:ind w:firstLineChars="0"/>
      </w:pPr>
      <w:r w:rsidRPr="00B61A48">
        <w:t>(the cohort data for descriptive stats): 2016-07-11 20.01.</w:t>
      </w:r>
      <w:commentRangeStart w:id="0"/>
      <w:r w:rsidRPr="00B61A48">
        <w:t>50</w:t>
      </w:r>
      <w:commentRangeEnd w:id="0"/>
      <w:r w:rsidR="008743F0">
        <w:rPr>
          <w:rStyle w:val="CommentReference"/>
        </w:rPr>
        <w:commentReference w:id="0"/>
      </w:r>
    </w:p>
    <w:p w14:paraId="60EC3407" w14:textId="77777777" w:rsidR="008C3633" w:rsidRPr="00B61A48" w:rsidRDefault="008C3633" w:rsidP="008C3633">
      <w:pPr>
        <w:pStyle w:val="ListParagraph"/>
        <w:numPr>
          <w:ilvl w:val="0"/>
          <w:numId w:val="23"/>
        </w:numPr>
        <w:ind w:firstLineChars="0"/>
      </w:pPr>
      <w:r w:rsidRPr="00B61A48">
        <w:t>(descriptive stats)</w:t>
      </w:r>
      <w:r w:rsidRPr="00B61A48">
        <w:rPr>
          <w:rFonts w:hint="eastAsia"/>
        </w:rPr>
        <w:t>：</w:t>
      </w:r>
      <w:r w:rsidRPr="00B61A48">
        <w:rPr>
          <w:rFonts w:hint="eastAsia"/>
        </w:rPr>
        <w:t xml:space="preserve"> </w:t>
      </w:r>
      <w:r w:rsidRPr="00B61A48">
        <w:t>DS_20160713</w:t>
      </w:r>
    </w:p>
    <w:p w14:paraId="6094D3F9" w14:textId="77777777" w:rsidR="008C3633" w:rsidRPr="00B61A48" w:rsidRDefault="00B428DC" w:rsidP="008C3633">
      <w:pPr>
        <w:pStyle w:val="ListParagraph"/>
        <w:ind w:left="1080" w:firstLineChars="0" w:firstLine="0"/>
      </w:pPr>
      <w:r w:rsidRPr="00B61A48">
        <w:t>I</w:t>
      </w:r>
      <w:r w:rsidRPr="00B61A48">
        <w:rPr>
          <w:rFonts w:hint="eastAsia"/>
        </w:rPr>
        <w:t>ii</w:t>
      </w:r>
      <w:r w:rsidRPr="00B61A48">
        <w:t xml:space="preserve">.     </w:t>
      </w:r>
      <w:r w:rsidRPr="00B61A48">
        <w:rPr>
          <w:color w:val="FF0000"/>
        </w:rPr>
        <w:t>(</w:t>
      </w:r>
      <w:proofErr w:type="gramStart"/>
      <w:r w:rsidRPr="00B61A48">
        <w:rPr>
          <w:color w:val="FF0000"/>
        </w:rPr>
        <w:t>descriptive</w:t>
      </w:r>
      <w:proofErr w:type="gramEnd"/>
      <w:r w:rsidRPr="00B61A48">
        <w:rPr>
          <w:color w:val="FF0000"/>
        </w:rPr>
        <w:t xml:space="preserve"> stats tables for delivery): Lichao added</w:t>
      </w:r>
    </w:p>
    <w:p w14:paraId="4894D2B8" w14:textId="77777777" w:rsidR="00D52915" w:rsidRPr="00B61A48" w:rsidRDefault="00D52915" w:rsidP="008C3633">
      <w:pPr>
        <w:pStyle w:val="ListParagraph"/>
        <w:numPr>
          <w:ilvl w:val="0"/>
          <w:numId w:val="8"/>
        </w:numPr>
        <w:ind w:firstLineChars="0"/>
      </w:pPr>
      <w:r w:rsidRPr="00B61A48">
        <w:t xml:space="preserve">code -- </w:t>
      </w:r>
      <w:r w:rsidR="00A239F9" w:rsidRPr="00B61A48">
        <w:t xml:space="preserve">F:\Jie\MS\04_Delivery\01_DescriptiveStats\02 </w:t>
      </w:r>
      <w:commentRangeStart w:id="1"/>
      <w:r w:rsidR="00A239F9" w:rsidRPr="00B61A48">
        <w:t>Code</w:t>
      </w:r>
      <w:commentRangeEnd w:id="1"/>
      <w:r w:rsidR="00EC7265">
        <w:rPr>
          <w:rStyle w:val="CommentReference"/>
        </w:rPr>
        <w:commentReference w:id="1"/>
      </w:r>
    </w:p>
    <w:p w14:paraId="1064BFD4" w14:textId="77777777" w:rsidR="00FE14E3" w:rsidRPr="00B61A48" w:rsidRDefault="00FE14E3" w:rsidP="00FE14E3">
      <w:pPr>
        <w:pStyle w:val="ListParagraph"/>
        <w:numPr>
          <w:ilvl w:val="0"/>
          <w:numId w:val="26"/>
        </w:numPr>
        <w:ind w:firstLineChars="0"/>
      </w:pPr>
      <w:r w:rsidRPr="00B61A48">
        <w:t xml:space="preserve">(prepare the cohort data for descriptive stats): 01 prepare cohort for descriptive </w:t>
      </w:r>
      <w:commentRangeStart w:id="2"/>
      <w:r w:rsidRPr="00B61A48">
        <w:t>stats</w:t>
      </w:r>
      <w:commentRangeEnd w:id="2"/>
      <w:r w:rsidR="00E35BBB">
        <w:rPr>
          <w:rStyle w:val="CommentReference"/>
        </w:rPr>
        <w:commentReference w:id="2"/>
      </w:r>
    </w:p>
    <w:p w14:paraId="041FD979" w14:textId="77777777" w:rsidR="00FE14E3" w:rsidRPr="00B61A48" w:rsidRDefault="00FE14E3" w:rsidP="00FE14E3">
      <w:pPr>
        <w:pStyle w:val="ListParagraph"/>
        <w:numPr>
          <w:ilvl w:val="0"/>
          <w:numId w:val="26"/>
        </w:numPr>
        <w:ind w:firstLineChars="0"/>
      </w:pPr>
      <w:r w:rsidRPr="00B61A48">
        <w:t xml:space="preserve">(create the descriptive stats): 02 create descriptive </w:t>
      </w:r>
      <w:commentRangeStart w:id="3"/>
      <w:r w:rsidRPr="00B61A48">
        <w:t>stats</w:t>
      </w:r>
      <w:commentRangeEnd w:id="3"/>
      <w:r w:rsidR="00BF59BA">
        <w:rPr>
          <w:rStyle w:val="CommentReference"/>
        </w:rPr>
        <w:commentReference w:id="3"/>
      </w:r>
    </w:p>
    <w:p w14:paraId="54E6A5F0" w14:textId="77777777" w:rsidR="00D52915" w:rsidRPr="00B61A48" w:rsidRDefault="00D52915" w:rsidP="00A239F9">
      <w:pPr>
        <w:pStyle w:val="ListParagraph"/>
        <w:ind w:left="1080" w:firstLineChars="0" w:firstLine="0"/>
      </w:pPr>
    </w:p>
    <w:p w14:paraId="2F78BDC2" w14:textId="77777777" w:rsidR="008A609D" w:rsidRPr="00B61A48" w:rsidRDefault="00111422" w:rsidP="00EF5252">
      <w:pPr>
        <w:pStyle w:val="ListParagraph"/>
        <w:numPr>
          <w:ilvl w:val="0"/>
          <w:numId w:val="35"/>
        </w:numPr>
        <w:ind w:firstLineChars="0"/>
      </w:pPr>
      <w:r w:rsidRPr="00EF5252">
        <w:t>Preparing</w:t>
      </w:r>
      <w:r w:rsidR="008A609D" w:rsidRPr="00EF5252">
        <w:rPr>
          <w:rFonts w:hint="eastAsia"/>
        </w:rPr>
        <w:t xml:space="preserve"> model data for </w:t>
      </w:r>
      <w:proofErr w:type="spellStart"/>
      <w:r w:rsidR="008A609D" w:rsidRPr="00EF5252">
        <w:rPr>
          <w:rFonts w:hint="eastAsia"/>
        </w:rPr>
        <w:t>Cmp</w:t>
      </w:r>
      <w:proofErr w:type="spellEnd"/>
      <w:r w:rsidR="008A609D" w:rsidRPr="00EF5252">
        <w:rPr>
          <w:rFonts w:hint="eastAsia"/>
        </w:rPr>
        <w:t xml:space="preserve"> cohorts</w:t>
      </w:r>
    </w:p>
    <w:p w14:paraId="46147F96" w14:textId="77777777" w:rsidR="00D52915" w:rsidRPr="00B61A48" w:rsidRDefault="00D52915" w:rsidP="00A239F9">
      <w:pPr>
        <w:pStyle w:val="ListParagraph"/>
        <w:numPr>
          <w:ilvl w:val="0"/>
          <w:numId w:val="10"/>
        </w:numPr>
        <w:ind w:firstLineChars="0"/>
      </w:pPr>
      <w:r w:rsidRPr="00B61A48">
        <w:t xml:space="preserve">results -- </w:t>
      </w:r>
      <w:r w:rsidR="00A239F9" w:rsidRPr="00B61A48">
        <w:t>F:\Jie\MS\04_Delivery\02_ExtractModelData4Cmp</w:t>
      </w:r>
      <w:r w:rsidR="00A239F9" w:rsidRPr="00B61A48">
        <w:rPr>
          <w:rFonts w:hint="eastAsia"/>
        </w:rPr>
        <w:t>\03 Results</w:t>
      </w:r>
    </w:p>
    <w:p w14:paraId="1B6F7B9B" w14:textId="77777777" w:rsidR="00D52915" w:rsidRDefault="00D52915" w:rsidP="00A239F9">
      <w:pPr>
        <w:pStyle w:val="ListParagraph"/>
        <w:numPr>
          <w:ilvl w:val="0"/>
          <w:numId w:val="10"/>
        </w:numPr>
        <w:ind w:firstLineChars="0"/>
      </w:pPr>
      <w:r w:rsidRPr="00B61A48">
        <w:t xml:space="preserve">code -- </w:t>
      </w:r>
      <w:r w:rsidR="00A239F9" w:rsidRPr="00B61A48">
        <w:t xml:space="preserve">F:\Jie\MS\04_Delivery\02_ExtractModelData4Cmp\02 </w:t>
      </w:r>
      <w:commentRangeStart w:id="4"/>
      <w:r w:rsidR="00A239F9" w:rsidRPr="00B61A48">
        <w:t>Code</w:t>
      </w:r>
      <w:commentRangeEnd w:id="4"/>
      <w:r w:rsidR="00D66AB1">
        <w:rPr>
          <w:rStyle w:val="CommentReference"/>
        </w:rPr>
        <w:commentReference w:id="4"/>
      </w:r>
    </w:p>
    <w:p w14:paraId="1EE5A22E" w14:textId="77777777" w:rsidR="003C71AA" w:rsidRPr="00B61A48" w:rsidRDefault="003C71AA" w:rsidP="003C71AA">
      <w:pPr>
        <w:pStyle w:val="ListParagraph"/>
        <w:ind w:left="1080" w:firstLineChars="0" w:firstLine="0"/>
      </w:pPr>
    </w:p>
    <w:p w14:paraId="6A8B9361" w14:textId="77777777" w:rsidR="008A609D" w:rsidRPr="00B61A48" w:rsidRDefault="008A609D" w:rsidP="00EF5252">
      <w:pPr>
        <w:pStyle w:val="ListParagraph"/>
        <w:numPr>
          <w:ilvl w:val="0"/>
          <w:numId w:val="35"/>
        </w:numPr>
        <w:ind w:firstLineChars="0"/>
      </w:pPr>
      <w:proofErr w:type="spellStart"/>
      <w:r w:rsidRPr="00EF5252">
        <w:rPr>
          <w:rFonts w:hint="eastAsia"/>
        </w:rPr>
        <w:t>InitModel</w:t>
      </w:r>
      <w:proofErr w:type="spellEnd"/>
      <w:r w:rsidRPr="00EF5252">
        <w:rPr>
          <w:rFonts w:hint="eastAsia"/>
        </w:rPr>
        <w:t xml:space="preserve"> and </w:t>
      </w:r>
      <w:proofErr w:type="spellStart"/>
      <w:r w:rsidRPr="00EF5252">
        <w:rPr>
          <w:rFonts w:hint="eastAsia"/>
        </w:rPr>
        <w:t>nonRegularizedGLM</w:t>
      </w:r>
      <w:proofErr w:type="spellEnd"/>
    </w:p>
    <w:p w14:paraId="07A1D3D2" w14:textId="77777777" w:rsidR="00D52915" w:rsidRPr="00B61A48" w:rsidRDefault="00D52915" w:rsidP="00A239F9">
      <w:pPr>
        <w:pStyle w:val="ListParagraph"/>
        <w:numPr>
          <w:ilvl w:val="0"/>
          <w:numId w:val="11"/>
        </w:numPr>
        <w:ind w:firstLineChars="0"/>
      </w:pPr>
      <w:r w:rsidRPr="00B61A48">
        <w:t>results –</w:t>
      </w:r>
      <w:r w:rsidR="00A239F9" w:rsidRPr="00B61A48">
        <w:t xml:space="preserve"> F:\Jie\MS\04_Delivery\03_InitModel_NonRegulatizedGLM\03 Results</w:t>
      </w:r>
    </w:p>
    <w:p w14:paraId="6647E220" w14:textId="77777777" w:rsidR="00A239F9" w:rsidRPr="00B61A48" w:rsidRDefault="00D52915" w:rsidP="00A239F9">
      <w:pPr>
        <w:pStyle w:val="ListParagraph"/>
        <w:numPr>
          <w:ilvl w:val="0"/>
          <w:numId w:val="20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variables): </w:t>
      </w:r>
      <w:r w:rsidR="00A239F9" w:rsidRPr="00B61A48">
        <w:t>2016-07-14 20.48.</w:t>
      </w:r>
      <w:commentRangeStart w:id="5"/>
      <w:r w:rsidR="00A239F9" w:rsidRPr="00B61A48">
        <w:t>49</w:t>
      </w:r>
      <w:commentRangeEnd w:id="5"/>
      <w:r w:rsidR="00CD3E1E">
        <w:rPr>
          <w:rStyle w:val="CommentReference"/>
        </w:rPr>
        <w:commentReference w:id="5"/>
      </w:r>
    </w:p>
    <w:p w14:paraId="6EBAC05C" w14:textId="77777777" w:rsidR="00D52915" w:rsidRPr="00B61A48" w:rsidRDefault="00D52915" w:rsidP="00A239F9">
      <w:pPr>
        <w:pStyle w:val="ListParagraph"/>
        <w:numPr>
          <w:ilvl w:val="0"/>
          <w:numId w:val="20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variables): </w:t>
      </w:r>
      <w:r w:rsidR="00A239F9" w:rsidRPr="00B61A48">
        <w:t>2016-07-14 22.26.06</w:t>
      </w:r>
    </w:p>
    <w:p w14:paraId="0D72885B" w14:textId="77777777" w:rsidR="00D52915" w:rsidRPr="00B61A48" w:rsidRDefault="00D52915" w:rsidP="00A239F9">
      <w:pPr>
        <w:pStyle w:val="ListParagraph"/>
        <w:numPr>
          <w:ilvl w:val="0"/>
          <w:numId w:val="20"/>
        </w:numPr>
        <w:ind w:firstLineChars="0"/>
      </w:pPr>
      <w:r w:rsidRPr="00B61A48">
        <w:t xml:space="preserve">(GLM with top 10 variables): </w:t>
      </w:r>
      <w:r w:rsidR="00A239F9" w:rsidRPr="00B61A48">
        <w:t>2016-07-15 02.33.53</w:t>
      </w:r>
    </w:p>
    <w:p w14:paraId="7DE5B324" w14:textId="77777777" w:rsidR="008C3633" w:rsidRPr="00B61A48" w:rsidRDefault="008C3633" w:rsidP="00FE14E3">
      <w:pPr>
        <w:pStyle w:val="ListParagraph"/>
        <w:numPr>
          <w:ilvl w:val="0"/>
          <w:numId w:val="11"/>
        </w:numPr>
        <w:ind w:firstLineChars="0"/>
      </w:pPr>
      <w:r w:rsidRPr="00B61A48">
        <w:t xml:space="preserve">code -- </w:t>
      </w:r>
      <w:r w:rsidR="00FE14E3" w:rsidRPr="00B61A48">
        <w:t xml:space="preserve">F:\Jie\MS\04_Delivery\13_InitModel_NonRegulatizedGLM\02 </w:t>
      </w:r>
      <w:commentRangeStart w:id="6"/>
      <w:r w:rsidR="00FE14E3" w:rsidRPr="00B61A48">
        <w:t>Code</w:t>
      </w:r>
      <w:commentRangeEnd w:id="6"/>
      <w:r w:rsidR="00D469C7">
        <w:rPr>
          <w:rStyle w:val="CommentReference"/>
        </w:rPr>
        <w:commentReference w:id="6"/>
      </w:r>
    </w:p>
    <w:p w14:paraId="70167319" w14:textId="77777777" w:rsidR="008C3633" w:rsidRPr="00B61A48" w:rsidRDefault="008C3633" w:rsidP="008C3633">
      <w:pPr>
        <w:pStyle w:val="ListParagraph"/>
        <w:ind w:left="1800" w:firstLineChars="0" w:firstLine="0"/>
      </w:pPr>
    </w:p>
    <w:p w14:paraId="284A6C36" w14:textId="77777777" w:rsidR="00D52915" w:rsidRPr="00B61A48" w:rsidRDefault="00BF5618" w:rsidP="00EF5252">
      <w:pPr>
        <w:pStyle w:val="ListParagraph"/>
        <w:numPr>
          <w:ilvl w:val="0"/>
          <w:numId w:val="35"/>
        </w:numPr>
        <w:ind w:firstLineChars="0"/>
      </w:pPr>
      <w:ins w:id="7" w:author="Lichao Wang" w:date="2016-08-18T13:34:00Z">
        <w:r>
          <w:t xml:space="preserve">Results in </w:t>
        </w:r>
      </w:ins>
      <w:ins w:id="8" w:author="Lichao Wang" w:date="2016-08-18T13:44:00Z">
        <w:r w:rsidR="00800156">
          <w:t xml:space="preserve">Step </w:t>
        </w:r>
      </w:ins>
      <w:ins w:id="9" w:author="Lichao Wang" w:date="2016-08-18T13:34:00Z">
        <w:r>
          <w:t>3</w:t>
        </w:r>
      </w:ins>
      <w:ins w:id="10" w:author="Lichao Wang" w:date="2016-08-18T13:44:00Z">
        <w:r w:rsidR="00800156">
          <w:t>)</w:t>
        </w:r>
      </w:ins>
      <w:ins w:id="11" w:author="Lichao Wang" w:date="2016-08-18T13:34:00Z">
        <w:r>
          <w:t xml:space="preserve"> above put into tables </w:t>
        </w:r>
      </w:ins>
      <w:del w:id="12" w:author="Lichao Wang" w:date="2016-08-18T13:34:00Z">
        <w:r w:rsidR="00D52915" w:rsidRPr="00EF5252" w:rsidDel="00BF5618">
          <w:rPr>
            <w:rFonts w:hint="eastAsia"/>
          </w:rPr>
          <w:delText xml:space="preserve">Modelling results </w:delText>
        </w:r>
      </w:del>
      <w:r w:rsidR="00D52915" w:rsidRPr="00EF5252">
        <w:rPr>
          <w:rFonts w:hint="eastAsia"/>
        </w:rPr>
        <w:t>for the composite cohort</w:t>
      </w:r>
    </w:p>
    <w:p w14:paraId="4A261D45" w14:textId="77777777" w:rsidR="00B428DC" w:rsidRPr="00B61A48" w:rsidRDefault="00D52915" w:rsidP="00A239F9">
      <w:pPr>
        <w:pStyle w:val="ListParagraph"/>
        <w:numPr>
          <w:ilvl w:val="0"/>
          <w:numId w:val="12"/>
        </w:numPr>
        <w:ind w:firstLineChars="0"/>
      </w:pPr>
      <w:r w:rsidRPr="00B61A48">
        <w:t xml:space="preserve">results </w:t>
      </w:r>
      <w:r w:rsidR="00B428DC" w:rsidRPr="00B61A48">
        <w:t>–</w:t>
      </w:r>
      <w:r w:rsidRPr="00B61A48">
        <w:t xml:space="preserve"> </w:t>
      </w:r>
    </w:p>
    <w:p w14:paraId="333DCF1C" w14:textId="77777777" w:rsidR="008A609D" w:rsidRPr="00B61A48" w:rsidRDefault="00262A82" w:rsidP="00B428DC">
      <w:pPr>
        <w:pStyle w:val="ListParagraph"/>
        <w:numPr>
          <w:ilvl w:val="0"/>
          <w:numId w:val="32"/>
        </w:numPr>
        <w:ind w:firstLineChars="0"/>
      </w:pPr>
      <w:ins w:id="13" w:author="Lichao Wang" w:date="2016-08-18T13:32:00Z">
        <w:r w:rsidRPr="00B61A48">
          <w:t>F:\</w:t>
        </w:r>
      </w:ins>
      <w:r w:rsidR="00A239F9" w:rsidRPr="00B61A48">
        <w:t>Jie\MS\04_Delivery\04_FinalTables\03 Results\2016-07-14 05.33.59</w:t>
      </w:r>
    </w:p>
    <w:p w14:paraId="653F465A" w14:textId="77777777" w:rsidR="00B428DC" w:rsidRPr="00B61A48" w:rsidRDefault="00B428DC" w:rsidP="00B428DC">
      <w:pPr>
        <w:pStyle w:val="ListParagraph"/>
        <w:numPr>
          <w:ilvl w:val="0"/>
          <w:numId w:val="32"/>
        </w:numPr>
        <w:ind w:firstLineChars="0"/>
        <w:rPr>
          <w:color w:val="FF0000"/>
        </w:rPr>
      </w:pPr>
      <w:r w:rsidRPr="00B61A48">
        <w:rPr>
          <w:color w:val="FF0000"/>
        </w:rPr>
        <w:t>tables for delivery: Lichao added</w:t>
      </w:r>
    </w:p>
    <w:p w14:paraId="477ADB16" w14:textId="77777777" w:rsidR="00D52915" w:rsidRPr="00B61A48" w:rsidRDefault="00D52915" w:rsidP="00B428DC">
      <w:pPr>
        <w:pStyle w:val="ListParagraph"/>
        <w:numPr>
          <w:ilvl w:val="0"/>
          <w:numId w:val="12"/>
        </w:numPr>
        <w:ind w:firstLineChars="0"/>
      </w:pPr>
      <w:r w:rsidRPr="00B61A48">
        <w:t xml:space="preserve">e -- </w:t>
      </w:r>
      <w:r w:rsidR="00A239F9" w:rsidRPr="00B61A48">
        <w:t xml:space="preserve">F:\Jie\MS\04_Delivery\04_FinalTables\02 </w:t>
      </w:r>
      <w:commentRangeStart w:id="14"/>
      <w:r w:rsidR="00A239F9" w:rsidRPr="00B61A48">
        <w:t>Code</w:t>
      </w:r>
      <w:commentRangeEnd w:id="14"/>
      <w:r w:rsidR="003222D0">
        <w:rPr>
          <w:rStyle w:val="CommentReference"/>
        </w:rPr>
        <w:commentReference w:id="14"/>
      </w:r>
    </w:p>
    <w:p w14:paraId="4F33C684" w14:textId="77777777" w:rsidR="00D52915" w:rsidRPr="00B61A48" w:rsidRDefault="00D52915" w:rsidP="00D52915">
      <w:pPr>
        <w:pStyle w:val="ListParagraph"/>
        <w:ind w:left="1080" w:firstLineChars="0" w:firstLine="0"/>
      </w:pPr>
    </w:p>
    <w:p w14:paraId="10538288" w14:textId="77777777" w:rsidR="008A609D" w:rsidRPr="003C71AA" w:rsidRDefault="008A609D" w:rsidP="00EF525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C71AA">
        <w:rPr>
          <w:rFonts w:hint="eastAsia"/>
          <w:b/>
        </w:rPr>
        <w:t xml:space="preserve">using new </w:t>
      </w:r>
      <w:proofErr w:type="spellStart"/>
      <w:r w:rsidRPr="003C71AA">
        <w:rPr>
          <w:rFonts w:hint="eastAsia"/>
          <w:b/>
        </w:rPr>
        <w:t>edss</w:t>
      </w:r>
      <w:proofErr w:type="spellEnd"/>
      <w:r w:rsidRPr="003C71AA">
        <w:rPr>
          <w:rFonts w:hint="eastAsia"/>
          <w:b/>
        </w:rPr>
        <w:t xml:space="preserve"> score cut-off categories variables + Composite cohort</w:t>
      </w:r>
    </w:p>
    <w:p w14:paraId="6EC3674E" w14:textId="77777777" w:rsidR="008A609D" w:rsidRPr="00B61A48" w:rsidRDefault="003C71AA" w:rsidP="00D52915">
      <w:pPr>
        <w:pStyle w:val="ListParagraph"/>
        <w:numPr>
          <w:ilvl w:val="0"/>
          <w:numId w:val="7"/>
        </w:numPr>
        <w:ind w:firstLineChars="0"/>
      </w:pPr>
      <w:r w:rsidRPr="00EF5252">
        <w:rPr>
          <w:rFonts w:hint="eastAsia"/>
        </w:rPr>
        <w:t>prepare cohort data for descriptive stats</w:t>
      </w:r>
      <w:r w:rsidRPr="00EF5252">
        <w:t xml:space="preserve"> and create descriptive stat</w:t>
      </w:r>
      <w:r>
        <w:t>s</w:t>
      </w:r>
    </w:p>
    <w:p w14:paraId="595F1B9D" w14:textId="77777777" w:rsidR="00D52915" w:rsidRPr="00B61A48" w:rsidRDefault="00D52915" w:rsidP="00EF5252">
      <w:pPr>
        <w:pStyle w:val="ListParagraph"/>
        <w:numPr>
          <w:ilvl w:val="0"/>
          <w:numId w:val="36"/>
        </w:numPr>
        <w:ind w:firstLineChars="0"/>
      </w:pPr>
      <w:r w:rsidRPr="00B61A48">
        <w:t xml:space="preserve">results -- </w:t>
      </w:r>
      <w:r w:rsidR="00950DC1" w:rsidRPr="00B61A48">
        <w:t>F:\Jie\MS\04_Delivery\11_DescriptiveStats\03 Results</w:t>
      </w:r>
    </w:p>
    <w:p w14:paraId="30B32EAD" w14:textId="77777777" w:rsidR="00950DC1" w:rsidRPr="00B61A48" w:rsidRDefault="00950DC1" w:rsidP="00950DC1">
      <w:pPr>
        <w:pStyle w:val="ListParagraph"/>
        <w:numPr>
          <w:ilvl w:val="0"/>
          <w:numId w:val="21"/>
        </w:numPr>
        <w:ind w:firstLineChars="0"/>
      </w:pPr>
      <w:commentRangeStart w:id="15"/>
      <w:r w:rsidRPr="00B61A48">
        <w:t>(the cohort data for descriptive stats): 2016-07-19 01.52.43</w:t>
      </w:r>
    </w:p>
    <w:p w14:paraId="6512781D" w14:textId="77777777" w:rsidR="00950DC1" w:rsidRPr="00B61A48" w:rsidRDefault="00950DC1" w:rsidP="00950DC1">
      <w:pPr>
        <w:pStyle w:val="ListParagraph"/>
        <w:numPr>
          <w:ilvl w:val="0"/>
          <w:numId w:val="21"/>
        </w:numPr>
        <w:ind w:firstLineChars="0"/>
      </w:pPr>
      <w:r w:rsidRPr="00B61A48">
        <w:t>(descriptive stats)</w:t>
      </w:r>
      <w:r w:rsidRPr="00B61A48">
        <w:rPr>
          <w:rFonts w:hint="eastAsia"/>
        </w:rPr>
        <w:t>：</w:t>
      </w:r>
      <w:r w:rsidRPr="00B61A48">
        <w:rPr>
          <w:rFonts w:hint="eastAsia"/>
        </w:rPr>
        <w:t xml:space="preserve"> </w:t>
      </w:r>
      <w:r w:rsidRPr="00B61A48">
        <w:t>DS_20160719</w:t>
      </w:r>
    </w:p>
    <w:p w14:paraId="1096E580" w14:textId="77777777" w:rsidR="00B428DC" w:rsidRPr="00B61A48" w:rsidRDefault="00B428DC" w:rsidP="00950DC1">
      <w:pPr>
        <w:pStyle w:val="ListParagraph"/>
        <w:numPr>
          <w:ilvl w:val="0"/>
          <w:numId w:val="21"/>
        </w:numPr>
        <w:ind w:firstLineChars="0"/>
      </w:pPr>
      <w:r w:rsidRPr="00B61A48">
        <w:rPr>
          <w:color w:val="FF0000"/>
        </w:rPr>
        <w:t>(descriptive stats tables for delivery): Lichao added</w:t>
      </w:r>
    </w:p>
    <w:p w14:paraId="07EF27BC" w14:textId="77777777" w:rsidR="00D52915" w:rsidRPr="00B61A48" w:rsidRDefault="00D52915" w:rsidP="00EF5252">
      <w:pPr>
        <w:pStyle w:val="ListParagraph"/>
        <w:numPr>
          <w:ilvl w:val="0"/>
          <w:numId w:val="36"/>
        </w:numPr>
        <w:ind w:firstLineChars="0"/>
      </w:pPr>
      <w:r w:rsidRPr="00B61A48">
        <w:t>code -- F:\Jie\MS\02_Code\Code4Delivery\11_DescriptiveStats</w:t>
      </w:r>
    </w:p>
    <w:p w14:paraId="7CD40EAA" w14:textId="77777777" w:rsidR="00950DC1" w:rsidRPr="00B61A48" w:rsidRDefault="00950DC1" w:rsidP="00950DC1">
      <w:pPr>
        <w:pStyle w:val="ListParagraph"/>
        <w:numPr>
          <w:ilvl w:val="0"/>
          <w:numId w:val="22"/>
        </w:numPr>
        <w:ind w:firstLineChars="0"/>
      </w:pPr>
      <w:r w:rsidRPr="00B61A48">
        <w:t>(prepare the cohort data for descriptive stats): 01 prepare cohort for descriptive stats</w:t>
      </w:r>
    </w:p>
    <w:p w14:paraId="6E4398E0" w14:textId="77777777" w:rsidR="00950DC1" w:rsidRDefault="00950DC1" w:rsidP="00950DC1">
      <w:pPr>
        <w:pStyle w:val="ListParagraph"/>
        <w:numPr>
          <w:ilvl w:val="0"/>
          <w:numId w:val="22"/>
        </w:numPr>
        <w:ind w:firstLineChars="0"/>
      </w:pPr>
      <w:r w:rsidRPr="00B61A48">
        <w:t xml:space="preserve">(create the descriptive stats): </w:t>
      </w:r>
      <w:r w:rsidR="003C71AA">
        <w:t>02 create descriptive stats</w:t>
      </w:r>
    </w:p>
    <w:commentRangeEnd w:id="15"/>
    <w:p w14:paraId="324CB2CD" w14:textId="77777777" w:rsidR="003C71AA" w:rsidRPr="00B61A48" w:rsidRDefault="00E1064C" w:rsidP="003C71AA">
      <w:pPr>
        <w:pStyle w:val="ListParagraph"/>
        <w:ind w:left="1800" w:firstLineChars="0" w:firstLine="0"/>
      </w:pPr>
      <w:r>
        <w:rPr>
          <w:rStyle w:val="CommentReference"/>
        </w:rPr>
        <w:commentReference w:id="15"/>
      </w:r>
    </w:p>
    <w:p w14:paraId="43742BD4" w14:textId="77777777" w:rsidR="008A609D" w:rsidRPr="00B61A48" w:rsidRDefault="00111422" w:rsidP="00EF5252">
      <w:pPr>
        <w:pStyle w:val="ListParagraph"/>
        <w:numPr>
          <w:ilvl w:val="0"/>
          <w:numId w:val="7"/>
        </w:numPr>
        <w:ind w:firstLineChars="0"/>
      </w:pPr>
      <w:commentRangeStart w:id="16"/>
      <w:r w:rsidRPr="00EF5252">
        <w:t>Preparing</w:t>
      </w:r>
      <w:r w:rsidR="008A609D" w:rsidRPr="00EF5252">
        <w:rPr>
          <w:rFonts w:hint="eastAsia"/>
        </w:rPr>
        <w:t xml:space="preserve"> model data for </w:t>
      </w:r>
      <w:proofErr w:type="spellStart"/>
      <w:r w:rsidR="008A609D" w:rsidRPr="00EF5252">
        <w:rPr>
          <w:rFonts w:hint="eastAsia"/>
        </w:rPr>
        <w:t>Cmp</w:t>
      </w:r>
      <w:proofErr w:type="spellEnd"/>
      <w:r w:rsidR="008A609D" w:rsidRPr="00EF5252">
        <w:rPr>
          <w:rFonts w:hint="eastAsia"/>
        </w:rPr>
        <w:t xml:space="preserve"> cohorts</w:t>
      </w:r>
    </w:p>
    <w:p w14:paraId="5AC2372F" w14:textId="77777777" w:rsidR="00F20630" w:rsidRPr="00B61A48" w:rsidRDefault="00F20630" w:rsidP="00E81FEF">
      <w:pPr>
        <w:pStyle w:val="ListParagraph"/>
        <w:numPr>
          <w:ilvl w:val="0"/>
          <w:numId w:val="16"/>
        </w:numPr>
        <w:ind w:firstLineChars="0"/>
      </w:pPr>
      <w:r w:rsidRPr="00B61A48">
        <w:t xml:space="preserve">results -- </w:t>
      </w:r>
      <w:r w:rsidR="00E81FEF" w:rsidRPr="00B61A48">
        <w:t>F:\Jie\MS\04_Delivery\12_ExtractModelData4Cmp\03 Results</w:t>
      </w:r>
    </w:p>
    <w:p w14:paraId="67CBF7BD" w14:textId="77777777" w:rsidR="00F20630" w:rsidRDefault="00F20630" w:rsidP="00E81FEF">
      <w:pPr>
        <w:pStyle w:val="ListParagraph"/>
        <w:numPr>
          <w:ilvl w:val="0"/>
          <w:numId w:val="16"/>
        </w:numPr>
        <w:ind w:firstLineChars="0"/>
      </w:pPr>
      <w:r w:rsidRPr="00B61A48">
        <w:t xml:space="preserve">code -- </w:t>
      </w:r>
      <w:r w:rsidR="00E81FEF" w:rsidRPr="00B61A48">
        <w:t>F:\Jie\MS\04_Delivery\12_ExtractModelData4Cmp\02 Code</w:t>
      </w:r>
    </w:p>
    <w:p w14:paraId="16EBFC8F" w14:textId="77777777" w:rsidR="003C71AA" w:rsidRPr="00B61A48" w:rsidRDefault="003C71AA" w:rsidP="003C71AA">
      <w:pPr>
        <w:pStyle w:val="ListParagraph"/>
        <w:ind w:left="1080" w:firstLineChars="0" w:firstLine="0"/>
      </w:pPr>
    </w:p>
    <w:p w14:paraId="7644A6D4" w14:textId="77777777" w:rsidR="008A609D" w:rsidRPr="00B61A48" w:rsidRDefault="008A609D" w:rsidP="00EF5252">
      <w:pPr>
        <w:pStyle w:val="ListParagraph"/>
        <w:numPr>
          <w:ilvl w:val="0"/>
          <w:numId w:val="7"/>
        </w:numPr>
        <w:ind w:firstLineChars="0"/>
      </w:pPr>
      <w:proofErr w:type="spellStart"/>
      <w:r w:rsidRPr="00EF5252">
        <w:rPr>
          <w:rFonts w:hint="eastAsia"/>
        </w:rPr>
        <w:t>InitModel</w:t>
      </w:r>
      <w:proofErr w:type="spellEnd"/>
      <w:r w:rsidRPr="00EF5252">
        <w:rPr>
          <w:rFonts w:hint="eastAsia"/>
        </w:rPr>
        <w:t xml:space="preserve"> and </w:t>
      </w:r>
      <w:proofErr w:type="spellStart"/>
      <w:r w:rsidRPr="00EF5252">
        <w:rPr>
          <w:rFonts w:hint="eastAsia"/>
        </w:rPr>
        <w:t>nonRegularizedGLM</w:t>
      </w:r>
      <w:proofErr w:type="spellEnd"/>
    </w:p>
    <w:p w14:paraId="42C10BA6" w14:textId="77777777" w:rsidR="00F20630" w:rsidRPr="00B61A48" w:rsidRDefault="00F20630" w:rsidP="00FE14E3">
      <w:pPr>
        <w:pStyle w:val="ListParagraph"/>
        <w:numPr>
          <w:ilvl w:val="0"/>
          <w:numId w:val="18"/>
        </w:numPr>
        <w:ind w:firstLineChars="0"/>
      </w:pPr>
      <w:r w:rsidRPr="00B61A48">
        <w:t>R</w:t>
      </w:r>
      <w:r w:rsidRPr="00B61A48">
        <w:rPr>
          <w:rFonts w:hint="eastAsia"/>
        </w:rPr>
        <w:t xml:space="preserve">esults </w:t>
      </w:r>
      <w:r w:rsidRPr="00B61A48">
        <w:t>–</w:t>
      </w:r>
      <w:r w:rsidR="00FE14E3" w:rsidRPr="00B61A48">
        <w:t>F:</w:t>
      </w:r>
      <w:r w:rsidR="00B428DC" w:rsidRPr="00B61A48">
        <w:t>\Jie\MS\04_Delivery\1</w:t>
      </w:r>
      <w:r w:rsidR="00FE14E3" w:rsidRPr="00B61A48">
        <w:t>3_InitModel_NonRegulatizedGLM\03 Results</w:t>
      </w:r>
    </w:p>
    <w:p w14:paraId="02E8CA3B" w14:textId="77777777" w:rsidR="00FE14E3" w:rsidRPr="00B61A48" w:rsidRDefault="00FE14E3" w:rsidP="00B428DC">
      <w:pPr>
        <w:pStyle w:val="ListParagraph"/>
        <w:numPr>
          <w:ilvl w:val="0"/>
          <w:numId w:val="25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variables): </w:t>
      </w:r>
      <w:r w:rsidR="00B428DC" w:rsidRPr="00B61A48">
        <w:t>2016-07-26 04.15.57</w:t>
      </w:r>
    </w:p>
    <w:p w14:paraId="37A2F4A1" w14:textId="77777777" w:rsidR="00FE14E3" w:rsidRPr="00B61A48" w:rsidRDefault="00FE14E3" w:rsidP="00B428DC">
      <w:pPr>
        <w:pStyle w:val="ListParagraph"/>
        <w:numPr>
          <w:ilvl w:val="0"/>
          <w:numId w:val="25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variables): </w:t>
      </w:r>
      <w:r w:rsidR="00B428DC" w:rsidRPr="00B61A48">
        <w:t>2016-07-26 08.17.58</w:t>
      </w:r>
    </w:p>
    <w:p w14:paraId="018F8B01" w14:textId="77777777" w:rsidR="00FE14E3" w:rsidRPr="00B61A48" w:rsidRDefault="00FE14E3" w:rsidP="003C71AA">
      <w:pPr>
        <w:pStyle w:val="ListParagraph"/>
        <w:numPr>
          <w:ilvl w:val="0"/>
          <w:numId w:val="25"/>
        </w:numPr>
        <w:ind w:firstLineChars="0"/>
      </w:pPr>
      <w:r w:rsidRPr="00B61A48">
        <w:t xml:space="preserve">(GLM with top 10 variables): </w:t>
      </w:r>
      <w:r w:rsidR="00B428DC" w:rsidRPr="00B61A48">
        <w:t>2016-07-27 04.16.35</w:t>
      </w:r>
    </w:p>
    <w:p w14:paraId="7AD4468E" w14:textId="60B5CCE1" w:rsidR="00F20630" w:rsidRDefault="00F20630" w:rsidP="00FE14E3">
      <w:pPr>
        <w:pStyle w:val="ListParagraph"/>
        <w:numPr>
          <w:ilvl w:val="0"/>
          <w:numId w:val="18"/>
        </w:numPr>
        <w:ind w:firstLineChars="0"/>
      </w:pPr>
      <w:r w:rsidRPr="00B61A48">
        <w:t xml:space="preserve">code -- </w:t>
      </w:r>
      <w:r w:rsidR="00FE14E3" w:rsidRPr="00B61A48">
        <w:t>F:\Jie\MS\04_Delivery\</w:t>
      </w:r>
      <w:ins w:id="17" w:author="Zhao, Jie (Beijing)" w:date="2016-08-19T16:51:00Z">
        <w:r w:rsidR="00DD4588">
          <w:t>1</w:t>
        </w:r>
      </w:ins>
      <w:del w:id="18" w:author="Zhao, Jie (Beijing)" w:date="2016-08-19T16:50:00Z">
        <w:r w:rsidR="00FE14E3" w:rsidRPr="00B61A48" w:rsidDel="00DD4588">
          <w:delText>2</w:delText>
        </w:r>
      </w:del>
      <w:r w:rsidR="00FE14E3" w:rsidRPr="00B61A48">
        <w:t>3_InitModel_NonRegulatizedGLM\02 Code</w:t>
      </w:r>
    </w:p>
    <w:p w14:paraId="3CA3A156" w14:textId="77777777" w:rsidR="003C71AA" w:rsidRPr="00B61A48" w:rsidRDefault="003C71AA" w:rsidP="003C71AA">
      <w:pPr>
        <w:pStyle w:val="ListParagraph"/>
        <w:ind w:left="1080" w:firstLineChars="0" w:firstLine="0"/>
      </w:pPr>
    </w:p>
    <w:p w14:paraId="6C7126E6" w14:textId="77777777" w:rsidR="008A609D" w:rsidRPr="00B61A48" w:rsidRDefault="008A609D" w:rsidP="00EF5252">
      <w:pPr>
        <w:pStyle w:val="ListParagraph"/>
        <w:numPr>
          <w:ilvl w:val="0"/>
          <w:numId w:val="7"/>
        </w:numPr>
        <w:ind w:firstLineChars="0"/>
      </w:pPr>
      <w:r w:rsidRPr="00EF5252">
        <w:rPr>
          <w:rFonts w:hint="eastAsia"/>
        </w:rPr>
        <w:t>Modelling results for the composite cohort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6324"/>
      </w:tblGrid>
      <w:tr w:rsidR="00F20630" w:rsidRPr="00F20630" w14:paraId="37F8A229" w14:textId="77777777" w:rsidTr="00F20630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2A68" w14:textId="77777777" w:rsidR="00B428DC" w:rsidRPr="00B61A48" w:rsidRDefault="00F20630" w:rsidP="00FE14E3">
            <w:pPr>
              <w:pStyle w:val="ListParagraph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>results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B428DC" w:rsidRPr="00B61A48">
              <w:rPr>
                <w:rFonts w:ascii="宋体" w:eastAsia="宋体" w:hAnsi="宋体" w:cs="宋体"/>
                <w:color w:val="000000"/>
                <w:kern w:val="0"/>
                <w:sz w:val="22"/>
              </w:rPr>
              <w:t>–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14:paraId="0ADDC481" w14:textId="77777777" w:rsidR="00F20630" w:rsidRPr="00B61A48" w:rsidRDefault="00EF5252" w:rsidP="00B428DC">
            <w:pPr>
              <w:pStyle w:val="ListParagraph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F:\</w:t>
            </w:r>
            <w:r w:rsidR="00FE14E3" w:rsidRPr="00EF5252">
              <w:t>Jie\MS\04_Delivery\14_FinalTables\03 Results</w:t>
            </w:r>
          </w:p>
          <w:p w14:paraId="78C851D7" w14:textId="77777777"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C71AA">
              <w:rPr>
                <w:color w:val="FF0000"/>
              </w:rPr>
              <w:t>tables for delivery: Lichao added</w:t>
            </w:r>
          </w:p>
        </w:tc>
      </w:tr>
      <w:tr w:rsidR="00F20630" w:rsidRPr="00F20630" w14:paraId="23802B5E" w14:textId="77777777" w:rsidTr="00F20630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DEE0" w14:textId="77777777" w:rsidR="00F20630" w:rsidRPr="00B61A48" w:rsidRDefault="00FE14E3" w:rsidP="00FE14E3">
            <w:pPr>
              <w:pStyle w:val="ListParagraph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>code --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EF5252">
              <w:t>F:\Jie\MS\04_Delivery\14_FinalTables\02 Code</w:t>
            </w:r>
          </w:p>
        </w:tc>
      </w:tr>
    </w:tbl>
    <w:commentRangeEnd w:id="16"/>
    <w:p w14:paraId="070C6F85" w14:textId="77777777" w:rsidR="008A609D" w:rsidRPr="00B61A48" w:rsidRDefault="003B062F" w:rsidP="008A609D">
      <w:pPr>
        <w:pStyle w:val="ListParagraph"/>
        <w:ind w:left="360" w:firstLineChars="0" w:firstLine="0"/>
      </w:pPr>
      <w:r>
        <w:rPr>
          <w:rStyle w:val="CommentReference"/>
        </w:rPr>
        <w:commentReference w:id="16"/>
      </w:r>
    </w:p>
    <w:p w14:paraId="031F07E7" w14:textId="77777777" w:rsidR="008A609D" w:rsidRPr="003C71AA" w:rsidRDefault="008A609D" w:rsidP="00EF525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C71AA">
        <w:rPr>
          <w:rFonts w:hint="eastAsia"/>
          <w:b/>
        </w:rPr>
        <w:t xml:space="preserve">using new </w:t>
      </w:r>
      <w:proofErr w:type="spellStart"/>
      <w:r w:rsidRPr="003C71AA">
        <w:rPr>
          <w:rFonts w:hint="eastAsia"/>
          <w:b/>
        </w:rPr>
        <w:t>edss</w:t>
      </w:r>
      <w:proofErr w:type="spellEnd"/>
      <w:r w:rsidRPr="003C71AA">
        <w:rPr>
          <w:rFonts w:hint="eastAsia"/>
          <w:b/>
        </w:rPr>
        <w:t xml:space="preserve"> score cut-off categories variables + </w:t>
      </w:r>
      <w:del w:id="19" w:author="Lichao Wang" w:date="2016-08-18T13:45:00Z">
        <w:r w:rsidRPr="003C71AA" w:rsidDel="003E5917">
          <w:rPr>
            <w:rFonts w:hint="eastAsia"/>
            <w:b/>
          </w:rPr>
          <w:delText xml:space="preserve">all </w:delText>
        </w:r>
      </w:del>
      <w:ins w:id="20" w:author="Lichao Wang" w:date="2016-08-18T13:45:00Z">
        <w:r w:rsidR="003E5917">
          <w:rPr>
            <w:b/>
          </w:rPr>
          <w:t>4</w:t>
        </w:r>
        <w:r w:rsidR="003E5917" w:rsidRPr="003C71AA">
          <w:rPr>
            <w:rFonts w:hint="eastAsia"/>
            <w:b/>
          </w:rPr>
          <w:t xml:space="preserve"> </w:t>
        </w:r>
      </w:ins>
      <w:r w:rsidRPr="003C71AA">
        <w:rPr>
          <w:rFonts w:hint="eastAsia"/>
          <w:b/>
        </w:rPr>
        <w:t>other cohorts</w:t>
      </w:r>
    </w:p>
    <w:p w14:paraId="587EE070" w14:textId="77777777" w:rsidR="008A609D" w:rsidRDefault="003C71AA" w:rsidP="008A609D">
      <w:pPr>
        <w:pStyle w:val="ListParagraph"/>
        <w:numPr>
          <w:ilvl w:val="0"/>
          <w:numId w:val="5"/>
        </w:numPr>
        <w:ind w:firstLineChars="0"/>
      </w:pPr>
      <w:r w:rsidRPr="00EF5252">
        <w:rPr>
          <w:rFonts w:hint="eastAsia"/>
        </w:rPr>
        <w:t>prepare cohort data for descriptive stats</w:t>
      </w:r>
      <w:r w:rsidRPr="00EF5252">
        <w:t xml:space="preserve"> and create descriptive stat</w:t>
      </w:r>
    </w:p>
    <w:p w14:paraId="16751963" w14:textId="77777777" w:rsidR="00EF5252" w:rsidRPr="00B61A48" w:rsidRDefault="00EF5252" w:rsidP="00EF5252">
      <w:pPr>
        <w:ind w:left="720"/>
      </w:pPr>
      <w:proofErr w:type="gramStart"/>
      <w:r>
        <w:t>a</w:t>
      </w:r>
      <w:proofErr w:type="gramEnd"/>
      <w:r>
        <w:t xml:space="preserve">. </w:t>
      </w:r>
      <w:r w:rsidRPr="00B61A48">
        <w:t>results -- F:\Jie\MS\04_Delivery\11_DescriptiveStats\03 Results</w:t>
      </w:r>
    </w:p>
    <w:p w14:paraId="255B9646" w14:textId="77777777" w:rsidR="00EF5252" w:rsidRPr="00B61A48" w:rsidRDefault="00EF5252" w:rsidP="00EF5252">
      <w:pPr>
        <w:pStyle w:val="ListParagraph"/>
        <w:numPr>
          <w:ilvl w:val="0"/>
          <w:numId w:val="37"/>
        </w:numPr>
        <w:ind w:firstLineChars="0"/>
      </w:pPr>
      <w:commentRangeStart w:id="21"/>
      <w:r w:rsidRPr="00B61A48">
        <w:t>(the cohort data for descriptive stats): 2016-07-19 01.52.43</w:t>
      </w:r>
    </w:p>
    <w:p w14:paraId="45A0D4D2" w14:textId="77777777" w:rsidR="00EF5252" w:rsidRPr="00B61A48" w:rsidRDefault="00EF5252" w:rsidP="00EF5252">
      <w:pPr>
        <w:pStyle w:val="ListParagraph"/>
        <w:numPr>
          <w:ilvl w:val="0"/>
          <w:numId w:val="37"/>
        </w:numPr>
        <w:ind w:firstLineChars="0"/>
      </w:pPr>
      <w:r w:rsidRPr="00B61A48">
        <w:t>(descriptive stats)</w:t>
      </w:r>
      <w:r w:rsidRPr="00B61A48">
        <w:rPr>
          <w:rFonts w:hint="eastAsia"/>
        </w:rPr>
        <w:t>：</w:t>
      </w:r>
      <w:r w:rsidRPr="00B61A48">
        <w:rPr>
          <w:rFonts w:hint="eastAsia"/>
        </w:rPr>
        <w:t xml:space="preserve"> </w:t>
      </w:r>
      <w:r w:rsidRPr="00B61A48">
        <w:t>DS_20160719</w:t>
      </w:r>
    </w:p>
    <w:p w14:paraId="46114A84" w14:textId="77777777" w:rsidR="00EF5252" w:rsidRPr="00B61A48" w:rsidRDefault="00EF5252" w:rsidP="00EF5252">
      <w:pPr>
        <w:pStyle w:val="ListParagraph"/>
        <w:numPr>
          <w:ilvl w:val="0"/>
          <w:numId w:val="37"/>
        </w:numPr>
        <w:ind w:firstLineChars="0"/>
      </w:pPr>
      <w:r w:rsidRPr="00B61A48">
        <w:rPr>
          <w:color w:val="FF0000"/>
        </w:rPr>
        <w:t>(descriptive stats tables for delivery): Lichao added</w:t>
      </w:r>
    </w:p>
    <w:p w14:paraId="206475B5" w14:textId="77777777" w:rsidR="00EF5252" w:rsidRPr="00B61A48" w:rsidRDefault="00EF5252" w:rsidP="00EF5252">
      <w:pPr>
        <w:pStyle w:val="ListParagraph"/>
        <w:numPr>
          <w:ilvl w:val="0"/>
          <w:numId w:val="11"/>
        </w:numPr>
        <w:ind w:firstLineChars="0"/>
      </w:pPr>
      <w:r w:rsidRPr="00B61A48">
        <w:t>code -- F:\Jie\MS\02_Code\Code4Delivery\11_DescriptiveStats</w:t>
      </w:r>
    </w:p>
    <w:p w14:paraId="49046CBB" w14:textId="77777777" w:rsidR="00EF5252" w:rsidRPr="00B61A48" w:rsidRDefault="00EF5252" w:rsidP="00EF5252">
      <w:pPr>
        <w:pStyle w:val="ListParagraph"/>
        <w:numPr>
          <w:ilvl w:val="0"/>
          <w:numId w:val="38"/>
        </w:numPr>
        <w:ind w:firstLineChars="0"/>
      </w:pPr>
      <w:r w:rsidRPr="00B61A48">
        <w:t>(prepare the cohort data for descriptive stats): 01 prepare cohort for descriptive stats</w:t>
      </w:r>
    </w:p>
    <w:p w14:paraId="49CC22D1" w14:textId="77777777" w:rsidR="00EF5252" w:rsidRPr="00B61A48" w:rsidRDefault="00EF5252" w:rsidP="00EF5252">
      <w:pPr>
        <w:pStyle w:val="ListParagraph"/>
        <w:numPr>
          <w:ilvl w:val="0"/>
          <w:numId w:val="38"/>
        </w:numPr>
        <w:ind w:firstLineChars="0"/>
      </w:pPr>
      <w:r w:rsidRPr="00B61A48">
        <w:t>(create the descriptive stats): 02 create descriptive stats</w:t>
      </w:r>
    </w:p>
    <w:commentRangeEnd w:id="21"/>
    <w:p w14:paraId="37608072" w14:textId="77777777" w:rsidR="00EF5252" w:rsidRPr="00EF5252" w:rsidRDefault="000E6AB1" w:rsidP="00EF5252">
      <w:pPr>
        <w:pStyle w:val="ListParagraph"/>
        <w:ind w:left="643" w:firstLineChars="0" w:firstLine="0"/>
      </w:pPr>
      <w:r>
        <w:rPr>
          <w:rStyle w:val="CommentReference"/>
        </w:rPr>
        <w:commentReference w:id="21"/>
      </w:r>
    </w:p>
    <w:p w14:paraId="0C2C6B10" w14:textId="77777777" w:rsidR="008A609D" w:rsidRDefault="00111422" w:rsidP="003C71AA">
      <w:pPr>
        <w:pStyle w:val="ListParagraph"/>
        <w:numPr>
          <w:ilvl w:val="0"/>
          <w:numId w:val="5"/>
        </w:numPr>
        <w:ind w:firstLineChars="0"/>
      </w:pPr>
      <w:r w:rsidRPr="00EF5252">
        <w:t>Preparing</w:t>
      </w:r>
      <w:r w:rsidR="008A609D" w:rsidRPr="00EF5252">
        <w:rPr>
          <w:rFonts w:hint="eastAsia"/>
        </w:rPr>
        <w:t xml:space="preserve"> model data for </w:t>
      </w:r>
      <w:del w:id="22" w:author="Lichao Wang" w:date="2016-08-18T13:48:00Z">
        <w:r w:rsidR="008A609D" w:rsidRPr="00EF5252" w:rsidDel="004C3F8F">
          <w:rPr>
            <w:rFonts w:hint="eastAsia"/>
          </w:rPr>
          <w:delText xml:space="preserve">Cmp </w:delText>
        </w:r>
      </w:del>
      <w:ins w:id="23" w:author="Lichao Wang" w:date="2016-08-18T13:48:00Z">
        <w:r w:rsidR="004C3F8F">
          <w:t>the other 4</w:t>
        </w:r>
        <w:r w:rsidR="004C3F8F" w:rsidRPr="00EF5252">
          <w:rPr>
            <w:rFonts w:hint="eastAsia"/>
          </w:rPr>
          <w:t xml:space="preserve"> </w:t>
        </w:r>
      </w:ins>
      <w:r w:rsidR="008A609D" w:rsidRPr="00EF5252">
        <w:rPr>
          <w:rFonts w:hint="eastAsia"/>
        </w:rPr>
        <w:t>cohorts</w:t>
      </w:r>
    </w:p>
    <w:p w14:paraId="1F13E988" w14:textId="77777777" w:rsidR="003C71AA" w:rsidRPr="00B61A48" w:rsidRDefault="003C71AA" w:rsidP="003C71AA">
      <w:pPr>
        <w:pStyle w:val="ListParagraph"/>
        <w:numPr>
          <w:ilvl w:val="0"/>
          <w:numId w:val="41"/>
        </w:numPr>
        <w:ind w:firstLineChars="0"/>
      </w:pPr>
      <w:r w:rsidRPr="00B61A48">
        <w:t xml:space="preserve">results -- </w:t>
      </w:r>
      <w:r>
        <w:t>F:\Jie\MS\04_Delivery\2</w:t>
      </w:r>
      <w:r w:rsidRPr="00B61A48">
        <w:t>2_ExtractModelData4Cmp\03 Results</w:t>
      </w:r>
    </w:p>
    <w:p w14:paraId="59F2BA08" w14:textId="77777777" w:rsidR="003C71AA" w:rsidRDefault="003C71AA" w:rsidP="003C71AA">
      <w:pPr>
        <w:pStyle w:val="ListParagraph"/>
        <w:numPr>
          <w:ilvl w:val="0"/>
          <w:numId w:val="41"/>
        </w:numPr>
        <w:ind w:firstLineChars="0"/>
      </w:pPr>
      <w:r w:rsidRPr="00B61A48">
        <w:t xml:space="preserve">code -- </w:t>
      </w:r>
      <w:r>
        <w:t>F:\Jie\MS\04_Delivery\2</w:t>
      </w:r>
      <w:r w:rsidRPr="00B61A48">
        <w:t>2_ExtractModelData4Cmp\02 Code</w:t>
      </w:r>
    </w:p>
    <w:p w14:paraId="4FD7A484" w14:textId="77777777" w:rsidR="003C71AA" w:rsidRPr="00B61A48" w:rsidRDefault="003C71AA" w:rsidP="003C71AA">
      <w:pPr>
        <w:pStyle w:val="ListParagraph"/>
        <w:ind w:left="1003" w:firstLineChars="0" w:firstLine="0"/>
      </w:pPr>
    </w:p>
    <w:p w14:paraId="1ECF2D1A" w14:textId="7A671EAE" w:rsidR="008A609D" w:rsidRPr="00B61A48" w:rsidRDefault="008A609D" w:rsidP="006C5434">
      <w:pPr>
        <w:pStyle w:val="ListParagraph"/>
        <w:numPr>
          <w:ilvl w:val="0"/>
          <w:numId w:val="5"/>
        </w:numPr>
        <w:ind w:firstLineChars="0"/>
        <w:pPrChange w:id="24" w:author="Zhao, Jie (Beijing)" w:date="2016-08-19T18:07:00Z">
          <w:pPr>
            <w:pStyle w:val="ListParagraph"/>
            <w:numPr>
              <w:numId w:val="40"/>
            </w:numPr>
            <w:ind w:left="643" w:firstLineChars="0" w:hanging="360"/>
          </w:pPr>
        </w:pPrChange>
      </w:pPr>
      <w:proofErr w:type="spellStart"/>
      <w:r w:rsidRPr="00EF5252">
        <w:rPr>
          <w:rFonts w:hint="eastAsia"/>
        </w:rPr>
        <w:t>InitModel</w:t>
      </w:r>
      <w:proofErr w:type="spellEnd"/>
      <w:r w:rsidRPr="00EF5252">
        <w:rPr>
          <w:rFonts w:hint="eastAsia"/>
        </w:rPr>
        <w:t xml:space="preserve"> and </w:t>
      </w:r>
      <w:proofErr w:type="spellStart"/>
      <w:r w:rsidRPr="00EF5252">
        <w:rPr>
          <w:rFonts w:hint="eastAsia"/>
        </w:rPr>
        <w:t>nonRegularizedGLM</w:t>
      </w:r>
      <w:proofErr w:type="spellEnd"/>
    </w:p>
    <w:p w14:paraId="0D020D6C" w14:textId="77777777" w:rsidR="00FE14E3" w:rsidRPr="00B61A48" w:rsidRDefault="00FE14E3" w:rsidP="00B428DC">
      <w:pPr>
        <w:pStyle w:val="ListParagraph"/>
        <w:numPr>
          <w:ilvl w:val="0"/>
          <w:numId w:val="27"/>
        </w:numPr>
        <w:ind w:firstLineChars="0"/>
      </w:pPr>
      <w:r w:rsidRPr="00B61A48">
        <w:t>R</w:t>
      </w:r>
      <w:r w:rsidRPr="00B61A48">
        <w:rPr>
          <w:rFonts w:hint="eastAsia"/>
        </w:rPr>
        <w:t xml:space="preserve">esults </w:t>
      </w:r>
      <w:r w:rsidRPr="00B61A48">
        <w:t>–F:\Jie\MS\04_Delivery\23_InitModel_NonRegulatizedGLM\03 Results</w:t>
      </w:r>
    </w:p>
    <w:p w14:paraId="22C9ACF2" w14:textId="77777777"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variables): 2016-08-08 08.19.05</w:t>
      </w:r>
    </w:p>
    <w:p w14:paraId="2DFC890C" w14:textId="77777777"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variables): 2016-08-08 09.24.44</w:t>
      </w:r>
    </w:p>
    <w:p w14:paraId="4C224FA0" w14:textId="77777777"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(GLM with top 10 variables): 2016-08-11 06.51.00</w:t>
      </w:r>
    </w:p>
    <w:p w14:paraId="5B5584CA" w14:textId="77777777"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all the base variables + B2B): 2016-08-11 12.00.36</w:t>
      </w:r>
    </w:p>
    <w:p w14:paraId="7AD42726" w14:textId="77777777" w:rsidR="00FE14E3" w:rsidRPr="00B61A48" w:rsidRDefault="00FE14E3" w:rsidP="00B428DC">
      <w:pPr>
        <w:pStyle w:val="ListParagraph"/>
        <w:numPr>
          <w:ilvl w:val="0"/>
          <w:numId w:val="28"/>
        </w:numPr>
        <w:ind w:firstLineChars="0"/>
      </w:pPr>
      <w:r w:rsidRPr="00B61A48">
        <w:t>(</w:t>
      </w:r>
      <w:proofErr w:type="spellStart"/>
      <w:r w:rsidRPr="00B61A48">
        <w:t>InitModel</w:t>
      </w:r>
      <w:proofErr w:type="spellEnd"/>
      <w:r w:rsidRPr="00B61A48">
        <w:t xml:space="preserve"> with top 10 variables + B2B): 2016-08-11 12.09.42</w:t>
      </w:r>
    </w:p>
    <w:p w14:paraId="37EEE0FB" w14:textId="77777777" w:rsidR="00FE14E3" w:rsidRPr="00B61A48" w:rsidRDefault="00FE14E3" w:rsidP="003C71AA">
      <w:pPr>
        <w:pStyle w:val="ListParagraph"/>
        <w:numPr>
          <w:ilvl w:val="0"/>
          <w:numId w:val="28"/>
        </w:numPr>
        <w:ind w:firstLineChars="0"/>
      </w:pPr>
      <w:r w:rsidRPr="00B61A48">
        <w:t>(GLM with top 10 variables + B2B): 2016-08-11 12.14.54</w:t>
      </w:r>
    </w:p>
    <w:p w14:paraId="6239C08B" w14:textId="77777777" w:rsidR="00FE14E3" w:rsidRDefault="00FE14E3" w:rsidP="00B428DC">
      <w:pPr>
        <w:pStyle w:val="ListParagraph"/>
        <w:numPr>
          <w:ilvl w:val="0"/>
          <w:numId w:val="27"/>
        </w:numPr>
        <w:ind w:firstLineChars="0"/>
      </w:pPr>
      <w:r w:rsidRPr="00B61A48">
        <w:t>code -- F:\Jie\MS\04_Delivery\23_InitModel_NonRegulatizedGLM\02 Code</w:t>
      </w:r>
    </w:p>
    <w:p w14:paraId="5C9C79A6" w14:textId="77777777" w:rsidR="003C71AA" w:rsidRPr="00B61A48" w:rsidRDefault="003C71AA" w:rsidP="003C71AA">
      <w:pPr>
        <w:pStyle w:val="ListParagraph"/>
        <w:ind w:left="1440" w:firstLineChars="0" w:firstLine="0"/>
      </w:pPr>
    </w:p>
    <w:p w14:paraId="79F3B762" w14:textId="6A55318A" w:rsidR="008A609D" w:rsidRPr="00B61A48" w:rsidRDefault="008A609D" w:rsidP="006C5434">
      <w:pPr>
        <w:pStyle w:val="ListParagraph"/>
        <w:numPr>
          <w:ilvl w:val="0"/>
          <w:numId w:val="5"/>
        </w:numPr>
        <w:ind w:firstLineChars="0"/>
        <w:pPrChange w:id="25" w:author="Zhao, Jie (Beijing)" w:date="2016-08-19T18:08:00Z">
          <w:pPr>
            <w:pStyle w:val="ListParagraph"/>
            <w:numPr>
              <w:numId w:val="40"/>
            </w:numPr>
            <w:ind w:left="643" w:firstLineChars="0" w:hanging="360"/>
          </w:pPr>
        </w:pPrChange>
      </w:pPr>
      <w:r w:rsidRPr="00EF5252">
        <w:rPr>
          <w:rFonts w:hint="eastAsia"/>
        </w:rPr>
        <w:t>Modelling results for th</w:t>
      </w:r>
      <w:ins w:id="26" w:author="Zhao, Jie (Beijing)" w:date="2016-08-19T18:13:00Z">
        <w:r w:rsidR="00460799">
          <w:t xml:space="preserve">e other 4 </w:t>
        </w:r>
      </w:ins>
      <w:del w:id="27" w:author="Zhao, Jie (Beijing)" w:date="2016-08-19T18:13:00Z">
        <w:r w:rsidRPr="00EF5252" w:rsidDel="00460799">
          <w:rPr>
            <w:rFonts w:hint="eastAsia"/>
          </w:rPr>
          <w:delText xml:space="preserve">e composite </w:delText>
        </w:r>
      </w:del>
      <w:r w:rsidRPr="00EF5252">
        <w:rPr>
          <w:rFonts w:hint="eastAsia"/>
        </w:rPr>
        <w:t>cohort</w:t>
      </w:r>
      <w:ins w:id="28" w:author="Zhao, Jie (Beijing)" w:date="2016-08-19T18:13:00Z">
        <w:r w:rsidR="00460799">
          <w:t>s</w:t>
        </w:r>
      </w:ins>
    </w:p>
    <w:tbl>
      <w:tblPr>
        <w:tblW w:w="6300" w:type="dxa"/>
        <w:tblLook w:val="04A0" w:firstRow="1" w:lastRow="0" w:firstColumn="1" w:lastColumn="0" w:noHBand="0" w:noVBand="1"/>
      </w:tblPr>
      <w:tblGrid>
        <w:gridCol w:w="6324"/>
      </w:tblGrid>
      <w:tr w:rsidR="00B428DC" w:rsidRPr="00B61A48" w14:paraId="03FAB980" w14:textId="77777777" w:rsidTr="00CB2637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21E4" w14:textId="77777777"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>results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61A48">
              <w:rPr>
                <w:rFonts w:ascii="宋体" w:eastAsia="宋体" w:hAnsi="宋体" w:cs="宋体"/>
                <w:color w:val="000000"/>
                <w:kern w:val="0"/>
                <w:sz w:val="22"/>
              </w:rPr>
              <w:t>–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  <w:p w14:paraId="4653E1E6" w14:textId="77777777"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t>F:\Jie\MS\04_Delivery\24_FinalTables\03 Results</w:t>
            </w:r>
          </w:p>
          <w:p w14:paraId="1B0E05A1" w14:textId="77777777"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C71AA">
              <w:rPr>
                <w:color w:val="FF0000"/>
              </w:rPr>
              <w:t>Tables for delivery: Lichao added</w:t>
            </w:r>
          </w:p>
        </w:tc>
      </w:tr>
      <w:tr w:rsidR="00B428DC" w:rsidRPr="00B61A48" w14:paraId="7010C3D9" w14:textId="77777777" w:rsidTr="00CB2637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05F8" w14:textId="77777777" w:rsidR="00B428DC" w:rsidRPr="00B61A48" w:rsidRDefault="00B428DC" w:rsidP="00B428DC">
            <w:pPr>
              <w:pStyle w:val="ListParagraph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5252">
              <w:rPr>
                <w:rFonts w:hint="eastAsia"/>
              </w:rPr>
              <w:t xml:space="preserve">code </w:t>
            </w:r>
            <w:r w:rsidRPr="00B61A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-- </w:t>
            </w:r>
            <w:r w:rsidRPr="00EF5252">
              <w:t>F:\Jie\MS\04_Delivery\24_FinalTables\02 Code</w:t>
            </w:r>
          </w:p>
        </w:tc>
        <w:bookmarkStart w:id="29" w:name="_GoBack"/>
        <w:bookmarkEnd w:id="29"/>
      </w:tr>
    </w:tbl>
    <w:p w14:paraId="4E3643FB" w14:textId="77777777" w:rsidR="00B12B2A" w:rsidRDefault="007C1F42" w:rsidP="008A609D">
      <w:pPr>
        <w:ind w:firstLineChars="150" w:firstLine="315"/>
        <w:rPr>
          <w:ins w:id="30" w:author="Lichao Wang" w:date="2016-08-18T13:41:00Z"/>
        </w:rPr>
      </w:pPr>
      <w:ins w:id="31" w:author="Lichao Wang" w:date="2016-08-18T13:41:00Z">
        <w:r>
          <w:lastRenderedPageBreak/>
          <w:t xml:space="preserve">Missing: </w:t>
        </w:r>
      </w:ins>
    </w:p>
    <w:p w14:paraId="12DAE09C" w14:textId="77777777" w:rsidR="00F418C6" w:rsidRDefault="00F418C6">
      <w:pPr>
        <w:pStyle w:val="ListParagraph"/>
        <w:numPr>
          <w:ilvl w:val="0"/>
          <w:numId w:val="42"/>
        </w:numPr>
        <w:ind w:firstLineChars="0"/>
        <w:rPr>
          <w:ins w:id="32" w:author="Lichao Wang" w:date="2016-08-18T13:50:00Z"/>
        </w:rPr>
        <w:pPrChange w:id="33" w:author="Lichao Wang" w:date="2016-08-18T13:41:00Z">
          <w:pPr>
            <w:ind w:firstLineChars="150" w:firstLine="315"/>
          </w:pPr>
        </w:pPrChange>
      </w:pPr>
      <w:ins w:id="34" w:author="Lichao Wang" w:date="2016-08-18T13:50:00Z">
        <w:r>
          <w:t>Raw data and dictionary</w:t>
        </w:r>
      </w:ins>
    </w:p>
    <w:p w14:paraId="71E76DC7" w14:textId="77777777" w:rsidR="008A609D" w:rsidRPr="00B61A48" w:rsidRDefault="00F418C6">
      <w:pPr>
        <w:pStyle w:val="ListParagraph"/>
        <w:numPr>
          <w:ilvl w:val="0"/>
          <w:numId w:val="42"/>
        </w:numPr>
        <w:ind w:firstLineChars="0"/>
        <w:pPrChange w:id="35" w:author="Lichao Wang" w:date="2016-08-18T13:41:00Z">
          <w:pPr>
            <w:ind w:firstLineChars="150" w:firstLine="315"/>
          </w:pPr>
        </w:pPrChange>
      </w:pPr>
      <w:ins w:id="36" w:author="Lichao Wang" w:date="2016-08-18T13:50:00Z">
        <w:r>
          <w:t>T</w:t>
        </w:r>
      </w:ins>
      <w:ins w:id="37" w:author="Lichao Wang" w:date="2016-08-18T13:41:00Z">
        <w:r w:rsidR="007C1F42">
          <w:t xml:space="preserve">he </w:t>
        </w:r>
      </w:ins>
      <w:ins w:id="38" w:author="Lichao Wang" w:date="2016-08-18T13:50:00Z">
        <w:r>
          <w:t xml:space="preserve">variable description </w:t>
        </w:r>
      </w:ins>
      <w:ins w:id="39" w:author="Lichao Wang" w:date="2016-08-18T13:41:00Z">
        <w:r w:rsidR="007C1F42">
          <w:t xml:space="preserve">lookup table. </w:t>
        </w:r>
      </w:ins>
    </w:p>
    <w:sectPr w:rsidR="008A609D" w:rsidRPr="00B61A48" w:rsidSect="00D910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chao Wang" w:date="2016-08-18T12:33:00Z" w:initials="L.W">
    <w:p w14:paraId="23F646F8" w14:textId="77777777" w:rsidR="008743F0" w:rsidRDefault="008743F0">
      <w:pPr>
        <w:pStyle w:val="CommentText"/>
      </w:pPr>
      <w:r>
        <w:rPr>
          <w:rStyle w:val="CommentReference"/>
        </w:rPr>
        <w:annotationRef/>
      </w:r>
      <w:r>
        <w:t>This is the input to which code?</w:t>
      </w:r>
    </w:p>
    <w:p w14:paraId="3A0D53AA" w14:textId="77777777" w:rsidR="008567B3" w:rsidRDefault="008567B3">
      <w:pPr>
        <w:pStyle w:val="CommentText"/>
        <w:rPr>
          <w:rFonts w:hint="eastAsia"/>
        </w:rPr>
      </w:pPr>
      <w:r>
        <w:t>[Jie:] it is the input of “02 create descriptive stats”</w:t>
      </w:r>
    </w:p>
  </w:comment>
  <w:comment w:id="1" w:author="Lichao Wang" w:date="2016-08-18T12:17:00Z" w:initials="L.W">
    <w:p w14:paraId="2C4F63BF" w14:textId="77777777" w:rsidR="00EC7265" w:rsidRDefault="00EC7265">
      <w:pPr>
        <w:pStyle w:val="CommentText"/>
      </w:pPr>
      <w:r>
        <w:rPr>
          <w:rStyle w:val="CommentReference"/>
        </w:rPr>
        <w:annotationRef/>
      </w:r>
      <w:r>
        <w:t>There are more than one scripts in here. Which one should the user run?</w:t>
      </w:r>
    </w:p>
    <w:p w14:paraId="7CB258B2" w14:textId="77777777" w:rsidR="000B2283" w:rsidRDefault="000B2283">
      <w:pPr>
        <w:pStyle w:val="CommentText"/>
      </w:pPr>
      <w:r>
        <w:t xml:space="preserve">[Jie:] 1. </w:t>
      </w:r>
      <w:proofErr w:type="gramStart"/>
      <w:r>
        <w:t>first</w:t>
      </w:r>
      <w:proofErr w:type="gramEnd"/>
      <w:r>
        <w:t xml:space="preserve"> to run the code in “01 prepare cohort for descriptive stats” (1. Run the </w:t>
      </w:r>
      <w:r w:rsidR="00D43BFC">
        <w:t xml:space="preserve">01 </w:t>
      </w:r>
      <w:proofErr w:type="spellStart"/>
      <w:r w:rsidR="00D43BFC">
        <w:t>createJie’sVersion</w:t>
      </w:r>
      <w:proofErr w:type="spellEnd"/>
      <w:r w:rsidR="00D43BFC">
        <w:t xml:space="preserve"> 2. Then run the 02 </w:t>
      </w:r>
      <w:proofErr w:type="spellStart"/>
      <w:r w:rsidR="00D43BFC">
        <w:t>createLichao’sVersion</w:t>
      </w:r>
      <w:proofErr w:type="spellEnd"/>
      <w:r>
        <w:t>)</w:t>
      </w:r>
      <w:r w:rsidR="00D43BFC">
        <w:t xml:space="preserve"> </w:t>
      </w:r>
      <w:r>
        <w:t>2. Then to run the code in “02 create descriptive stats”</w:t>
      </w:r>
    </w:p>
  </w:comment>
  <w:comment w:id="2" w:author="Lichao Wang" w:date="2016-08-18T12:14:00Z" w:initials="L.W">
    <w:p w14:paraId="61019B59" w14:textId="77777777" w:rsidR="00E35BBB" w:rsidRDefault="00E35BBB">
      <w:pPr>
        <w:pStyle w:val="CommentText"/>
      </w:pPr>
      <w:r>
        <w:rPr>
          <w:rStyle w:val="CommentReference"/>
        </w:rPr>
        <w:annotationRef/>
      </w:r>
      <w:r>
        <w:t xml:space="preserve">This code uses the input data </w:t>
      </w:r>
      <w:r w:rsidRPr="00E35BBB">
        <w:t>2016-07-08 02.16.04</w:t>
      </w:r>
      <w:r>
        <w:t xml:space="preserve"> which seems to have been produced by some other code. What’s that code? We also need that code to re-produce it, right? We need to start from the raw input.</w:t>
      </w:r>
    </w:p>
    <w:p w14:paraId="15B19ABF" w14:textId="77777777" w:rsidR="00E4042B" w:rsidRDefault="00E4042B">
      <w:pPr>
        <w:pStyle w:val="CommentText"/>
      </w:pPr>
      <w:r>
        <w:t xml:space="preserve">[Jie:] it is created by the code in 01 </w:t>
      </w:r>
      <w:proofErr w:type="spellStart"/>
      <w:r>
        <w:t>createJie’sVersion</w:t>
      </w:r>
      <w:proofErr w:type="spellEnd"/>
    </w:p>
  </w:comment>
  <w:comment w:id="3" w:author="Lichao Wang" w:date="2016-08-18T12:21:00Z" w:initials="L.W">
    <w:p w14:paraId="598A5D10" w14:textId="77777777" w:rsidR="00BF59BA" w:rsidRDefault="00BF59B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Several questions: 1), This code doesn’t seem to be producing the descriptive statistics. I remember the descriptive stats was produced by Spark code? 2), This code also uses some input, which is unclear how to obtain. </w:t>
      </w:r>
    </w:p>
    <w:p w14:paraId="2C211A30" w14:textId="77777777" w:rsidR="00E4042B" w:rsidRDefault="00E4042B">
      <w:pPr>
        <w:pStyle w:val="CommentText"/>
      </w:pPr>
      <w:r>
        <w:rPr>
          <w:rStyle w:val="CommentReference"/>
        </w:rPr>
        <w:t>[Jie:] 1</w:t>
      </w:r>
      <w:proofErr w:type="gramStart"/>
      <w:r>
        <w:rPr>
          <w:rStyle w:val="CommentReference"/>
        </w:rPr>
        <w:t>)I</w:t>
      </w:r>
      <w:proofErr w:type="gramEnd"/>
      <w:r>
        <w:rPr>
          <w:rStyle w:val="CommentReference"/>
        </w:rPr>
        <w:t xml:space="preserve"> will add the spark code there. 2) </w:t>
      </w:r>
      <w:proofErr w:type="gramStart"/>
      <w:r>
        <w:rPr>
          <w:rStyle w:val="CommentReference"/>
        </w:rPr>
        <w:t>the</w:t>
      </w:r>
      <w:proofErr w:type="gramEnd"/>
      <w:r>
        <w:rPr>
          <w:rStyle w:val="CommentReference"/>
        </w:rPr>
        <w:t xml:space="preserve"> result in the folder with “01” will always be the input of the code in the folder with “02”</w:t>
      </w:r>
    </w:p>
  </w:comment>
  <w:comment w:id="4" w:author="Lichao Wang" w:date="2016-08-18T12:37:00Z" w:initials="L.W">
    <w:p w14:paraId="0CF66215" w14:textId="77777777" w:rsidR="00D66AB1" w:rsidRDefault="00D66AB1">
      <w:pPr>
        <w:pStyle w:val="CommentText"/>
      </w:pPr>
      <w:r>
        <w:rPr>
          <w:rStyle w:val="CommentReference"/>
        </w:rPr>
        <w:annotationRef/>
      </w:r>
      <w:r>
        <w:t>Questions: 1), What’s the input to this code? 2), There’s also a code ‘</w:t>
      </w:r>
      <w:r w:rsidRPr="00D66AB1">
        <w:t>QcData4ModelUsingRayData.R</w:t>
      </w:r>
      <w:r>
        <w:t>’ in the folder. How to use it (i.e., how can a user know whether the result by the other code has passed QC or not)?</w:t>
      </w:r>
    </w:p>
    <w:p w14:paraId="631D6D69" w14:textId="77777777" w:rsidR="00E4042B" w:rsidRDefault="00E4042B">
      <w:pPr>
        <w:pStyle w:val="CommentText"/>
      </w:pPr>
      <w:r>
        <w:t xml:space="preserve">[Jie:] people can find the input data address in the corresponding code. I did not collect the </w:t>
      </w:r>
      <w:r w:rsidR="00000B11">
        <w:t xml:space="preserve">input data for each code. Because I think if I put the input data in the folder, and the input directory in the code is not there, then this will make people confused. </w:t>
      </w:r>
    </w:p>
  </w:comment>
  <w:comment w:id="5" w:author="Lichao Wang" w:date="2016-08-18T13:26:00Z" w:initials="L.W">
    <w:p w14:paraId="7AFB2E4E" w14:textId="77777777" w:rsidR="00CD3E1E" w:rsidRDefault="00CD3E1E">
      <w:pPr>
        <w:pStyle w:val="CommentText"/>
      </w:pPr>
      <w:r>
        <w:rPr>
          <w:rStyle w:val="CommentReference"/>
        </w:rPr>
        <w:annotationRef/>
      </w:r>
      <w:r>
        <w:t>Lichao to add: which file contains what information.</w:t>
      </w:r>
      <w:r w:rsidR="006A3ABA">
        <w:t xml:space="preserve"> Same for the following. </w:t>
      </w:r>
    </w:p>
  </w:comment>
  <w:comment w:id="6" w:author="Lichao Wang" w:date="2016-08-18T13:28:00Z" w:initials="L.W">
    <w:p w14:paraId="112C6C63" w14:textId="77777777" w:rsidR="00D469C7" w:rsidRDefault="00D469C7">
      <w:pPr>
        <w:pStyle w:val="CommentText"/>
      </w:pPr>
      <w:r>
        <w:rPr>
          <w:rStyle w:val="CommentReference"/>
        </w:rPr>
        <w:annotationRef/>
      </w:r>
      <w:r>
        <w:t xml:space="preserve">Lichao to: 1), tide the folder as some code files are not used; 2), What does </w:t>
      </w:r>
      <w:proofErr w:type="spellStart"/>
      <w:r>
        <w:t>InitModel</w:t>
      </w:r>
      <w:proofErr w:type="spellEnd"/>
      <w:r>
        <w:t xml:space="preserve"> do and what does </w:t>
      </w:r>
      <w:proofErr w:type="spellStart"/>
      <w:r>
        <w:t>NonRegularizedGLM</w:t>
      </w:r>
      <w:proofErr w:type="spellEnd"/>
      <w:r>
        <w:t xml:space="preserve"> do;</w:t>
      </w:r>
    </w:p>
  </w:comment>
  <w:comment w:id="14" w:author="Lichao Wang" w:date="2016-08-18T13:35:00Z" w:initials="L.W">
    <w:p w14:paraId="7046C3CA" w14:textId="77777777" w:rsidR="003222D0" w:rsidRDefault="003222D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Lichao to add: input of the code</w:t>
      </w:r>
    </w:p>
  </w:comment>
  <w:comment w:id="15" w:author="Lichao Wang" w:date="2016-08-18T13:39:00Z" w:initials="L.W">
    <w:p w14:paraId="65D21491" w14:textId="77777777" w:rsidR="00E1064C" w:rsidRDefault="00E1064C">
      <w:pPr>
        <w:pStyle w:val="CommentText"/>
      </w:pPr>
      <w:r>
        <w:rPr>
          <w:rStyle w:val="CommentReference"/>
        </w:rPr>
        <w:annotationRef/>
      </w:r>
      <w:r>
        <w:t>Same questions as above: input of the code, Spark code missing, etc.</w:t>
      </w:r>
    </w:p>
    <w:p w14:paraId="7F81F1F2" w14:textId="64E76D52" w:rsidR="00EE1F27" w:rsidRDefault="00EE1F27">
      <w:pPr>
        <w:pStyle w:val="CommentText"/>
      </w:pPr>
      <w:r>
        <w:t>[Jie:] I have added the spark code here.</w:t>
      </w:r>
    </w:p>
  </w:comment>
  <w:comment w:id="16" w:author="Lichao Wang" w:date="2016-08-18T13:45:00Z" w:initials="L.W">
    <w:p w14:paraId="476BE600" w14:textId="77777777" w:rsidR="003B062F" w:rsidRDefault="003B062F">
      <w:pPr>
        <w:pStyle w:val="CommentText"/>
      </w:pPr>
      <w:r>
        <w:rPr>
          <w:rStyle w:val="CommentReference"/>
        </w:rPr>
        <w:annotationRef/>
      </w:r>
      <w:r>
        <w:t xml:space="preserve">Same problems as Step 1 above. </w:t>
      </w:r>
    </w:p>
    <w:p w14:paraId="1D59D31C" w14:textId="7ACF7274" w:rsidR="00EE1F27" w:rsidRDefault="00EE1F27">
      <w:pPr>
        <w:pStyle w:val="CommentText"/>
      </w:pPr>
      <w:r>
        <w:t>[Jie</w:t>
      </w:r>
      <w:r>
        <w:rPr>
          <w:rFonts w:hint="eastAsia"/>
        </w:rPr>
        <w:t>:</w:t>
      </w:r>
      <w:r>
        <w:t>] I have added the spark code here.</w:t>
      </w:r>
    </w:p>
  </w:comment>
  <w:comment w:id="21" w:author="Lichao Wang" w:date="2016-08-18T13:46:00Z" w:initials="L.W">
    <w:p w14:paraId="0366BA4A" w14:textId="77777777" w:rsidR="000E6AB1" w:rsidRDefault="000E6AB1">
      <w:pPr>
        <w:pStyle w:val="CommentText"/>
      </w:pPr>
      <w:r>
        <w:rPr>
          <w:rStyle w:val="CommentReference"/>
        </w:rPr>
        <w:annotationRef/>
      </w:r>
      <w:r>
        <w:t>Similar problems for descriptive stats above;</w:t>
      </w:r>
    </w:p>
    <w:p w14:paraId="11637A59" w14:textId="226474C3" w:rsidR="00EE1F27" w:rsidRDefault="00EE1F27">
      <w:pPr>
        <w:pStyle w:val="CommentText"/>
      </w:pPr>
      <w:r>
        <w:t>[Jie:] I have added the spark code here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0D53AA" w15:done="0"/>
  <w15:commentEx w15:paraId="7CB258B2" w15:done="0"/>
  <w15:commentEx w15:paraId="15B19ABF" w15:done="0"/>
  <w15:commentEx w15:paraId="2C211A30" w15:done="0"/>
  <w15:commentEx w15:paraId="631D6D69" w15:done="0"/>
  <w15:commentEx w15:paraId="7AFB2E4E" w15:done="0"/>
  <w15:commentEx w15:paraId="112C6C63" w15:done="0"/>
  <w15:commentEx w15:paraId="7046C3CA" w15:done="0"/>
  <w15:commentEx w15:paraId="7F81F1F2" w15:done="0"/>
  <w15:commentEx w15:paraId="1D59D31C" w15:done="0"/>
  <w15:commentEx w15:paraId="11637A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0B3"/>
    <w:multiLevelType w:val="hybridMultilevel"/>
    <w:tmpl w:val="10944F4A"/>
    <w:lvl w:ilvl="0" w:tplc="D102C7BC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0D4F0C"/>
    <w:multiLevelType w:val="hybridMultilevel"/>
    <w:tmpl w:val="F7EA5290"/>
    <w:lvl w:ilvl="0" w:tplc="C80862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268717F"/>
    <w:multiLevelType w:val="hybridMultilevel"/>
    <w:tmpl w:val="2E2C9B66"/>
    <w:lvl w:ilvl="0" w:tplc="4F32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2EA791C"/>
    <w:multiLevelType w:val="hybridMultilevel"/>
    <w:tmpl w:val="7C2ADCBA"/>
    <w:lvl w:ilvl="0" w:tplc="2F60E004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92D348A"/>
    <w:multiLevelType w:val="hybridMultilevel"/>
    <w:tmpl w:val="48AC5FE2"/>
    <w:lvl w:ilvl="0" w:tplc="FF343C30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9B40044"/>
    <w:multiLevelType w:val="hybridMultilevel"/>
    <w:tmpl w:val="229631C6"/>
    <w:lvl w:ilvl="0" w:tplc="3D1A925A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6" w15:restartNumberingAfterBreak="0">
    <w:nsid w:val="16156B8F"/>
    <w:multiLevelType w:val="hybridMultilevel"/>
    <w:tmpl w:val="E68412FE"/>
    <w:lvl w:ilvl="0" w:tplc="C1CA08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16421623"/>
    <w:multiLevelType w:val="hybridMultilevel"/>
    <w:tmpl w:val="B7F24D2E"/>
    <w:lvl w:ilvl="0" w:tplc="CB90CA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16E172EF"/>
    <w:multiLevelType w:val="hybridMultilevel"/>
    <w:tmpl w:val="42704F10"/>
    <w:lvl w:ilvl="0" w:tplc="E64CAA0C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b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BC46916"/>
    <w:multiLevelType w:val="hybridMultilevel"/>
    <w:tmpl w:val="86700E82"/>
    <w:lvl w:ilvl="0" w:tplc="677095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24783C8F"/>
    <w:multiLevelType w:val="hybridMultilevel"/>
    <w:tmpl w:val="7A2C5984"/>
    <w:lvl w:ilvl="0" w:tplc="8156254E">
      <w:start w:val="1"/>
      <w:numFmt w:val="decimal"/>
      <w:lvlText w:val="%1）"/>
      <w:lvlJc w:val="left"/>
      <w:pPr>
        <w:ind w:left="643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26182948"/>
    <w:multiLevelType w:val="hybridMultilevel"/>
    <w:tmpl w:val="4FF4DCBC"/>
    <w:lvl w:ilvl="0" w:tplc="6A6079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276C086E"/>
    <w:multiLevelType w:val="hybridMultilevel"/>
    <w:tmpl w:val="1F6E2FFA"/>
    <w:lvl w:ilvl="0" w:tplc="9606082E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81A2D8A"/>
    <w:multiLevelType w:val="hybridMultilevel"/>
    <w:tmpl w:val="8E96A08A"/>
    <w:lvl w:ilvl="0" w:tplc="A0C67C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2A5B2798"/>
    <w:multiLevelType w:val="hybridMultilevel"/>
    <w:tmpl w:val="BCA800EE"/>
    <w:lvl w:ilvl="0" w:tplc="6206FFB8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F657625"/>
    <w:multiLevelType w:val="hybridMultilevel"/>
    <w:tmpl w:val="CFB6FDA0"/>
    <w:lvl w:ilvl="0" w:tplc="75280C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B120CC"/>
    <w:multiLevelType w:val="hybridMultilevel"/>
    <w:tmpl w:val="39284630"/>
    <w:lvl w:ilvl="0" w:tplc="FCF4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FC4D59"/>
    <w:multiLevelType w:val="hybridMultilevel"/>
    <w:tmpl w:val="DE0640AC"/>
    <w:lvl w:ilvl="0" w:tplc="D87222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3E4A5FD1"/>
    <w:multiLevelType w:val="hybridMultilevel"/>
    <w:tmpl w:val="25CE9A88"/>
    <w:lvl w:ilvl="0" w:tplc="848EC1E6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9" w15:restartNumberingAfterBreak="0">
    <w:nsid w:val="43195759"/>
    <w:multiLevelType w:val="hybridMultilevel"/>
    <w:tmpl w:val="542EF446"/>
    <w:lvl w:ilvl="0" w:tplc="6D28189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0" w15:restartNumberingAfterBreak="0">
    <w:nsid w:val="44AD6438"/>
    <w:multiLevelType w:val="hybridMultilevel"/>
    <w:tmpl w:val="9360367A"/>
    <w:lvl w:ilvl="0" w:tplc="44DE52D2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57F5E61"/>
    <w:multiLevelType w:val="hybridMultilevel"/>
    <w:tmpl w:val="6C325A38"/>
    <w:lvl w:ilvl="0" w:tplc="EF460DA2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b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8E12C21"/>
    <w:multiLevelType w:val="hybridMultilevel"/>
    <w:tmpl w:val="F7344348"/>
    <w:lvl w:ilvl="0" w:tplc="CBE47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4ACD5564"/>
    <w:multiLevelType w:val="hybridMultilevel"/>
    <w:tmpl w:val="F7EA5290"/>
    <w:lvl w:ilvl="0" w:tplc="C80862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4B2939DD"/>
    <w:multiLevelType w:val="hybridMultilevel"/>
    <w:tmpl w:val="295E537E"/>
    <w:lvl w:ilvl="0" w:tplc="4A04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D9C102C"/>
    <w:multiLevelType w:val="hybridMultilevel"/>
    <w:tmpl w:val="8B583F32"/>
    <w:lvl w:ilvl="0" w:tplc="80BC11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4DB27313"/>
    <w:multiLevelType w:val="hybridMultilevel"/>
    <w:tmpl w:val="01624E10"/>
    <w:lvl w:ilvl="0" w:tplc="182A48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50BE5214"/>
    <w:multiLevelType w:val="hybridMultilevel"/>
    <w:tmpl w:val="EFD45556"/>
    <w:lvl w:ilvl="0" w:tplc="F15AB562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0E24423"/>
    <w:multiLevelType w:val="hybridMultilevel"/>
    <w:tmpl w:val="6F6889E8"/>
    <w:lvl w:ilvl="0" w:tplc="E9867106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52194368"/>
    <w:multiLevelType w:val="hybridMultilevel"/>
    <w:tmpl w:val="9DCADA08"/>
    <w:lvl w:ilvl="0" w:tplc="2596436A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 w:hint="default"/>
        <w:b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4E75B90"/>
    <w:multiLevelType w:val="hybridMultilevel"/>
    <w:tmpl w:val="18F82E76"/>
    <w:lvl w:ilvl="0" w:tplc="5E22C83C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577315F1"/>
    <w:multiLevelType w:val="hybridMultilevel"/>
    <w:tmpl w:val="D3A634BC"/>
    <w:lvl w:ilvl="0" w:tplc="60A8A9D4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BAC1F8C"/>
    <w:multiLevelType w:val="hybridMultilevel"/>
    <w:tmpl w:val="2006D79C"/>
    <w:lvl w:ilvl="0" w:tplc="85966286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60A90671"/>
    <w:multiLevelType w:val="hybridMultilevel"/>
    <w:tmpl w:val="58B8EAB8"/>
    <w:lvl w:ilvl="0" w:tplc="5A807BF8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34" w15:restartNumberingAfterBreak="0">
    <w:nsid w:val="62151AC3"/>
    <w:multiLevelType w:val="hybridMultilevel"/>
    <w:tmpl w:val="0B8E8804"/>
    <w:lvl w:ilvl="0" w:tplc="3856BD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651055C0"/>
    <w:multiLevelType w:val="hybridMultilevel"/>
    <w:tmpl w:val="8964445E"/>
    <w:lvl w:ilvl="0" w:tplc="38EC2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7172AB6"/>
    <w:multiLevelType w:val="hybridMultilevel"/>
    <w:tmpl w:val="281ABFB4"/>
    <w:lvl w:ilvl="0" w:tplc="975294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7" w15:restartNumberingAfterBreak="0">
    <w:nsid w:val="6C3A33E6"/>
    <w:multiLevelType w:val="hybridMultilevel"/>
    <w:tmpl w:val="0DB67F50"/>
    <w:lvl w:ilvl="0" w:tplc="205017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 w15:restartNumberingAfterBreak="0">
    <w:nsid w:val="6C4E484D"/>
    <w:multiLevelType w:val="hybridMultilevel"/>
    <w:tmpl w:val="DDDA907C"/>
    <w:lvl w:ilvl="0" w:tplc="F1A4B164">
      <w:start w:val="1"/>
      <w:numFmt w:val="lowerLetter"/>
      <w:lvlText w:val="%1."/>
      <w:lvlJc w:val="left"/>
      <w:pPr>
        <w:ind w:left="10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6CF67952"/>
    <w:multiLevelType w:val="hybridMultilevel"/>
    <w:tmpl w:val="7EA059F2"/>
    <w:lvl w:ilvl="0" w:tplc="11344E40">
      <w:start w:val="5"/>
      <w:numFmt w:val="decimal"/>
      <w:lvlText w:val="%1)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0E6511"/>
    <w:multiLevelType w:val="hybridMultilevel"/>
    <w:tmpl w:val="278819B4"/>
    <w:lvl w:ilvl="0" w:tplc="DFFEC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 w15:restartNumberingAfterBreak="0">
    <w:nsid w:val="75A92434"/>
    <w:multiLevelType w:val="hybridMultilevel"/>
    <w:tmpl w:val="E0E2D138"/>
    <w:lvl w:ilvl="0" w:tplc="EACC5060">
      <w:start w:val="9"/>
      <w:numFmt w:val="lowerLetter"/>
      <w:lvlText w:val="%1."/>
      <w:lvlJc w:val="left"/>
      <w:pPr>
        <w:ind w:left="2880" w:hanging="360"/>
      </w:pPr>
      <w:rPr>
        <w:rFonts w:ascii="宋体" w:eastAsia="宋体" w:hAnsi="宋体"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6"/>
  </w:num>
  <w:num w:numId="2">
    <w:abstractNumId w:val="8"/>
  </w:num>
  <w:num w:numId="3">
    <w:abstractNumId w:val="21"/>
  </w:num>
  <w:num w:numId="4">
    <w:abstractNumId w:val="29"/>
  </w:num>
  <w:num w:numId="5">
    <w:abstractNumId w:val="10"/>
  </w:num>
  <w:num w:numId="6">
    <w:abstractNumId w:val="20"/>
  </w:num>
  <w:num w:numId="7">
    <w:abstractNumId w:val="27"/>
  </w:num>
  <w:num w:numId="8">
    <w:abstractNumId w:val="14"/>
  </w:num>
  <w:num w:numId="9">
    <w:abstractNumId w:val="12"/>
  </w:num>
  <w:num w:numId="10">
    <w:abstractNumId w:val="31"/>
  </w:num>
  <w:num w:numId="11">
    <w:abstractNumId w:val="32"/>
  </w:num>
  <w:num w:numId="12">
    <w:abstractNumId w:val="2"/>
  </w:num>
  <w:num w:numId="13">
    <w:abstractNumId w:val="38"/>
  </w:num>
  <w:num w:numId="14">
    <w:abstractNumId w:val="30"/>
  </w:num>
  <w:num w:numId="15">
    <w:abstractNumId w:val="35"/>
  </w:num>
  <w:num w:numId="16">
    <w:abstractNumId w:val="0"/>
  </w:num>
  <w:num w:numId="17">
    <w:abstractNumId w:val="4"/>
  </w:num>
  <w:num w:numId="18">
    <w:abstractNumId w:val="24"/>
  </w:num>
  <w:num w:numId="19">
    <w:abstractNumId w:val="23"/>
  </w:num>
  <w:num w:numId="20">
    <w:abstractNumId w:val="37"/>
  </w:num>
  <w:num w:numId="21">
    <w:abstractNumId w:val="17"/>
  </w:num>
  <w:num w:numId="22">
    <w:abstractNumId w:val="34"/>
  </w:num>
  <w:num w:numId="23">
    <w:abstractNumId w:val="7"/>
  </w:num>
  <w:num w:numId="24">
    <w:abstractNumId w:val="36"/>
  </w:num>
  <w:num w:numId="25">
    <w:abstractNumId w:val="11"/>
  </w:num>
  <w:num w:numId="26">
    <w:abstractNumId w:val="9"/>
  </w:num>
  <w:num w:numId="27">
    <w:abstractNumId w:val="22"/>
  </w:num>
  <w:num w:numId="28">
    <w:abstractNumId w:val="19"/>
  </w:num>
  <w:num w:numId="29">
    <w:abstractNumId w:val="41"/>
  </w:num>
  <w:num w:numId="30">
    <w:abstractNumId w:val="39"/>
  </w:num>
  <w:num w:numId="31">
    <w:abstractNumId w:val="1"/>
  </w:num>
  <w:num w:numId="32">
    <w:abstractNumId w:val="26"/>
  </w:num>
  <w:num w:numId="33">
    <w:abstractNumId w:val="5"/>
  </w:num>
  <w:num w:numId="34">
    <w:abstractNumId w:val="33"/>
  </w:num>
  <w:num w:numId="35">
    <w:abstractNumId w:val="15"/>
  </w:num>
  <w:num w:numId="36">
    <w:abstractNumId w:val="40"/>
  </w:num>
  <w:num w:numId="37">
    <w:abstractNumId w:val="6"/>
  </w:num>
  <w:num w:numId="38">
    <w:abstractNumId w:val="25"/>
  </w:num>
  <w:num w:numId="39">
    <w:abstractNumId w:val="3"/>
  </w:num>
  <w:num w:numId="40">
    <w:abstractNumId w:val="28"/>
  </w:num>
  <w:num w:numId="41">
    <w:abstractNumId w:val="18"/>
  </w:num>
  <w:num w:numId="4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, Jie (Beijing)">
    <w15:presenceInfo w15:providerId="AD" w15:userId="S-1-5-21-3378924584-2267847585-3061742807-266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09D"/>
    <w:rsid w:val="00000B11"/>
    <w:rsid w:val="000B2283"/>
    <w:rsid w:val="000E6AB1"/>
    <w:rsid w:val="00111422"/>
    <w:rsid w:val="001A349F"/>
    <w:rsid w:val="00262A82"/>
    <w:rsid w:val="0028255B"/>
    <w:rsid w:val="003222D0"/>
    <w:rsid w:val="003975D9"/>
    <w:rsid w:val="003B062F"/>
    <w:rsid w:val="003C71AA"/>
    <w:rsid w:val="003E5917"/>
    <w:rsid w:val="003F3D77"/>
    <w:rsid w:val="00460799"/>
    <w:rsid w:val="004C3F8F"/>
    <w:rsid w:val="006A3ABA"/>
    <w:rsid w:val="006C5434"/>
    <w:rsid w:val="007C1F42"/>
    <w:rsid w:val="00800156"/>
    <w:rsid w:val="008567B3"/>
    <w:rsid w:val="008743F0"/>
    <w:rsid w:val="008A609D"/>
    <w:rsid w:val="008B038D"/>
    <w:rsid w:val="008C3633"/>
    <w:rsid w:val="0091543B"/>
    <w:rsid w:val="00950DC1"/>
    <w:rsid w:val="00A239F9"/>
    <w:rsid w:val="00A45477"/>
    <w:rsid w:val="00A862A7"/>
    <w:rsid w:val="00B12B2A"/>
    <w:rsid w:val="00B428DC"/>
    <w:rsid w:val="00B61A48"/>
    <w:rsid w:val="00BF5618"/>
    <w:rsid w:val="00BF59BA"/>
    <w:rsid w:val="00CD3E1E"/>
    <w:rsid w:val="00D43BFC"/>
    <w:rsid w:val="00D469C7"/>
    <w:rsid w:val="00D52915"/>
    <w:rsid w:val="00D66AB1"/>
    <w:rsid w:val="00D9105C"/>
    <w:rsid w:val="00D92DDD"/>
    <w:rsid w:val="00DD4588"/>
    <w:rsid w:val="00DF0A8B"/>
    <w:rsid w:val="00E058C3"/>
    <w:rsid w:val="00E1064C"/>
    <w:rsid w:val="00E35BBB"/>
    <w:rsid w:val="00E4042B"/>
    <w:rsid w:val="00E81FEF"/>
    <w:rsid w:val="00EC7265"/>
    <w:rsid w:val="00EE1F27"/>
    <w:rsid w:val="00EF5252"/>
    <w:rsid w:val="00F20630"/>
    <w:rsid w:val="00F418C6"/>
    <w:rsid w:val="00F56F01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68CE"/>
  <w15:docId w15:val="{01267BC5-6CC1-4CD0-A0C8-1AD9EA0D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9D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9F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9F9"/>
  </w:style>
  <w:style w:type="character" w:styleId="CommentReference">
    <w:name w:val="annotation reference"/>
    <w:basedOn w:val="DefaultParagraphFont"/>
    <w:uiPriority w:val="99"/>
    <w:semiHidden/>
    <w:unhideWhenUsed/>
    <w:rsid w:val="00E35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B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B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Jie (Beijing)</dc:creator>
  <cp:keywords/>
  <dc:description/>
  <cp:lastModifiedBy>Zhao, Jie (Beijing)</cp:lastModifiedBy>
  <cp:revision>42</cp:revision>
  <dcterms:created xsi:type="dcterms:W3CDTF">2016-08-17T05:40:00Z</dcterms:created>
  <dcterms:modified xsi:type="dcterms:W3CDTF">2016-08-22T02:51:00Z</dcterms:modified>
</cp:coreProperties>
</file>