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481D2" w14:textId="77777777" w:rsidR="00E33A2F" w:rsidRPr="001A1BEF" w:rsidRDefault="00E33A2F" w:rsidP="001A1BEF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1A1BEF">
        <w:rPr>
          <w:rFonts w:ascii="Times New Roman" w:hAnsi="Times New Roman" w:cs="Times New Roman"/>
          <w:sz w:val="40"/>
          <w:szCs w:val="40"/>
          <w:lang w:val="en-GB"/>
        </w:rPr>
        <w:t>Document for Shire HAE follow-up analysis project</w:t>
      </w:r>
    </w:p>
    <w:p w14:paraId="4DC520E4" w14:textId="77777777" w:rsidR="005C50A1" w:rsidRPr="00E907A4" w:rsidRDefault="005C50A1" w:rsidP="002D36BE">
      <w:pPr>
        <w:numPr>
          <w:ilvl w:val="0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Final delivery of new scoring</w:t>
      </w:r>
      <w:r w:rsidR="00090E7F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(Jun 2016)</w:t>
      </w:r>
    </w:p>
    <w:p w14:paraId="1E8BAF3C" w14:textId="77777777" w:rsidR="005C50A1" w:rsidRPr="00E907A4" w:rsidRDefault="005C50A1" w:rsidP="002D36BE">
      <w:pPr>
        <w:numPr>
          <w:ilvl w:val="1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Data</w:t>
      </w:r>
    </w:p>
    <w:p w14:paraId="6FCE538E" w14:textId="77777777" w:rsidR="000F6199" w:rsidRPr="00E907A4" w:rsidRDefault="005C50A1" w:rsidP="002D36BE">
      <w:pPr>
        <w:numPr>
          <w:ilvl w:val="2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The updated 973-patients (ER is extracted only using Dx information)</w:t>
      </w:r>
    </w:p>
    <w:p w14:paraId="596868B8" w14:textId="6F7592CC" w:rsidR="001C77EE" w:rsidRPr="00E907A4" w:rsidRDefault="005C50A1" w:rsidP="00FA2C72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Location:</w:t>
      </w:r>
      <w:r w:rsidR="000F6199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Kgxsapp10</w:t>
      </w:r>
      <w:ins w:id="0" w:author="Wang, Lichao (London)" w:date="2016-08-18T16:35:00Z">
        <w:r w:rsidR="00FA2C72">
          <w:rPr>
            <w:rFonts w:ascii="Times New Roman" w:eastAsia="Times New Roman" w:hAnsi="Times New Roman"/>
            <w:sz w:val="24"/>
            <w:szCs w:val="24"/>
            <w:lang w:val="en-GB"/>
          </w:rPr>
          <w:t>0</w:t>
        </w:r>
      </w:ins>
      <w:del w:id="1" w:author="Wang, Lichao (London)" w:date="2016-08-18T16:35:00Z">
        <w:r w:rsidRPr="00E907A4" w:rsidDel="00FA2C72">
          <w:rPr>
            <w:rFonts w:ascii="Times New Roman" w:eastAsia="Times New Roman" w:hAnsi="Times New Roman"/>
            <w:sz w:val="24"/>
            <w:szCs w:val="24"/>
            <w:lang w:val="en-GB"/>
          </w:rPr>
          <w:delText>1</w:delText>
        </w:r>
      </w:del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: </w:t>
      </w:r>
      <w:r w:rsidR="001C77EE" w:rsidRPr="00E907A4">
        <w:rPr>
          <w:rFonts w:ascii="Times New Roman" w:eastAsia="Times New Roman" w:hAnsi="Times New Roman"/>
          <w:sz w:val="24"/>
          <w:szCs w:val="24"/>
          <w:lang w:val="en-GB"/>
        </w:rPr>
        <w:t>“</w:t>
      </w:r>
      <w:ins w:id="2" w:author="Wang, Lichao (London)" w:date="2016-08-18T16:36:00Z">
        <w:r w:rsidR="00FA2C72" w:rsidRPr="00FA2C72">
          <w:rPr>
            <w:rFonts w:ascii="Times New Roman" w:eastAsia="Times New Roman" w:hAnsi="Times New Roman"/>
            <w:sz w:val="24"/>
            <w:szCs w:val="24"/>
            <w:lang w:val="en-GB"/>
          </w:rPr>
          <w:t>F:\Lichao\work\Projects\HAE\Documents\Documentation\Final Delivery of New Scoring\Data</w:t>
        </w:r>
      </w:ins>
      <w:del w:id="3" w:author="Wang, Lichao (London)" w:date="2016-08-18T16:36:00Z">
        <w:r w:rsidRPr="00E907A4" w:rsidDel="00FA2C72">
          <w:rPr>
            <w:rFonts w:ascii="Times New Roman" w:eastAsia="Times New Roman" w:hAnsi="Times New Roman"/>
            <w:sz w:val="24"/>
            <w:szCs w:val="24"/>
            <w:lang w:val="en-GB"/>
          </w:rPr>
          <w:delText>F:\Jie\Shire_follow_up\01_data</w:delText>
        </w:r>
      </w:del>
      <w:r w:rsidRPr="00E907A4">
        <w:rPr>
          <w:rFonts w:ascii="Times New Roman" w:eastAsia="Times New Roman" w:hAnsi="Times New Roman"/>
          <w:sz w:val="24"/>
          <w:szCs w:val="24"/>
          <w:lang w:val="en-GB"/>
        </w:rPr>
        <w:t>\</w:t>
      </w:r>
      <w:del w:id="4" w:author="Wang, Lichao (London)" w:date="2016-08-18T17:14:00Z">
        <w:r w:rsidRPr="00E907A4" w:rsidDel="0047345C">
          <w:rPr>
            <w:rFonts w:ascii="Times New Roman" w:eastAsia="Times New Roman" w:hAnsi="Times New Roman"/>
            <w:sz w:val="24"/>
            <w:szCs w:val="24"/>
            <w:lang w:val="en-GB"/>
          </w:rPr>
          <w:delText>dat_hae_973_dxER.csv</w:delText>
        </w:r>
      </w:del>
      <w:ins w:id="5" w:author="Wang, Lichao (London)" w:date="2016-08-18T17:14:00Z">
        <w:r w:rsidR="0047345C">
          <w:rPr>
            <w:rFonts w:ascii="Times New Roman" w:eastAsia="Times New Roman" w:hAnsi="Times New Roman"/>
            <w:sz w:val="24"/>
            <w:szCs w:val="24"/>
            <w:lang w:val="en-GB"/>
          </w:rPr>
          <w:t>973</w:t>
        </w:r>
      </w:ins>
      <w:r w:rsidR="001C77EE" w:rsidRPr="00E907A4">
        <w:rPr>
          <w:rFonts w:ascii="Times New Roman" w:eastAsia="Times New Roman" w:hAnsi="Times New Roman"/>
          <w:sz w:val="24"/>
          <w:szCs w:val="24"/>
          <w:lang w:val="en-GB"/>
        </w:rPr>
        <w:t>”</w:t>
      </w:r>
    </w:p>
    <w:p w14:paraId="158637AF" w14:textId="2458787C" w:rsidR="001C77EE" w:rsidRPr="00E907A4" w:rsidRDefault="00C03448" w:rsidP="002D36BE">
      <w:pPr>
        <w:numPr>
          <w:ilvl w:val="3"/>
          <w:numId w:val="1"/>
        </w:numPr>
        <w:spacing w:after="200"/>
        <w:ind w:left="840" w:firstLine="42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</w:t>
      </w:r>
      <w:r w:rsidR="002946DE" w:rsidRPr="00E907A4">
        <w:rPr>
          <w:rFonts w:ascii="Times New Roman" w:eastAsia="Times New Roman" w:hAnsi="Times New Roman"/>
          <w:sz w:val="24"/>
          <w:szCs w:val="24"/>
          <w:lang w:val="en-GB"/>
        </w:rPr>
        <w:t>he criteria for extracting the datasets</w:t>
      </w:r>
      <w:ins w:id="6" w:author="Wang, Lichao (London)" w:date="2016-08-18T16:36:00Z">
        <w:r w:rsidR="00330256">
          <w:rPr>
            <w:rFonts w:ascii="Times New Roman" w:eastAsia="Times New Roman" w:hAnsi="Times New Roman"/>
            <w:sz w:val="24"/>
            <w:szCs w:val="24"/>
            <w:lang w:val="en-GB"/>
          </w:rPr>
          <w:t xml:space="preserve"> from Dong’s 1233 HAE patients</w:t>
        </w:r>
      </w:ins>
      <w:ins w:id="7" w:author="Wang, Lichao (London)" w:date="2016-08-19T13:28:00Z">
        <w:r w:rsidR="00E12CAD">
          <w:rPr>
            <w:rFonts w:ascii="Times New Roman" w:eastAsia="Times New Roman" w:hAnsi="Times New Roman"/>
            <w:sz w:val="24"/>
            <w:szCs w:val="24"/>
            <w:lang w:val="en-GB"/>
          </w:rPr>
          <w:t xml:space="preserve"> (defined in Section 3.2.4 below)</w:t>
        </w:r>
      </w:ins>
      <w:ins w:id="8" w:author="Wang, Lichao (London)" w:date="2016-08-18T16:36:00Z">
        <w:r w:rsidR="00330256">
          <w:rPr>
            <w:rFonts w:ascii="Times New Roman" w:eastAsia="Times New Roman" w:hAnsi="Times New Roman"/>
            <w:sz w:val="24"/>
            <w:szCs w:val="24"/>
            <w:lang w:val="en-GB"/>
          </w:rPr>
          <w:t>:</w:t>
        </w:r>
      </w:ins>
    </w:p>
    <w:p w14:paraId="5912EA12" w14:textId="77777777" w:rsidR="001C77EE" w:rsidRPr="00E907A4" w:rsidRDefault="0040545D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Remove the patients with _FLAG=</w:t>
      </w:r>
      <w:commentRangeStart w:id="9"/>
      <w:r w:rsidRPr="00E907A4">
        <w:rPr>
          <w:rFonts w:ascii="Times New Roman" w:hAnsi="Times New Roman"/>
          <w:sz w:val="24"/>
          <w:szCs w:val="24"/>
          <w:lang w:val="en-GB"/>
        </w:rPr>
        <w:t>1</w:t>
      </w:r>
      <w:commentRangeEnd w:id="9"/>
      <w:r w:rsidR="00653716">
        <w:rPr>
          <w:rStyle w:val="CommentReference"/>
        </w:rPr>
        <w:commentReference w:id="9"/>
      </w:r>
    </w:p>
    <w:p w14:paraId="45AAA8E7" w14:textId="77777777" w:rsidR="001C77EE" w:rsidRPr="00E907A4" w:rsidRDefault="0040545D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Remove the patients with AGE &lt;= 12</w:t>
      </w:r>
    </w:p>
    <w:p w14:paraId="3F1E8321" w14:textId="77777777" w:rsidR="0040545D" w:rsidRPr="00E907A4" w:rsidRDefault="0040545D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Remove the patients with EVENT &lt; 3</w:t>
      </w:r>
    </w:p>
    <w:p w14:paraId="10996155" w14:textId="77777777" w:rsidR="00FB29D6" w:rsidRPr="00E907A4" w:rsidRDefault="005C50A1" w:rsidP="002D36BE">
      <w:pPr>
        <w:numPr>
          <w:ilvl w:val="2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The ~200K for training the model; </w:t>
      </w:r>
    </w:p>
    <w:p w14:paraId="6737B346" w14:textId="300E76AC" w:rsidR="00FB29D6" w:rsidRPr="00E907A4" w:rsidRDefault="00FC0DC0" w:rsidP="002D36BE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Location:</w:t>
      </w:r>
      <w:r w:rsidR="00311517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ins w:id="10" w:author="Wang, Lichao (London)" w:date="2016-08-18T16:51:00Z">
        <w:r w:rsidR="00647BEC" w:rsidRPr="00FA2C72">
          <w:rPr>
            <w:rFonts w:ascii="Times New Roman" w:eastAsia="Times New Roman" w:hAnsi="Times New Roman"/>
            <w:sz w:val="24"/>
            <w:szCs w:val="24"/>
            <w:lang w:val="en-GB"/>
          </w:rPr>
          <w:t>F:\Lichao\work\Projects\HAE\Documents\Documentation\Final Delivery of New Scoring\Data</w:t>
        </w:r>
      </w:ins>
      <w:del w:id="11" w:author="Wang, Lichao (London)" w:date="2016-08-18T16:51:00Z">
        <w:r w:rsidR="00311517" w:rsidRPr="00E907A4" w:rsidDel="00647BEC">
          <w:rPr>
            <w:rFonts w:ascii="Times New Roman" w:eastAsia="Times New Roman" w:hAnsi="Times New Roman"/>
            <w:sz w:val="24"/>
            <w:szCs w:val="24"/>
            <w:lang w:val="en-GB"/>
          </w:rPr>
          <w:delText>F:\Jie\Shire_follow_up\01_data\newdata_200K_3M</w:delText>
        </w:r>
      </w:del>
      <w:r w:rsidR="00311517" w:rsidRPr="00E907A4">
        <w:rPr>
          <w:rFonts w:ascii="Times New Roman" w:eastAsia="Times New Roman" w:hAnsi="Times New Roman"/>
          <w:sz w:val="24"/>
          <w:szCs w:val="24"/>
          <w:lang w:val="en-GB"/>
        </w:rPr>
        <w:t>\</w:t>
      </w:r>
      <w:del w:id="12" w:author="Wang, Lichao (London)" w:date="2016-08-18T17:14:00Z">
        <w:r w:rsidR="00311517" w:rsidRPr="00E907A4" w:rsidDel="0047345C">
          <w:rPr>
            <w:rFonts w:ascii="Times New Roman" w:eastAsia="Times New Roman" w:hAnsi="Times New Roman"/>
            <w:sz w:val="24"/>
            <w:szCs w:val="24"/>
            <w:lang w:val="en-GB"/>
          </w:rPr>
          <w:delText>nonhae_200K_v2.csv</w:delText>
        </w:r>
      </w:del>
      <w:ins w:id="13" w:author="Wang, Lichao (London)" w:date="2016-08-18T17:14:00Z">
        <w:r w:rsidR="0047345C">
          <w:rPr>
            <w:rFonts w:ascii="Times New Roman" w:eastAsia="Times New Roman" w:hAnsi="Times New Roman"/>
            <w:sz w:val="24"/>
            <w:szCs w:val="24"/>
            <w:lang w:val="en-GB"/>
          </w:rPr>
          <w:t>200k</w:t>
        </w:r>
      </w:ins>
    </w:p>
    <w:p w14:paraId="5EE56383" w14:textId="77777777" w:rsidR="00FB29D6" w:rsidRPr="00E907A4" w:rsidRDefault="00C03448" w:rsidP="002D36BE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</w:t>
      </w:r>
      <w:r w:rsidR="002946DE" w:rsidRPr="00E907A4">
        <w:rPr>
          <w:rFonts w:ascii="Times New Roman" w:eastAsia="Times New Roman" w:hAnsi="Times New Roman"/>
          <w:sz w:val="24"/>
          <w:szCs w:val="24"/>
          <w:lang w:val="en-GB"/>
        </w:rPr>
        <w:t>he criteria for extracting the datasets</w:t>
      </w:r>
    </w:p>
    <w:p w14:paraId="212785B0" w14:textId="77777777" w:rsidR="00FB29D6" w:rsidRPr="00E907A4" w:rsidRDefault="00796310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 xml:space="preserve">Extracted the pure non-HAE dataset </w:t>
      </w:r>
      <w:commentRangeStart w:id="14"/>
      <w:r w:rsidRPr="00E907A4">
        <w:rPr>
          <w:rFonts w:ascii="Times New Roman" w:hAnsi="Times New Roman"/>
          <w:sz w:val="24"/>
          <w:szCs w:val="24"/>
          <w:lang w:val="en-GB"/>
        </w:rPr>
        <w:t xml:space="preserve">~123M from original 123M </w:t>
      </w:r>
      <w:commentRangeEnd w:id="14"/>
      <w:r w:rsidR="00AE623D">
        <w:rPr>
          <w:rStyle w:val="CommentReference"/>
        </w:rPr>
        <w:commentReference w:id="14"/>
      </w:r>
      <w:r w:rsidRPr="00E907A4">
        <w:rPr>
          <w:rFonts w:ascii="Times New Roman" w:hAnsi="Times New Roman"/>
          <w:sz w:val="24"/>
          <w:szCs w:val="24"/>
          <w:lang w:val="en-GB"/>
        </w:rPr>
        <w:t xml:space="preserve">which is extracted from ~300M by Zhenxing using the following criteria </w:t>
      </w:r>
    </w:p>
    <w:p w14:paraId="04407666" w14:textId="77777777" w:rsidR="00FB29D6" w:rsidRPr="00E907A4" w:rsidRDefault="00FB29D6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E</w:t>
      </w:r>
      <w:r w:rsidR="00796310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xcluding the </w:t>
      </w:r>
      <w:ins w:id="15" w:author="Wang, Lichao (London)" w:date="2016-08-18T16:38:00Z">
        <w:r w:rsidR="00AE623D">
          <w:rPr>
            <w:rFonts w:ascii="Times New Roman" w:eastAsia="Times New Roman" w:hAnsi="Times New Roman"/>
            <w:sz w:val="24"/>
            <w:szCs w:val="24"/>
            <w:lang w:val="en-GB"/>
          </w:rPr>
          <w:t>~</w:t>
        </w:r>
      </w:ins>
      <w:r w:rsidR="00796310" w:rsidRPr="00E907A4">
        <w:rPr>
          <w:rFonts w:ascii="Times New Roman" w:eastAsia="Times New Roman" w:hAnsi="Times New Roman"/>
          <w:sz w:val="24"/>
          <w:szCs w:val="24"/>
          <w:lang w:val="en-GB"/>
        </w:rPr>
        <w:t>2.3</w:t>
      </w:r>
      <w:r w:rsidR="00311517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M dataset </w:t>
      </w:r>
      <w:del w:id="16" w:author="Wang, Lichao (London)" w:date="2016-08-18T16:38:00Z">
        <w:r w:rsidR="00796310" w:rsidRPr="00E907A4" w:rsidDel="00AE623D">
          <w:rPr>
            <w:rFonts w:ascii="Times New Roman" w:eastAsia="Times New Roman" w:hAnsi="Times New Roman"/>
            <w:sz w:val="24"/>
            <w:szCs w:val="24"/>
            <w:lang w:val="en-GB"/>
          </w:rPr>
          <w:delText xml:space="preserve">above </w:delText>
        </w:r>
      </w:del>
      <w:ins w:id="17" w:author="Wang, Lichao (London)" w:date="2016-08-18T16:38:00Z">
        <w:r w:rsidR="00AE623D">
          <w:rPr>
            <w:rFonts w:ascii="Times New Roman" w:eastAsia="Times New Roman" w:hAnsi="Times New Roman"/>
            <w:sz w:val="24"/>
            <w:szCs w:val="24"/>
            <w:lang w:val="en-GB"/>
          </w:rPr>
          <w:t>below</w:t>
        </w:r>
        <w:r w:rsidR="00AE623D" w:rsidRPr="00E907A4">
          <w:rPr>
            <w:rFonts w:ascii="Times New Roman" w:eastAsia="Times New Roman" w:hAnsi="Times New Roman"/>
            <w:sz w:val="24"/>
            <w:szCs w:val="24"/>
            <w:lang w:val="en-GB"/>
          </w:rPr>
          <w:t xml:space="preserve"> </w:t>
        </w:r>
      </w:ins>
      <w:r w:rsidR="00311517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from </w:t>
      </w:r>
      <w:r w:rsidR="00796310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the above pure non-HAE </w:t>
      </w:r>
      <w:r w:rsidR="00311517" w:rsidRPr="00E907A4">
        <w:rPr>
          <w:rFonts w:ascii="Times New Roman" w:eastAsia="Times New Roman" w:hAnsi="Times New Roman"/>
          <w:sz w:val="24"/>
          <w:szCs w:val="24"/>
          <w:lang w:val="en-GB"/>
        </w:rPr>
        <w:t>123M</w:t>
      </w:r>
    </w:p>
    <w:p w14:paraId="380AE924" w14:textId="77777777" w:rsidR="00375A6A" w:rsidRPr="00E907A4" w:rsidRDefault="00796310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S</w:t>
      </w:r>
      <w:r w:rsidR="00311517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ample 200K from pure 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non-HAE </w:t>
      </w:r>
      <w:r w:rsidR="00311517" w:rsidRPr="00E907A4">
        <w:rPr>
          <w:rFonts w:ascii="Times New Roman" w:eastAsia="Times New Roman" w:hAnsi="Times New Roman"/>
          <w:sz w:val="24"/>
          <w:szCs w:val="24"/>
          <w:lang w:val="en-GB"/>
        </w:rPr>
        <w:t>12</w:t>
      </w:r>
      <w:r w:rsidR="00933CD8" w:rsidRPr="00E907A4">
        <w:rPr>
          <w:rFonts w:ascii="Times New Roman" w:eastAsia="Times New Roman" w:hAnsi="Times New Roman"/>
          <w:sz w:val="24"/>
          <w:szCs w:val="24"/>
          <w:lang w:val="en-GB"/>
        </w:rPr>
        <w:t>3M using Dong’s sampling method</w:t>
      </w:r>
      <w:r w:rsidR="00C03448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311517" w:rsidRPr="00E907A4">
        <w:rPr>
          <w:rFonts w:ascii="Times New Roman" w:eastAsia="Times New Roman" w:hAnsi="Times New Roman"/>
          <w:sz w:val="24"/>
          <w:szCs w:val="24"/>
          <w:lang w:val="en-GB"/>
        </w:rPr>
        <w:t>(i.e. for each HAE patient, find the ~200 non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-</w:t>
      </w:r>
      <w:r w:rsidR="00311517" w:rsidRPr="00E907A4">
        <w:rPr>
          <w:rFonts w:ascii="Times New Roman" w:eastAsia="Times New Roman" w:hAnsi="Times New Roman"/>
          <w:sz w:val="24"/>
          <w:szCs w:val="24"/>
          <w:lang w:val="en-GB"/>
        </w:rPr>
        <w:t>HAE patients who can match him/her using lookback_</w:t>
      </w:r>
      <w:commentRangeStart w:id="18"/>
      <w:r w:rsidR="00311517" w:rsidRPr="00E907A4">
        <w:rPr>
          <w:rFonts w:ascii="Times New Roman" w:eastAsia="Times New Roman" w:hAnsi="Times New Roman"/>
          <w:sz w:val="24"/>
          <w:szCs w:val="24"/>
          <w:lang w:val="en-GB"/>
        </w:rPr>
        <w:t>days</w:t>
      </w:r>
      <w:commentRangeEnd w:id="18"/>
      <w:r w:rsidR="00AE623D">
        <w:rPr>
          <w:rStyle w:val="CommentReference"/>
        </w:rPr>
        <w:commentReference w:id="18"/>
      </w:r>
      <w:r w:rsidR="00311517" w:rsidRPr="00E907A4">
        <w:rPr>
          <w:rFonts w:ascii="Times New Roman" w:eastAsia="Times New Roman" w:hAnsi="Times New Roman"/>
          <w:sz w:val="24"/>
          <w:szCs w:val="24"/>
          <w:lang w:val="en-GB"/>
        </w:rPr>
        <w:t>.)</w:t>
      </w:r>
      <w:r w:rsidR="00933CD8" w:rsidRPr="00E907A4">
        <w:rPr>
          <w:rFonts w:ascii="Times New Roman" w:eastAsia="Times New Roman" w:hAnsi="Times New Roman"/>
          <w:sz w:val="24"/>
          <w:szCs w:val="24"/>
          <w:lang w:val="en-GB"/>
        </w:rPr>
        <w:t>.</w:t>
      </w:r>
    </w:p>
    <w:p w14:paraId="159EEBDD" w14:textId="77777777" w:rsidR="00111CBF" w:rsidRPr="00E907A4" w:rsidRDefault="005C50A1" w:rsidP="002D36BE">
      <w:pPr>
        <w:numPr>
          <w:ilvl w:val="2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The ~2.3M for evaluating the model and setting the thresholds</w:t>
      </w:r>
    </w:p>
    <w:p w14:paraId="0CCB3256" w14:textId="153693E9" w:rsidR="00111CBF" w:rsidRPr="00E907A4" w:rsidRDefault="00153512" w:rsidP="002D36BE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Location</w:t>
      </w:r>
      <w:r w:rsidR="00933CD8" w:rsidRPr="00E907A4">
        <w:rPr>
          <w:rFonts w:ascii="Times New Roman" w:hAnsi="Times New Roman"/>
          <w:sz w:val="24"/>
          <w:szCs w:val="24"/>
        </w:rPr>
        <w:t>(the split 10 files)</w:t>
      </w:r>
      <w:r w:rsidRPr="00E907A4">
        <w:rPr>
          <w:rFonts w:ascii="Times New Roman" w:hAnsi="Times New Roman"/>
          <w:sz w:val="24"/>
          <w:szCs w:val="24"/>
        </w:rPr>
        <w:t xml:space="preserve">: </w:t>
      </w:r>
      <w:ins w:id="19" w:author="Wang, Lichao (London)" w:date="2016-08-18T16:52:00Z">
        <w:r w:rsidR="00647BEC" w:rsidRPr="00FA2C72">
          <w:rPr>
            <w:rFonts w:ascii="Times New Roman" w:eastAsia="Times New Roman" w:hAnsi="Times New Roman"/>
            <w:sz w:val="24"/>
            <w:szCs w:val="24"/>
            <w:lang w:val="en-GB"/>
          </w:rPr>
          <w:t>F:\Lichao\work\Projects\HAE\Documents\Documentation\Final Delivery of New Scoring\Data</w:t>
        </w:r>
      </w:ins>
      <w:del w:id="20" w:author="Wang, Lichao (London)" w:date="2016-08-18T16:52:00Z">
        <w:r w:rsidRPr="00E907A4" w:rsidDel="00647BEC">
          <w:rPr>
            <w:rFonts w:ascii="Times New Roman" w:hAnsi="Times New Roman"/>
            <w:sz w:val="24"/>
            <w:szCs w:val="24"/>
          </w:rPr>
          <w:delText>F:\Jie\Shire_follow_up\01_data\newdata_200K_3M\split_3M_A1E1(C2)</w:delText>
        </w:r>
      </w:del>
      <w:r w:rsidRPr="00E907A4">
        <w:rPr>
          <w:rFonts w:ascii="Times New Roman" w:hAnsi="Times New Roman"/>
          <w:sz w:val="24"/>
          <w:szCs w:val="24"/>
        </w:rPr>
        <w:t>\</w:t>
      </w:r>
      <w:del w:id="21" w:author="Wang, Lichao (London)" w:date="2016-08-18T17:14:00Z">
        <w:r w:rsidRPr="00E907A4" w:rsidDel="0047345C">
          <w:rPr>
            <w:rFonts w:ascii="Times New Roman" w:hAnsi="Times New Roman"/>
            <w:sz w:val="24"/>
            <w:szCs w:val="24"/>
          </w:rPr>
          <w:delText>nonhae_</w:delText>
        </w:r>
        <w:commentRangeStart w:id="22"/>
        <w:r w:rsidRPr="00E907A4" w:rsidDel="0047345C">
          <w:rPr>
            <w:rFonts w:ascii="Times New Roman" w:hAnsi="Times New Roman"/>
            <w:sz w:val="24"/>
            <w:szCs w:val="24"/>
          </w:rPr>
          <w:delText>3M</w:delText>
        </w:r>
        <w:commentRangeEnd w:id="22"/>
        <w:r w:rsidR="00647BEC" w:rsidDel="0047345C">
          <w:rPr>
            <w:rStyle w:val="CommentReference"/>
          </w:rPr>
          <w:commentReference w:id="22"/>
        </w:r>
        <w:r w:rsidRPr="00E907A4" w:rsidDel="0047345C">
          <w:rPr>
            <w:rFonts w:ascii="Times New Roman" w:hAnsi="Times New Roman"/>
            <w:sz w:val="24"/>
            <w:szCs w:val="24"/>
          </w:rPr>
          <w:delText>_split_*.csv</w:delText>
        </w:r>
      </w:del>
      <w:ins w:id="23" w:author="Wang, Lichao (London)" w:date="2016-08-18T17:14:00Z">
        <w:r w:rsidR="0047345C">
          <w:rPr>
            <w:rFonts w:ascii="Times New Roman" w:hAnsi="Times New Roman"/>
            <w:sz w:val="24"/>
            <w:szCs w:val="24"/>
          </w:rPr>
          <w:t>2.3M</w:t>
        </w:r>
      </w:ins>
    </w:p>
    <w:p w14:paraId="6A56D7CB" w14:textId="77777777" w:rsidR="00111CBF" w:rsidRPr="00E907A4" w:rsidRDefault="00087EC7" w:rsidP="002D36BE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</w:t>
      </w:r>
      <w:r w:rsidR="002946DE" w:rsidRPr="00E907A4">
        <w:rPr>
          <w:rFonts w:ascii="Times New Roman" w:eastAsia="Times New Roman" w:hAnsi="Times New Roman"/>
          <w:sz w:val="24"/>
          <w:szCs w:val="24"/>
          <w:lang w:val="en-GB"/>
        </w:rPr>
        <w:t>he criteria for extracting the datasets</w:t>
      </w:r>
    </w:p>
    <w:p w14:paraId="20A17CAF" w14:textId="77777777" w:rsidR="00111CBF" w:rsidRPr="00E907A4" w:rsidRDefault="00153512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 xml:space="preserve">The ~2.3M subset needs to have the same distribution of the lookback period as that of the </w:t>
      </w:r>
      <w:commentRangeStart w:id="24"/>
      <w:r w:rsidRPr="00E907A4">
        <w:rPr>
          <w:rFonts w:ascii="Times New Roman" w:hAnsi="Times New Roman"/>
          <w:sz w:val="24"/>
          <w:szCs w:val="24"/>
        </w:rPr>
        <w:t xml:space="preserve">~123M </w:t>
      </w:r>
      <w:commentRangeEnd w:id="24"/>
      <w:r w:rsidR="00F96D23">
        <w:rPr>
          <w:rStyle w:val="CommentReference"/>
        </w:rPr>
        <w:commentReference w:id="24"/>
      </w:r>
      <w:r w:rsidRPr="00E907A4">
        <w:rPr>
          <w:rFonts w:ascii="Times New Roman" w:hAnsi="Times New Roman"/>
          <w:sz w:val="24"/>
          <w:szCs w:val="24"/>
        </w:rPr>
        <w:t>pure ne</w:t>
      </w:r>
      <w:r w:rsidR="00A36CDE" w:rsidRPr="00E907A4">
        <w:rPr>
          <w:rFonts w:ascii="Times New Roman" w:hAnsi="Times New Roman"/>
          <w:sz w:val="24"/>
          <w:szCs w:val="24"/>
        </w:rPr>
        <w:t>gative patients</w:t>
      </w:r>
    </w:p>
    <w:p w14:paraId="6E391BAA" w14:textId="4A4978AF" w:rsidR="00153512" w:rsidRPr="00E907A4" w:rsidRDefault="00C03448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T</w:t>
      </w:r>
      <w:r w:rsidR="00153512" w:rsidRPr="00E907A4">
        <w:rPr>
          <w:rFonts w:ascii="Times New Roman" w:hAnsi="Times New Roman"/>
          <w:sz w:val="24"/>
          <w:szCs w:val="24"/>
        </w:rPr>
        <w:t>he ~2.3M subset is randomly stratified from the ~123M pure negative patients</w:t>
      </w:r>
      <w:ins w:id="25" w:author="Wang, Lichao (London)" w:date="2016-08-18T16:40:00Z">
        <w:r w:rsidR="002A2F28">
          <w:rPr>
            <w:rFonts w:ascii="Times New Roman" w:hAnsi="Times New Roman"/>
            <w:sz w:val="24"/>
            <w:szCs w:val="24"/>
          </w:rPr>
          <w:t xml:space="preserve"> subjected to 1.1.3.2.1 above</w:t>
        </w:r>
      </w:ins>
      <w:r w:rsidR="00153512" w:rsidRPr="00E907A4">
        <w:rPr>
          <w:rFonts w:ascii="Times New Roman" w:hAnsi="Times New Roman"/>
          <w:sz w:val="24"/>
          <w:szCs w:val="24"/>
        </w:rPr>
        <w:t xml:space="preserve">. </w:t>
      </w:r>
    </w:p>
    <w:p w14:paraId="1FE73DA6" w14:textId="77777777" w:rsidR="00B63094" w:rsidRPr="00E907A4" w:rsidRDefault="005C50A1" w:rsidP="002D36BE">
      <w:pPr>
        <w:numPr>
          <w:ilvl w:val="2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The ~110M new scoring data</w:t>
      </w:r>
    </w:p>
    <w:p w14:paraId="0534CA92" w14:textId="77777777" w:rsidR="00B63094" w:rsidRPr="00E907A4" w:rsidRDefault="004754C2" w:rsidP="002D36BE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Location</w:t>
      </w:r>
      <w:r w:rsidR="009650CC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(kgxsapp101)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:</w:t>
      </w:r>
    </w:p>
    <w:p w14:paraId="554BFE88" w14:textId="77777777" w:rsidR="00B63094" w:rsidRPr="00E907A4" w:rsidRDefault="004754C2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F:\Jie\Shire_follow_up\01_data\newdata_200K_3M\</w:t>
      </w:r>
      <w:r w:rsidRPr="00E907A4">
        <w:rPr>
          <w:rFonts w:ascii="Times New Roman" w:hAnsi="Times New Roman"/>
          <w:sz w:val="24"/>
          <w:szCs w:val="24"/>
        </w:rPr>
        <w:t xml:space="preserve"> 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split_newScoreMay27_1to286\*.csv</w:t>
      </w:r>
    </w:p>
    <w:p w14:paraId="5F7089C9" w14:textId="77777777" w:rsidR="00B63094" w:rsidRPr="00E907A4" w:rsidRDefault="004754C2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commentRangeStart w:id="26"/>
      <w:r w:rsidRPr="00E907A4">
        <w:rPr>
          <w:rFonts w:ascii="Times New Roman" w:eastAsia="Times New Roman" w:hAnsi="Times New Roman"/>
          <w:sz w:val="24"/>
          <w:szCs w:val="24"/>
          <w:lang w:val="en-GB"/>
        </w:rPr>
        <w:lastRenderedPageBreak/>
        <w:t>F:\Jie\Shire_follow_up\01_data\newdata_200K_3M\</w:t>
      </w:r>
      <w:r w:rsidRPr="00E907A4">
        <w:rPr>
          <w:rFonts w:ascii="Times New Roman" w:hAnsi="Times New Roman"/>
          <w:sz w:val="24"/>
          <w:szCs w:val="24"/>
        </w:rPr>
        <w:t xml:space="preserve"> 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split_newScoreMay27_</w:t>
      </w:r>
      <w:r w:rsidRPr="00E907A4">
        <w:rPr>
          <w:rFonts w:ascii="Times New Roman" w:hAnsi="Times New Roman"/>
          <w:sz w:val="24"/>
          <w:szCs w:val="24"/>
        </w:rPr>
        <w:t xml:space="preserve"> 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287to552</w:t>
      </w:r>
      <w:commentRangeEnd w:id="26"/>
      <w:r w:rsidR="00CA113F">
        <w:rPr>
          <w:rStyle w:val="CommentReference"/>
        </w:rPr>
        <w:commentReference w:id="26"/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\*.csv</w:t>
      </w:r>
    </w:p>
    <w:p w14:paraId="7B62D0D0" w14:textId="77777777" w:rsidR="00EF4884" w:rsidRPr="00E907A4" w:rsidRDefault="002946DE" w:rsidP="002D36BE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The criteria for extracting the datasets</w:t>
      </w:r>
    </w:p>
    <w:p w14:paraId="18F1B1E1" w14:textId="77777777" w:rsidR="00EF4884" w:rsidRPr="00E907A4" w:rsidRDefault="00E16FD1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Lookback&gt;=24 months</w:t>
      </w:r>
    </w:p>
    <w:p w14:paraId="0B41B106" w14:textId="77777777" w:rsidR="00EF4884" w:rsidRPr="00E907A4" w:rsidRDefault="00E16FD1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RX_FLAG=1</w:t>
      </w:r>
    </w:p>
    <w:p w14:paraId="7230F411" w14:textId="77777777" w:rsidR="00EF4884" w:rsidRPr="00E907A4" w:rsidRDefault="00E16FD1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DX_FLAG=1</w:t>
      </w:r>
    </w:p>
    <w:p w14:paraId="5B10158D" w14:textId="77777777" w:rsidR="00EF4884" w:rsidRPr="00E907A4" w:rsidRDefault="00E16FD1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 xml:space="preserve">Lookback_days </w:t>
      </w:r>
      <w:r w:rsidR="005C601C" w:rsidRPr="00E907A4">
        <w:rPr>
          <w:rFonts w:ascii="Times New Roman" w:hAnsi="Times New Roman"/>
          <w:sz w:val="24"/>
          <w:szCs w:val="24"/>
        </w:rPr>
        <w:t xml:space="preserve">&gt; = </w:t>
      </w:r>
      <w:r w:rsidRPr="00E907A4">
        <w:rPr>
          <w:rFonts w:ascii="Times New Roman" w:hAnsi="Times New Roman"/>
          <w:sz w:val="24"/>
          <w:szCs w:val="24"/>
        </w:rPr>
        <w:t>662</w:t>
      </w:r>
    </w:p>
    <w:p w14:paraId="1317B949" w14:textId="77777777" w:rsidR="00EF4884" w:rsidRPr="00E907A4" w:rsidRDefault="00E16FD1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Patient age &gt; 12</w:t>
      </w:r>
    </w:p>
    <w:p w14:paraId="102BF10D" w14:textId="77777777" w:rsidR="00EF4884" w:rsidRPr="00E907A4" w:rsidRDefault="00E16FD1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Patient gender &lt;&gt; ‘U’</w:t>
      </w:r>
    </w:p>
    <w:p w14:paraId="00CB36CD" w14:textId="77777777" w:rsidR="00EF4884" w:rsidRPr="00E907A4" w:rsidRDefault="00EE2951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Index date &gt;= 201404 (Index_date</w:t>
      </w:r>
      <w:r w:rsidR="00E16FD1" w:rsidRPr="00E907A4">
        <w:rPr>
          <w:rFonts w:ascii="Times New Roman" w:hAnsi="Times New Roman"/>
          <w:sz w:val="24"/>
          <w:szCs w:val="24"/>
        </w:rPr>
        <w:t xml:space="preserve"> &gt;= to_date('201404’, ‘YYYYMM’)</w:t>
      </w:r>
      <w:r w:rsidRPr="00E907A4">
        <w:rPr>
          <w:rFonts w:ascii="Times New Roman" w:hAnsi="Times New Roman"/>
          <w:sz w:val="24"/>
          <w:szCs w:val="24"/>
        </w:rPr>
        <w:t>)</w:t>
      </w:r>
    </w:p>
    <w:p w14:paraId="0F01F6FF" w14:textId="77777777" w:rsidR="002946DE" w:rsidRPr="00E907A4" w:rsidRDefault="00E16FD1" w:rsidP="002D36BE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Event &gt; 0 (with at least one active predictor)</w:t>
      </w:r>
    </w:p>
    <w:p w14:paraId="596D41AB" w14:textId="77777777" w:rsidR="008E56DE" w:rsidRPr="00E907A4" w:rsidRDefault="005C50A1" w:rsidP="002D36BE">
      <w:pPr>
        <w:numPr>
          <w:ilvl w:val="1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Code</w:t>
      </w:r>
    </w:p>
    <w:p w14:paraId="4F7D28D4" w14:textId="77777777" w:rsidR="008E56DE" w:rsidRPr="00E907A4" w:rsidRDefault="008E56DE" w:rsidP="002D36BE">
      <w:pPr>
        <w:numPr>
          <w:ilvl w:val="2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Location: </w:t>
      </w:r>
      <w:r w:rsidR="00E02444" w:rsidRPr="00E907A4">
        <w:rPr>
          <w:rFonts w:ascii="Times New Roman" w:hAnsi="Times New Roman"/>
          <w:sz w:val="24"/>
          <w:szCs w:val="24"/>
          <w:lang w:val="en-GB"/>
        </w:rPr>
        <w:t>F:\Jie\Shire_follow_up\02_Code\GoFromBaggingForest(HAECentral)</w:t>
      </w:r>
    </w:p>
    <w:p w14:paraId="0F943E29" w14:textId="77777777" w:rsidR="002D36BE" w:rsidRPr="00E907A4" w:rsidRDefault="0065324A" w:rsidP="002D36BE">
      <w:pPr>
        <w:numPr>
          <w:ilvl w:val="2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Reproduce the result of C.2_May27 which is</w:t>
      </w:r>
      <w:r w:rsidR="002D36BE" w:rsidRPr="00E907A4">
        <w:rPr>
          <w:rFonts w:ascii="Times New Roman" w:hAnsi="Times New Roman"/>
          <w:sz w:val="24"/>
          <w:szCs w:val="24"/>
          <w:lang w:val="en-GB"/>
        </w:rPr>
        <w:t xml:space="preserve"> saved in the following folder. To reproduce the experiment, turn to kgxsapp101, open the folder above, checkout to the branch “(JieGetPRPairsForC.2_May27)” and open (./scripts/main_baggingRF.R) and click </w:t>
      </w:r>
      <w:commentRangeStart w:id="27"/>
      <w:r w:rsidR="002D36BE" w:rsidRPr="00E907A4">
        <w:rPr>
          <w:rFonts w:ascii="Times New Roman" w:hAnsi="Times New Roman"/>
          <w:sz w:val="24"/>
          <w:szCs w:val="24"/>
          <w:lang w:val="en-GB"/>
        </w:rPr>
        <w:t>run</w:t>
      </w:r>
      <w:commentRangeEnd w:id="27"/>
      <w:r w:rsidR="00773DEB">
        <w:rPr>
          <w:rStyle w:val="CommentReference"/>
        </w:rPr>
        <w:commentReference w:id="27"/>
      </w:r>
      <w:r w:rsidR="002D36BE" w:rsidRPr="00E907A4">
        <w:rPr>
          <w:rFonts w:ascii="Times New Roman" w:hAnsi="Times New Roman"/>
          <w:sz w:val="24"/>
          <w:szCs w:val="24"/>
          <w:lang w:val="en-GB"/>
        </w:rPr>
        <w:t>. This includes several steps:</w:t>
      </w:r>
    </w:p>
    <w:p w14:paraId="45216903" w14:textId="77777777" w:rsidR="002D36BE" w:rsidRPr="00E907A4" w:rsidRDefault="002D36BE" w:rsidP="002D36BE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Splitting the data into simulations</w:t>
      </w:r>
    </w:p>
    <w:p w14:paraId="2DC661D2" w14:textId="77777777" w:rsidR="002D36BE" w:rsidRPr="00E907A4" w:rsidRDefault="002D36BE" w:rsidP="002D36BE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Building the model and get the performance on 200K test data</w:t>
      </w:r>
    </w:p>
    <w:p w14:paraId="2EA384F0" w14:textId="198D8853" w:rsidR="002D36BE" w:rsidRPr="00E907A4" w:rsidRDefault="002D36BE" w:rsidP="002D36BE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Evaluating the model</w:t>
      </w:r>
      <w:ins w:id="28" w:author="Wang, Lichao (London)" w:date="2016-08-18T17:12:00Z">
        <w:r w:rsidR="00A35B5F">
          <w:rPr>
            <w:rFonts w:ascii="Times New Roman" w:eastAsia="Times New Roman" w:hAnsi="Times New Roman"/>
            <w:sz w:val="24"/>
            <w:szCs w:val="24"/>
            <w:lang w:val="en-GB"/>
          </w:rPr>
          <w:t xml:space="preserve"> </w:t>
        </w:r>
      </w:ins>
      <w:r w:rsidRPr="00E907A4">
        <w:rPr>
          <w:rFonts w:ascii="Times New Roman" w:eastAsia="Times New Roman" w:hAnsi="Times New Roman"/>
          <w:sz w:val="24"/>
          <w:szCs w:val="24"/>
          <w:lang w:val="en-GB"/>
        </w:rPr>
        <w:t>(get the performance on 2.3M dataset)</w:t>
      </w:r>
    </w:p>
    <w:p w14:paraId="522FC83F" w14:textId="77777777" w:rsidR="002D36BE" w:rsidRPr="00E907A4" w:rsidRDefault="002D36BE" w:rsidP="00380205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Preparing the precision-recall pairs</w:t>
      </w:r>
    </w:p>
    <w:p w14:paraId="0E2209A8" w14:textId="77777777" w:rsidR="00C65134" w:rsidRPr="00E907A4" w:rsidRDefault="005C50A1" w:rsidP="002D36BE">
      <w:pPr>
        <w:numPr>
          <w:ilvl w:val="2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New scoring</w:t>
      </w:r>
      <w:r w:rsidR="000A066C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: </w:t>
      </w:r>
      <w:r w:rsidR="000A066C" w:rsidRPr="00E907A4">
        <w:rPr>
          <w:rFonts w:ascii="Times New Roman" w:hAnsi="Times New Roman"/>
          <w:sz w:val="24"/>
          <w:szCs w:val="24"/>
          <w:lang w:val="en-GB"/>
        </w:rPr>
        <w:t>get the prediction value for the patients for new scoring</w:t>
      </w:r>
    </w:p>
    <w:p w14:paraId="4AD933AB" w14:textId="77777777" w:rsidR="002B5338" w:rsidRPr="00E907A4" w:rsidRDefault="00AA66B2" w:rsidP="002B5338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Turn to kgxsapp101, open </w:t>
      </w:r>
      <w:commentRangeStart w:id="29"/>
      <w:r w:rsidRPr="00E907A4">
        <w:rPr>
          <w:rFonts w:ascii="Times New Roman" w:eastAsia="Times New Roman" w:hAnsi="Times New Roman"/>
          <w:sz w:val="24"/>
          <w:szCs w:val="24"/>
          <w:lang w:val="en-GB"/>
        </w:rPr>
        <w:t>the folder below</w:t>
      </w:r>
      <w:commentRangeEnd w:id="29"/>
      <w:r w:rsidR="008935B0">
        <w:rPr>
          <w:rStyle w:val="CommentReference"/>
        </w:rPr>
        <w:commentReference w:id="29"/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, checkout to the branch “(JieAddRecallBucketForNewScoringData)” open (./scripts/main_bagging</w:t>
      </w:r>
      <w:r w:rsidRPr="00E907A4">
        <w:rPr>
          <w:rFonts w:ascii="Times New Roman" w:hAnsi="Times New Roman"/>
          <w:sz w:val="24"/>
          <w:szCs w:val="24"/>
          <w:lang w:val="en-GB"/>
        </w:rPr>
        <w:t>RF.R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) and click run.</w:t>
      </w:r>
      <w:r w:rsidRPr="00E907A4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09A00576" w14:textId="77777777" w:rsidR="005C50A1" w:rsidRPr="00E907A4" w:rsidRDefault="005C50A1" w:rsidP="002B5338">
      <w:pPr>
        <w:numPr>
          <w:ilvl w:val="2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Calculating new buckets</w:t>
      </w:r>
      <w:r w:rsidR="00A63795" w:rsidRPr="00E907A4">
        <w:rPr>
          <w:rFonts w:ascii="Times New Roman" w:eastAsia="Times New Roman" w:hAnsi="Times New Roman"/>
          <w:sz w:val="24"/>
          <w:szCs w:val="24"/>
          <w:lang w:val="en-GB"/>
        </w:rPr>
        <w:t>(one half of the scoring data)</w:t>
      </w:r>
    </w:p>
    <w:p w14:paraId="5AFE2747" w14:textId="77777777" w:rsidR="002B5338" w:rsidRPr="00E907A4" w:rsidRDefault="002B5338" w:rsidP="002B5338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It does the following</w:t>
      </w:r>
    </w:p>
    <w:p w14:paraId="6335BD76" w14:textId="77777777" w:rsidR="002B5338" w:rsidRPr="00E907A4" w:rsidRDefault="002B5338" w:rsidP="002B5338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Calculating new recall buckets using 2.3M dataset</w:t>
      </w:r>
    </w:p>
    <w:p w14:paraId="1FB23C93" w14:textId="77777777" w:rsidR="002B5338" w:rsidRPr="00E907A4" w:rsidRDefault="002B5338" w:rsidP="002B5338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Add the recall bucket for each new scoring patient</w:t>
      </w:r>
    </w:p>
    <w:p w14:paraId="13CA8BAD" w14:textId="77777777" w:rsidR="002B5338" w:rsidRPr="00E907A4" w:rsidRDefault="00527C1D" w:rsidP="002B5338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F</w:t>
      </w:r>
      <w:r w:rsidR="00570995" w:rsidRPr="00E907A4">
        <w:rPr>
          <w:rFonts w:ascii="Times New Roman" w:eastAsia="Times New Roman" w:hAnsi="Times New Roman"/>
          <w:sz w:val="24"/>
          <w:szCs w:val="24"/>
          <w:lang w:val="en-GB"/>
        </w:rPr>
        <w:t>or the above two steps</w:t>
      </w:r>
      <w:r w:rsidR="00D77F2A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r w:rsidR="00206720" w:rsidRPr="00E907A4">
        <w:rPr>
          <w:rFonts w:ascii="Times New Roman" w:eastAsia="Times New Roman" w:hAnsi="Times New Roman"/>
          <w:sz w:val="24"/>
          <w:szCs w:val="24"/>
          <w:lang w:val="en-GB"/>
        </w:rPr>
        <w:t>p</w:t>
      </w:r>
      <w:r w:rsidR="00885C65" w:rsidRPr="00E907A4">
        <w:rPr>
          <w:rFonts w:ascii="Times New Roman" w:eastAsia="Times New Roman" w:hAnsi="Times New Roman"/>
          <w:sz w:val="24"/>
          <w:szCs w:val="24"/>
          <w:lang w:val="en-GB"/>
        </w:rPr>
        <w:t>lease checkout to the branch “JieAddRecallBucketForNewScoringData”</w:t>
      </w:r>
      <w:r w:rsidR="002B5338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and do the following</w:t>
      </w:r>
    </w:p>
    <w:p w14:paraId="5C5D2F22" w14:textId="77777777" w:rsidR="002B5338" w:rsidRPr="00E907A4" w:rsidRDefault="00885C65" w:rsidP="002B5338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Please open the function “.\main_otherFuns.R”</w:t>
      </w:r>
    </w:p>
    <w:p w14:paraId="7DE60988" w14:textId="77777777" w:rsidR="002B5338" w:rsidRPr="00E907A4" w:rsidRDefault="00885C65" w:rsidP="002B5338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Please select codes lines from line118 to line153 and click run</w:t>
      </w:r>
    </w:p>
    <w:p w14:paraId="7D08B2F8" w14:textId="29A9A3ED" w:rsidR="002B5338" w:rsidRPr="00E907A4" w:rsidDel="00C957BB" w:rsidRDefault="00885C65" w:rsidP="002B5338">
      <w:pPr>
        <w:numPr>
          <w:ilvl w:val="4"/>
          <w:numId w:val="1"/>
        </w:numPr>
        <w:spacing w:after="200"/>
        <w:contextualSpacing/>
        <w:rPr>
          <w:del w:id="30" w:author="Wang, Lichao (London)" w:date="2016-08-18T17:23:00Z"/>
          <w:rFonts w:ascii="Times New Roman" w:eastAsia="Times New Roman" w:hAnsi="Times New Roman"/>
          <w:sz w:val="24"/>
          <w:szCs w:val="24"/>
          <w:lang w:val="en-GB"/>
        </w:rPr>
      </w:pPr>
      <w:del w:id="31" w:author="Wang, Lichao (London)" w:date="2016-08-18T17:23:00Z">
        <w:r w:rsidRPr="00E907A4" w:rsidDel="00C957BB">
          <w:rPr>
            <w:rFonts w:ascii="Times New Roman" w:eastAsia="Times New Roman" w:hAnsi="Times New Roman"/>
            <w:sz w:val="24"/>
            <w:szCs w:val="24"/>
            <w:lang w:val="en-GB"/>
          </w:rPr>
          <w:delText>After about half an hour, the program will complete</w:delText>
        </w:r>
      </w:del>
    </w:p>
    <w:p w14:paraId="51C6CB01" w14:textId="77777777" w:rsidR="002B5338" w:rsidRPr="00E907A4" w:rsidRDefault="00885C65" w:rsidP="002B5338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Then please go to the folder </w:t>
      </w:r>
      <w:commentRangeStart w:id="32"/>
      <w:r w:rsidRPr="00E907A4">
        <w:rPr>
          <w:rFonts w:ascii="Times New Roman" w:eastAsia="Times New Roman" w:hAnsi="Times New Roman"/>
          <w:sz w:val="24"/>
          <w:szCs w:val="24"/>
          <w:lang w:val="en-GB"/>
        </w:rPr>
        <w:t>“F:\Jie\Shire_follow_up\02_Code\GoFromBaggingForest(HAECentral)\Results\nonhae_200K_v2(A1E1)&amp;hae_ptid_973\2016-05-28 02.02.28\iters=20” to find the results.</w:t>
      </w:r>
      <w:commentRangeEnd w:id="32"/>
      <w:r w:rsidR="00E85C19">
        <w:rPr>
          <w:rStyle w:val="CommentReference"/>
        </w:rPr>
        <w:commentReference w:id="32"/>
      </w:r>
    </w:p>
    <w:p w14:paraId="5266C964" w14:textId="6807DA48" w:rsidR="002B5338" w:rsidRPr="00E907A4" w:rsidRDefault="00885C65" w:rsidP="002B5338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“recallBkt_rangeCutoff_allSimu.RDS”: table from the label-precision pairs of </w:t>
      </w:r>
      <w:del w:id="33" w:author="Wang, Lichao (London)" w:date="2016-08-18T17:27:00Z">
        <w:r w:rsidRPr="00E907A4" w:rsidDel="00175D9A">
          <w:rPr>
            <w:rFonts w:ascii="Times New Roman" w:eastAsia="Times New Roman" w:hAnsi="Times New Roman"/>
            <w:sz w:val="24"/>
            <w:szCs w:val="24"/>
            <w:lang w:val="en-GB"/>
          </w:rPr>
          <w:delText>C.2_May27</w:delText>
        </w:r>
      </w:del>
      <w:ins w:id="34" w:author="Wang, Lichao (London)" w:date="2016-08-18T17:27:00Z">
        <w:r w:rsidR="00175D9A">
          <w:rPr>
            <w:rFonts w:ascii="Times New Roman" w:eastAsia="Times New Roman" w:hAnsi="Times New Roman"/>
            <w:sz w:val="24"/>
            <w:szCs w:val="24"/>
            <w:lang w:val="en-GB"/>
          </w:rPr>
          <w:t>the reproduced result</w:t>
        </w:r>
      </w:ins>
    </w:p>
    <w:p w14:paraId="4C48EDF9" w14:textId="77777777" w:rsidR="002B5338" w:rsidRPr="00E907A4" w:rsidRDefault="00885C65" w:rsidP="002B5338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lastRenderedPageBreak/>
        <w:t>“ptid_resp_pred.RDS”: table from the patient_id, label, prediction of new scoring data after removing HAE patients and aggregate the prediction across all the 5 simulations</w:t>
      </w:r>
    </w:p>
    <w:p w14:paraId="24DE51D6" w14:textId="77777777" w:rsidR="002B5338" w:rsidRPr="00E907A4" w:rsidRDefault="00885C65" w:rsidP="002B5338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“ptid_recallBkt.RDS”: table of patient_id, score, recall bucket for all the patient id from </w:t>
      </w:r>
      <w:commentRangeStart w:id="35"/>
      <w:r w:rsidRPr="00E907A4">
        <w:rPr>
          <w:rFonts w:ascii="Times New Roman" w:eastAsia="Times New Roman" w:hAnsi="Times New Roman"/>
          <w:sz w:val="24"/>
          <w:szCs w:val="24"/>
          <w:lang w:val="en-GB"/>
        </w:rPr>
        <w:t>ii</w:t>
      </w:r>
      <w:commentRangeEnd w:id="35"/>
      <w:r w:rsidR="001A0D2C">
        <w:rPr>
          <w:rStyle w:val="CommentReference"/>
        </w:rPr>
        <w:commentReference w:id="35"/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.</w:t>
      </w:r>
    </w:p>
    <w:p w14:paraId="7FF63330" w14:textId="77777777" w:rsidR="002B5338" w:rsidRPr="00E907A4" w:rsidRDefault="00885C65" w:rsidP="002B5338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“ptid_recallBkt_target.RDS”: table from </w:t>
      </w:r>
      <w:commentRangeStart w:id="36"/>
      <w:r w:rsidRPr="00E907A4">
        <w:rPr>
          <w:rFonts w:ascii="Times New Roman" w:eastAsia="Times New Roman" w:hAnsi="Times New Roman"/>
          <w:sz w:val="24"/>
          <w:szCs w:val="24"/>
          <w:lang w:val="en-GB"/>
        </w:rPr>
        <w:t>iii</w:t>
      </w:r>
      <w:commentRangeEnd w:id="36"/>
      <w:r w:rsidR="001A0D2C">
        <w:rPr>
          <w:rStyle w:val="CommentReference"/>
        </w:rPr>
        <w:commentReference w:id="36"/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, but only patients with recall bucket in [0, 30%].</w:t>
      </w:r>
    </w:p>
    <w:p w14:paraId="2316BE56" w14:textId="77777777" w:rsidR="002B5338" w:rsidRPr="00E907A4" w:rsidRDefault="00885C65" w:rsidP="002B5338">
      <w:pPr>
        <w:numPr>
          <w:ilvl w:val="4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Then you can compare the result with that I did before in folder “. \</w:t>
      </w:r>
      <w:commentRangeStart w:id="37"/>
      <w:r w:rsidRPr="00E907A4">
        <w:rPr>
          <w:rFonts w:ascii="Times New Roman" w:eastAsia="Times New Roman" w:hAnsi="Times New Roman"/>
          <w:sz w:val="24"/>
          <w:szCs w:val="24"/>
          <w:lang w:val="en-GB"/>
        </w:rPr>
        <w:t>AddBucketForNewScoringJie</w:t>
      </w:r>
      <w:commentRangeEnd w:id="37"/>
      <w:r w:rsidR="00396FB4">
        <w:rPr>
          <w:rStyle w:val="CommentReference"/>
        </w:rPr>
        <w:commentReference w:id="37"/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”</w:t>
      </w:r>
    </w:p>
    <w:p w14:paraId="3A90B37F" w14:textId="77777777" w:rsidR="002B5338" w:rsidRPr="00E907A4" w:rsidRDefault="00A63795" w:rsidP="002B5338">
      <w:pPr>
        <w:numPr>
          <w:ilvl w:val="2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Calculating new buckets(another half of the scoring data)</w:t>
      </w:r>
      <w:r w:rsidR="002B5338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: 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Please refer to the following folder in kgxsapp100 for </w:t>
      </w:r>
      <w:commentRangeStart w:id="38"/>
      <w:r w:rsidRPr="00E907A4">
        <w:rPr>
          <w:rFonts w:ascii="Times New Roman" w:eastAsia="Times New Roman" w:hAnsi="Times New Roman"/>
          <w:sz w:val="24"/>
          <w:szCs w:val="24"/>
          <w:lang w:val="en-GB"/>
        </w:rPr>
        <w:t>the corresponding results</w:t>
      </w:r>
      <w:commentRangeEnd w:id="38"/>
      <w:r w:rsidR="00242B4A">
        <w:rPr>
          <w:rStyle w:val="CommentReference"/>
        </w:rPr>
        <w:commentReference w:id="38"/>
      </w:r>
    </w:p>
    <w:p w14:paraId="5C42E933" w14:textId="77777777" w:rsidR="002B5338" w:rsidRPr="00E907A4" w:rsidRDefault="00417DE7" w:rsidP="002B5338">
      <w:pPr>
        <w:numPr>
          <w:ilvl w:val="3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F:\Jie\Shire_follow_up\02_Code\GoFromBaggingForest\Results\nonhae_200K_v2(A1E1)&amp;hae_ptid_973\2016-05-27 17.19.28\iters=20</w:t>
      </w:r>
    </w:p>
    <w:p w14:paraId="0DF9301C" w14:textId="77777777" w:rsidR="00E27459" w:rsidRPr="00E907A4" w:rsidRDefault="005C50A1" w:rsidP="00E27459">
      <w:pPr>
        <w:numPr>
          <w:ilvl w:val="2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PR curves (</w:t>
      </w:r>
      <w:r w:rsidRPr="00E907A4">
        <w:rPr>
          <w:rFonts w:ascii="Times New Roman" w:eastAsia="Times New Roman" w:hAnsi="Times New Roman"/>
          <w:color w:val="FF0000"/>
          <w:sz w:val="24"/>
          <w:szCs w:val="24"/>
          <w:lang w:val="en-GB"/>
        </w:rPr>
        <w:t>Lichao</w:t>
      </w:r>
      <w:r w:rsidR="00302518" w:rsidRPr="00E907A4">
        <w:rPr>
          <w:rFonts w:ascii="Times New Roman" w:eastAsia="Times New Roman" w:hAnsi="Times New Roman"/>
          <w:color w:val="FF0000"/>
          <w:sz w:val="24"/>
          <w:szCs w:val="24"/>
          <w:lang w:val="en-GB"/>
        </w:rPr>
        <w:t xml:space="preserve"> to add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14:paraId="2BB748D6" w14:textId="77777777" w:rsidR="005C50A1" w:rsidRPr="00E907A4" w:rsidRDefault="005C50A1" w:rsidP="00E27459">
      <w:pPr>
        <w:numPr>
          <w:ilvl w:val="1"/>
          <w:numId w:val="1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Results</w:t>
      </w:r>
      <w:r w:rsidR="001B3FA1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(all the delivery results have been </w:t>
      </w:r>
      <w:r w:rsidR="00081740" w:rsidRPr="00E907A4">
        <w:rPr>
          <w:rFonts w:ascii="Times New Roman" w:eastAsia="Times New Roman" w:hAnsi="Times New Roman"/>
          <w:sz w:val="24"/>
          <w:szCs w:val="24"/>
          <w:lang w:val="en-GB"/>
        </w:rPr>
        <w:t>collected together</w:t>
      </w:r>
      <w:r w:rsidR="001B3FA1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on kgxsapp101 and can be found in the folder: F:\Jie\Shire_follow_up\Delivery_Jun\02_Result)</w:t>
      </w:r>
    </w:p>
    <w:p w14:paraId="31720918" w14:textId="1F255760" w:rsidR="005C50A1" w:rsidRPr="00E907A4" w:rsidRDefault="005C50A1" w:rsidP="002D36BE">
      <w:pPr>
        <w:numPr>
          <w:ilvl w:val="2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The evaluation results on ~200K and ~2.3M</w:t>
      </w:r>
      <w:r w:rsidR="00527C1D" w:rsidRPr="00E907A4">
        <w:rPr>
          <w:rFonts w:ascii="Times New Roman" w:eastAsia="Times New Roman" w:hAnsi="Times New Roman"/>
          <w:sz w:val="24"/>
          <w:szCs w:val="24"/>
          <w:lang w:val="en-GB"/>
        </w:rPr>
        <w:t>(</w:t>
      </w:r>
      <w:r w:rsidR="00527C1D" w:rsidRPr="00E907A4">
        <w:rPr>
          <w:rFonts w:ascii="Times New Roman" w:eastAsia="Times New Roman" w:hAnsi="Times New Roman"/>
          <w:b/>
          <w:sz w:val="24"/>
          <w:szCs w:val="24"/>
          <w:lang w:val="en-GB"/>
        </w:rPr>
        <w:t xml:space="preserve">please note that </w:t>
      </w:r>
      <w:r w:rsidR="001B3FA1" w:rsidRPr="00E907A4">
        <w:rPr>
          <w:rFonts w:ascii="Times New Roman" w:hAnsi="Times New Roman"/>
          <w:b/>
          <w:sz w:val="24"/>
          <w:szCs w:val="24"/>
          <w:lang w:val="en-GB"/>
        </w:rPr>
        <w:t>i</w:t>
      </w:r>
      <w:r w:rsidR="00527C1D" w:rsidRPr="00E907A4">
        <w:rPr>
          <w:rFonts w:ascii="Times New Roman" w:hAnsi="Times New Roman"/>
          <w:b/>
          <w:sz w:val="24"/>
          <w:szCs w:val="24"/>
          <w:lang w:val="en-GB"/>
        </w:rPr>
        <w:t>n the 973 patients there are 13 patients with only 2 predictors being positive</w:t>
      </w:r>
      <w:r w:rsidR="00527C1D" w:rsidRPr="00E907A4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14:paraId="7ED39EE7" w14:textId="77777777" w:rsidR="00B86AB4" w:rsidRPr="00E907A4" w:rsidRDefault="005C50A1" w:rsidP="00B86AB4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Predictions</w:t>
      </w:r>
    </w:p>
    <w:p w14:paraId="1784052C" w14:textId="77777777" w:rsidR="00B86AB4" w:rsidRPr="00E907A4" w:rsidRDefault="00DC25E7" w:rsidP="00B86AB4">
      <w:pPr>
        <w:numPr>
          <w:ilvl w:val="4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~200K:</w:t>
      </w:r>
      <w:r w:rsidR="00B86AB4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“F:\Jie\Shire_follow_up\02_Code\GoFromBaggingForest(HAECentral)\Results\nonhae_200K_v2(A1E1)&amp;hae_ptid_973\2016-05-28 02.02.28\iters=20\resp_pred.</w:t>
      </w:r>
      <w:commentRangeStart w:id="39"/>
      <w:r w:rsidRPr="00E907A4">
        <w:rPr>
          <w:rFonts w:ascii="Times New Roman" w:eastAsia="Times New Roman" w:hAnsi="Times New Roman"/>
          <w:sz w:val="24"/>
          <w:szCs w:val="24"/>
          <w:lang w:val="en-GB"/>
        </w:rPr>
        <w:t>RDS</w:t>
      </w:r>
      <w:commentRangeEnd w:id="39"/>
      <w:r w:rsidR="006211FF">
        <w:rPr>
          <w:rStyle w:val="CommentReference"/>
        </w:rPr>
        <w:commentReference w:id="39"/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”</w:t>
      </w:r>
    </w:p>
    <w:p w14:paraId="3EC72933" w14:textId="77777777" w:rsidR="00B86AB4" w:rsidRPr="00E907A4" w:rsidRDefault="00DC25E7" w:rsidP="00B86AB4">
      <w:pPr>
        <w:numPr>
          <w:ilvl w:val="4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~2.3M(</w:t>
      </w:r>
      <w:commentRangeStart w:id="40"/>
      <w:r w:rsidRPr="00E907A4">
        <w:rPr>
          <w:rFonts w:ascii="Times New Roman" w:eastAsia="Times New Roman" w:hAnsi="Times New Roman"/>
          <w:sz w:val="24"/>
          <w:szCs w:val="24"/>
          <w:lang w:val="en-GB"/>
        </w:rPr>
        <w:t>kgxsapp100</w:t>
      </w:r>
      <w:commentRangeEnd w:id="40"/>
      <w:r w:rsidR="005B1A51">
        <w:rPr>
          <w:rStyle w:val="CommentReference"/>
        </w:rPr>
        <w:commentReference w:id="40"/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)</w:t>
      </w:r>
      <w:r w:rsidR="00B86AB4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BD07BF" w:rsidRPr="00E907A4">
        <w:rPr>
          <w:rFonts w:ascii="Times New Roman" w:eastAsia="SimHei" w:hAnsi="Times New Roman"/>
          <w:sz w:val="24"/>
          <w:szCs w:val="24"/>
        </w:rPr>
        <w:t>F:\Jie\Shire_follow_up\Delivery_Jun\02_Result\predScore_2.3M</w:t>
      </w:r>
      <w:r w:rsidRPr="00E907A4">
        <w:rPr>
          <w:rFonts w:ascii="Times New Roman" w:eastAsia="SimHei" w:hAnsi="Times New Roman"/>
          <w:sz w:val="24"/>
          <w:szCs w:val="24"/>
        </w:rPr>
        <w:t>\simu*\tst_rf_prob_haeTs&amp;3M.RDS</w:t>
      </w:r>
    </w:p>
    <w:p w14:paraId="7984568D" w14:textId="77777777" w:rsidR="005F20FE" w:rsidRPr="00E907A4" w:rsidRDefault="005F20FE" w:rsidP="00B86AB4">
      <w:pPr>
        <w:numPr>
          <w:ilvl w:val="4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~110M</w:t>
      </w:r>
      <w:r w:rsidR="00B86AB4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E907A4">
        <w:rPr>
          <w:rFonts w:ascii="Times New Roman" w:eastAsia="Times New Roman" w:hAnsi="Times New Roman"/>
          <w:sz w:val="24"/>
          <w:szCs w:val="24"/>
        </w:rPr>
        <w:t>F:\Jie\Shire_follow_up\Delivery_Jun\02_Result\predScore_110M</w:t>
      </w:r>
    </w:p>
    <w:p w14:paraId="64F954EF" w14:textId="0E6F2076" w:rsidR="00C012D9" w:rsidRPr="00E907A4" w:rsidRDefault="00B86AB4" w:rsidP="00B86AB4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P</w:t>
      </w:r>
      <w:r w:rsidR="005C50A1" w:rsidRPr="00E907A4">
        <w:rPr>
          <w:rFonts w:ascii="Times New Roman" w:eastAsia="Times New Roman" w:hAnsi="Times New Roman"/>
          <w:sz w:val="24"/>
          <w:szCs w:val="24"/>
          <w:lang w:val="en-GB"/>
        </w:rPr>
        <w:t>recision-recall pairs</w:t>
      </w:r>
      <w:del w:id="41" w:author="Wang, Lichao (London)" w:date="2016-08-19T12:11:00Z">
        <w:r w:rsidR="008A1BB9" w:rsidRPr="00E907A4" w:rsidDel="00F35C7A">
          <w:rPr>
            <w:rFonts w:ascii="Times New Roman" w:eastAsia="Times New Roman" w:hAnsi="Times New Roman"/>
            <w:sz w:val="24"/>
            <w:szCs w:val="24"/>
            <w:lang w:val="en-GB"/>
          </w:rPr>
          <w:delText>(kgxsapp101)</w:delText>
        </w:r>
      </w:del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BD07BF" w:rsidRPr="00E907A4">
        <w:rPr>
          <w:rFonts w:ascii="Times New Roman" w:eastAsia="Times New Roman" w:hAnsi="Times New Roman"/>
          <w:sz w:val="24"/>
          <w:szCs w:val="24"/>
          <w:lang w:val="en-GB"/>
        </w:rPr>
        <w:t>F:\Jie\Shire_follow_up\Delivery_Jun\02_Result\PRCurve</w:t>
      </w:r>
    </w:p>
    <w:p w14:paraId="4C3C3C73" w14:textId="77777777" w:rsidR="00B86AB4" w:rsidRPr="00E907A4" w:rsidRDefault="005C50A1" w:rsidP="00B86AB4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PR curves (</w:t>
      </w:r>
      <w:r w:rsidRPr="00E907A4">
        <w:rPr>
          <w:rFonts w:ascii="Times New Roman" w:eastAsia="Times New Roman" w:hAnsi="Times New Roman"/>
          <w:color w:val="FF0000"/>
          <w:sz w:val="24"/>
          <w:szCs w:val="24"/>
          <w:lang w:val="en-GB"/>
        </w:rPr>
        <w:t>Lichao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14:paraId="3DE7E9A2" w14:textId="77777777" w:rsidR="00B86AB4" w:rsidRPr="00E907A4" w:rsidRDefault="003E3AEA" w:rsidP="00B86AB4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Recall bucket of ~110M dataset</w:t>
      </w:r>
      <w:r w:rsidR="00B86AB4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1B3FA1" w:rsidRPr="00E907A4">
        <w:rPr>
          <w:rFonts w:ascii="Times New Roman" w:hAnsi="Times New Roman"/>
          <w:sz w:val="24"/>
          <w:szCs w:val="24"/>
          <w:lang w:val="en-GB"/>
        </w:rPr>
        <w:t>F:\Jie\Shire_follow_up\Delivery_Jun\02_Result\recallBucket_110M</w:t>
      </w:r>
    </w:p>
    <w:p w14:paraId="04FACE3D" w14:textId="77777777" w:rsidR="00B86AB4" w:rsidRPr="00E907A4" w:rsidRDefault="003E3AEA" w:rsidP="00B86AB4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Recall bucket (0 – 30%) of ~110M dataset</w:t>
      </w:r>
      <w:r w:rsidR="00B86AB4" w:rsidRPr="00E907A4">
        <w:rPr>
          <w:rFonts w:ascii="Times New Roman" w:hAnsi="Times New Roman"/>
          <w:sz w:val="24"/>
          <w:szCs w:val="24"/>
          <w:lang w:val="en-GB"/>
        </w:rPr>
        <w:t xml:space="preserve"> </w:t>
      </w:r>
      <w:commentRangeStart w:id="42"/>
      <w:r w:rsidR="001B3FA1" w:rsidRPr="00E907A4">
        <w:rPr>
          <w:rFonts w:ascii="Times New Roman" w:hAnsi="Times New Roman"/>
          <w:sz w:val="24"/>
          <w:szCs w:val="24"/>
          <w:lang w:val="en-GB"/>
        </w:rPr>
        <w:t>F:\Jie\Shire_follow_up\Delivery_Jun\02_Result\recallBucketTarget_110M</w:t>
      </w:r>
      <w:commentRangeEnd w:id="42"/>
      <w:r w:rsidR="002B5819">
        <w:rPr>
          <w:rStyle w:val="CommentReference"/>
        </w:rPr>
        <w:commentReference w:id="42"/>
      </w:r>
    </w:p>
    <w:p w14:paraId="24C69A3B" w14:textId="77777777" w:rsidR="00F93CE8" w:rsidRPr="00E907A4" w:rsidRDefault="00F93CE8" w:rsidP="00B86AB4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Important score</w:t>
      </w:r>
      <w:r w:rsidR="00B86AB4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E907A4">
        <w:rPr>
          <w:rFonts w:ascii="Times New Roman" w:hAnsi="Times New Roman"/>
          <w:sz w:val="24"/>
          <w:szCs w:val="24"/>
          <w:lang w:val="en-GB"/>
        </w:rPr>
        <w:t>F:\Jie\Shire_follow_up\Delivery_Jun\02_Result\importantScore</w:t>
      </w:r>
    </w:p>
    <w:p w14:paraId="72179961" w14:textId="77777777" w:rsidR="00A75021" w:rsidRPr="00E907A4" w:rsidRDefault="00A94428" w:rsidP="00A75021">
      <w:pPr>
        <w:numPr>
          <w:ilvl w:val="2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How were</w:t>
      </w:r>
      <w:r w:rsidR="005C50A1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the evaluation </w:t>
      </w:r>
      <w:r w:rsidRPr="00E907A4">
        <w:rPr>
          <w:rFonts w:ascii="Times New Roman" w:hAnsi="Times New Roman"/>
          <w:sz w:val="24"/>
          <w:szCs w:val="24"/>
          <w:lang w:val="en-GB"/>
        </w:rPr>
        <w:t xml:space="preserve">and predicting score </w:t>
      </w:r>
      <w:r w:rsidR="005C50A1" w:rsidRPr="00E907A4">
        <w:rPr>
          <w:rFonts w:ascii="Times New Roman" w:eastAsia="Times New Roman" w:hAnsi="Times New Roman"/>
          <w:sz w:val="24"/>
          <w:szCs w:val="24"/>
          <w:lang w:val="en-GB"/>
        </w:rPr>
        <w:t>done for ~200K and ~2.3M</w:t>
      </w:r>
    </w:p>
    <w:p w14:paraId="0E64172D" w14:textId="77777777" w:rsidR="00A75021" w:rsidRPr="00E907A4" w:rsidRDefault="008A1BB9" w:rsidP="00A75021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~200K:</w:t>
      </w:r>
    </w:p>
    <w:p w14:paraId="30D9D36B" w14:textId="77777777" w:rsidR="00A75021" w:rsidRPr="00E907A4" w:rsidRDefault="00657A24" w:rsidP="00A75021">
      <w:pPr>
        <w:numPr>
          <w:ilvl w:val="4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 xml:space="preserve">5 models are returned with each model corresponding to an evaluation/simulation fold, and each of the 5 fold includes a number of forest (depending on the value of iters, for </w:t>
      </w:r>
      <w:commentRangeStart w:id="43"/>
      <w:r w:rsidRPr="00E907A4">
        <w:rPr>
          <w:rFonts w:ascii="Times New Roman" w:hAnsi="Times New Roman"/>
          <w:sz w:val="24"/>
          <w:szCs w:val="24"/>
          <w:lang w:val="en-GB"/>
        </w:rPr>
        <w:t>C.2</w:t>
      </w:r>
      <w:commentRangeEnd w:id="43"/>
      <w:r w:rsidR="00F23DA7">
        <w:rPr>
          <w:rStyle w:val="CommentReference"/>
        </w:rPr>
        <w:commentReference w:id="43"/>
      </w:r>
      <w:r w:rsidRPr="00E907A4">
        <w:rPr>
          <w:rFonts w:ascii="Times New Roman" w:hAnsi="Times New Roman"/>
          <w:sz w:val="24"/>
          <w:szCs w:val="24"/>
          <w:lang w:val="en-GB"/>
        </w:rPr>
        <w:t>, it should be 20.)</w:t>
      </w:r>
    </w:p>
    <w:p w14:paraId="2F9080F2" w14:textId="61EECB57" w:rsidR="00A75021" w:rsidRPr="00E907A4" w:rsidRDefault="00657A24" w:rsidP="00A75021">
      <w:pPr>
        <w:numPr>
          <w:ilvl w:val="4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For each evaluation/simulation fold, apply the corresponding model to the corresponding test data (i.e. the left</w:t>
      </w:r>
      <w:ins w:id="44" w:author="Wang, Lichao (London)" w:date="2016-08-19T12:20:00Z">
        <w:r w:rsidR="00B97010">
          <w:rPr>
            <w:rFonts w:ascii="Times New Roman" w:hAnsi="Times New Roman"/>
            <w:sz w:val="24"/>
            <w:szCs w:val="24"/>
            <w:lang w:val="en-GB"/>
          </w:rPr>
          <w:t>-out</w:t>
        </w:r>
      </w:ins>
      <w:r w:rsidRPr="00E907A4">
        <w:rPr>
          <w:rFonts w:ascii="Times New Roman" w:hAnsi="Times New Roman"/>
          <w:sz w:val="24"/>
          <w:szCs w:val="24"/>
          <w:lang w:val="en-GB"/>
        </w:rPr>
        <w:t xml:space="preserve"> fold), that is </w:t>
      </w:r>
      <w:del w:id="45" w:author="Wang, Lichao (London)" w:date="2016-08-19T12:20:00Z">
        <w:r w:rsidRPr="00E907A4" w:rsidDel="00B97010">
          <w:rPr>
            <w:rFonts w:ascii="Times New Roman" w:hAnsi="Times New Roman"/>
            <w:sz w:val="24"/>
            <w:szCs w:val="24"/>
            <w:lang w:val="en-GB"/>
          </w:rPr>
          <w:delText xml:space="preserve">to </w:delText>
        </w:r>
        <w:r w:rsidRPr="00E907A4" w:rsidDel="00B97010">
          <w:rPr>
            <w:rFonts w:ascii="Times New Roman" w:hAnsi="Times New Roman"/>
            <w:sz w:val="24"/>
            <w:szCs w:val="24"/>
            <w:lang w:val="en-GB"/>
          </w:rPr>
          <w:lastRenderedPageBreak/>
          <w:delText xml:space="preserve">say </w:delText>
        </w:r>
      </w:del>
      <w:r w:rsidRPr="00E907A4">
        <w:rPr>
          <w:rFonts w:ascii="Times New Roman" w:hAnsi="Times New Roman"/>
          <w:sz w:val="24"/>
          <w:szCs w:val="24"/>
          <w:lang w:val="en-GB"/>
        </w:rPr>
        <w:t xml:space="preserve">20% </w:t>
      </w:r>
      <w:r w:rsidR="00F11E93" w:rsidRPr="00E907A4">
        <w:rPr>
          <w:rFonts w:ascii="Times New Roman" w:hAnsi="Times New Roman"/>
          <w:sz w:val="24"/>
          <w:szCs w:val="24"/>
          <w:lang w:val="en-GB"/>
        </w:rPr>
        <w:t xml:space="preserve">of the </w:t>
      </w:r>
      <w:r w:rsidRPr="00E907A4">
        <w:rPr>
          <w:rFonts w:ascii="Times New Roman" w:hAnsi="Times New Roman"/>
          <w:sz w:val="24"/>
          <w:szCs w:val="24"/>
          <w:lang w:val="en-GB"/>
        </w:rPr>
        <w:t xml:space="preserve">positive and 20% </w:t>
      </w:r>
      <w:r w:rsidR="00F11E93" w:rsidRPr="00E907A4">
        <w:rPr>
          <w:rFonts w:ascii="Times New Roman" w:hAnsi="Times New Roman"/>
          <w:sz w:val="24"/>
          <w:szCs w:val="24"/>
          <w:lang w:val="en-GB"/>
        </w:rPr>
        <w:t xml:space="preserve">of the </w:t>
      </w:r>
      <w:r w:rsidRPr="00E907A4">
        <w:rPr>
          <w:rFonts w:ascii="Times New Roman" w:hAnsi="Times New Roman"/>
          <w:sz w:val="24"/>
          <w:szCs w:val="24"/>
          <w:lang w:val="en-GB"/>
        </w:rPr>
        <w:t xml:space="preserve">negative. </w:t>
      </w:r>
      <w:del w:id="46" w:author="Wang, Lichao (London)" w:date="2016-08-19T12:21:00Z">
        <w:r w:rsidRPr="00E907A4" w:rsidDel="00B97010">
          <w:rPr>
            <w:rFonts w:ascii="Times New Roman" w:eastAsia="Times New Roman" w:hAnsi="Times New Roman"/>
            <w:sz w:val="24"/>
            <w:szCs w:val="24"/>
            <w:lang w:val="en-GB"/>
          </w:rPr>
          <w:delText>With the predictions on 20% of the positives and 20% of the negatives, the prediction value based on each model (i.e. each simulation) can be obtained.</w:delText>
        </w:r>
      </w:del>
    </w:p>
    <w:p w14:paraId="55AF8BEB" w14:textId="77777777" w:rsidR="00A75021" w:rsidRPr="00E907A4" w:rsidRDefault="00657A24" w:rsidP="00A75021">
      <w:pPr>
        <w:numPr>
          <w:ilvl w:val="4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Aggregate the predicted score of all 5 evaluation/simulation fold together</w:t>
      </w:r>
    </w:p>
    <w:p w14:paraId="4A97A590" w14:textId="77777777" w:rsidR="00A75021" w:rsidRPr="00E907A4" w:rsidRDefault="00F11E93" w:rsidP="00A75021">
      <w:pPr>
        <w:numPr>
          <w:ilvl w:val="4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Then get the performance metrics from the aggregated predictions. This performance shows the performance of models obtained from that particular experiment.</w:t>
      </w:r>
    </w:p>
    <w:p w14:paraId="36B7746F" w14:textId="77777777" w:rsidR="00A75021" w:rsidRPr="00E907A4" w:rsidRDefault="008A1BB9" w:rsidP="00A75021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~2.3M:</w:t>
      </w:r>
      <w:bookmarkStart w:id="47" w:name="OLE_LINK14"/>
      <w:bookmarkStart w:id="48" w:name="OLE_LINK15"/>
    </w:p>
    <w:p w14:paraId="36FA881D" w14:textId="2A3DAFC2" w:rsidR="00A75021" w:rsidRPr="00E907A4" w:rsidRDefault="008A1BB9" w:rsidP="00A75021">
      <w:pPr>
        <w:numPr>
          <w:ilvl w:val="4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For each experiment reported in the table above, 5 models are returned with each model corresponding to an evaluation / simulation fold, and each of the 5 model</w:t>
      </w:r>
      <w:ins w:id="49" w:author="Wang, Lichao (London)" w:date="2016-08-19T12:24:00Z">
        <w:r w:rsidR="003E423F">
          <w:rPr>
            <w:rFonts w:ascii="Times New Roman" w:eastAsia="Times New Roman" w:hAnsi="Times New Roman"/>
            <w:sz w:val="24"/>
            <w:szCs w:val="24"/>
            <w:lang w:val="en-GB"/>
          </w:rPr>
          <w:t>s</w:t>
        </w:r>
      </w:ins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includes a number of forests </w:t>
      </w:r>
      <w:r w:rsidR="00A94428" w:rsidRPr="00E907A4">
        <w:rPr>
          <w:rFonts w:ascii="Times New Roman" w:eastAsia="Times New Roman" w:hAnsi="Times New Roman"/>
          <w:sz w:val="24"/>
          <w:szCs w:val="24"/>
          <w:lang w:val="en-GB"/>
        </w:rPr>
        <w:t>(depending on the value of iters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r w:rsidR="00657A24" w:rsidRPr="00E907A4">
        <w:rPr>
          <w:rFonts w:ascii="Times New Roman" w:eastAsia="Times New Roman" w:hAnsi="Times New Roman"/>
          <w:sz w:val="24"/>
          <w:szCs w:val="24"/>
          <w:lang w:val="en-GB"/>
        </w:rPr>
        <w:t>for C.2, it should be 20.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14:paraId="44448671" w14:textId="014FBED6" w:rsidR="00A75021" w:rsidRPr="00E907A4" w:rsidRDefault="008A1BB9" w:rsidP="00A75021">
      <w:pPr>
        <w:numPr>
          <w:ilvl w:val="4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Apply each of the 5 models to the whole ~</w:t>
      </w:r>
      <w:r w:rsidR="00657A24" w:rsidRPr="00E907A4">
        <w:rPr>
          <w:rFonts w:ascii="Times New Roman" w:eastAsia="Times New Roman" w:hAnsi="Times New Roman"/>
          <w:sz w:val="24"/>
          <w:szCs w:val="24"/>
          <w:lang w:val="en-GB"/>
        </w:rPr>
        <w:t>2.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3M negatives. Note that the same model will also be applied to 20% of the positives. </w:t>
      </w:r>
      <w:ins w:id="50" w:author="Wang, Lichao (London)" w:date="2016-08-19T12:24:00Z">
        <w:r w:rsidR="00237AF1">
          <w:rPr>
            <w:rFonts w:ascii="Times New Roman" w:eastAsia="Times New Roman" w:hAnsi="Times New Roman"/>
            <w:sz w:val="24"/>
            <w:szCs w:val="24"/>
            <w:lang w:val="en-GB"/>
          </w:rPr>
          <w:t xml:space="preserve">This gives a positive to negative ratio </w:t>
        </w:r>
      </w:ins>
      <w:ins w:id="51" w:author="Wang, Lichao (London)" w:date="2016-08-19T12:25:00Z">
        <w:r w:rsidR="006A1838">
          <w:rPr>
            <w:rFonts w:ascii="Times New Roman" w:eastAsia="Times New Roman" w:hAnsi="Times New Roman"/>
            <w:sz w:val="24"/>
            <w:szCs w:val="24"/>
            <w:lang w:val="en-GB"/>
          </w:rPr>
          <w:t>a little less than</w:t>
        </w:r>
      </w:ins>
      <w:ins w:id="52" w:author="Wang, Lichao (London)" w:date="2016-08-19T12:24:00Z">
        <w:r w:rsidR="00237AF1">
          <w:rPr>
            <w:rFonts w:ascii="Times New Roman" w:eastAsia="Times New Roman" w:hAnsi="Times New Roman"/>
            <w:sz w:val="24"/>
            <w:szCs w:val="24"/>
            <w:lang w:val="en-GB"/>
          </w:rPr>
          <w:t xml:space="preserve"> 1:10,000. </w:t>
        </w:r>
      </w:ins>
      <w:r w:rsidRPr="00E907A4">
        <w:rPr>
          <w:rFonts w:ascii="Times New Roman" w:eastAsia="Times New Roman" w:hAnsi="Times New Roman"/>
          <w:sz w:val="24"/>
          <w:szCs w:val="24"/>
          <w:lang w:val="en-GB"/>
        </w:rPr>
        <w:t>With the predictions on 20% of the positives and ~</w:t>
      </w:r>
      <w:r w:rsidR="00657A24" w:rsidRPr="00E907A4">
        <w:rPr>
          <w:rFonts w:ascii="Times New Roman" w:eastAsia="Times New Roman" w:hAnsi="Times New Roman"/>
          <w:sz w:val="24"/>
          <w:szCs w:val="24"/>
          <w:lang w:val="en-GB"/>
        </w:rPr>
        <w:t>2.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3M of the negatives, </w:t>
      </w:r>
      <w:r w:rsidR="00B250E9" w:rsidRPr="00E907A4">
        <w:rPr>
          <w:rFonts w:ascii="Times New Roman" w:eastAsia="Times New Roman" w:hAnsi="Times New Roman"/>
          <w:sz w:val="24"/>
          <w:szCs w:val="24"/>
          <w:lang w:val="en-GB"/>
        </w:rPr>
        <w:t>the prediction value based on each model (i.e. each simulation)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can be obtained. </w:t>
      </w:r>
    </w:p>
    <w:p w14:paraId="13E688F3" w14:textId="77777777" w:rsidR="00A75021" w:rsidRPr="00E907A4" w:rsidRDefault="00625F7D" w:rsidP="00A75021">
      <w:pPr>
        <w:numPr>
          <w:ilvl w:val="4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commentRangeStart w:id="53"/>
      <w:r w:rsidRPr="00E907A4">
        <w:rPr>
          <w:rFonts w:ascii="Times New Roman" w:eastAsia="Times New Roman" w:hAnsi="Times New Roman"/>
          <w:sz w:val="24"/>
          <w:szCs w:val="24"/>
          <w:lang w:val="en-GB"/>
        </w:rPr>
        <w:t>A</w:t>
      </w:r>
      <w:r w:rsidR="008766F2" w:rsidRPr="00E907A4">
        <w:rPr>
          <w:rFonts w:ascii="Times New Roman" w:eastAsia="Times New Roman" w:hAnsi="Times New Roman"/>
          <w:sz w:val="24"/>
          <w:szCs w:val="24"/>
          <w:lang w:val="en-GB"/>
        </w:rPr>
        <w:t>ggregate the prediction values</w:t>
      </w:r>
      <w:r w:rsidR="008A1BB9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from the 5 models</w:t>
      </w:r>
      <w:r w:rsidR="008766F2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by patient id</w:t>
      </w:r>
      <w:r w:rsidR="008A1BB9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. </w:t>
      </w:r>
    </w:p>
    <w:p w14:paraId="0E209B56" w14:textId="77777777" w:rsidR="003E728B" w:rsidRPr="00E907A4" w:rsidRDefault="008766F2" w:rsidP="003E728B">
      <w:pPr>
        <w:numPr>
          <w:ilvl w:val="4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Then get the performance metrics from the aggregated predictions. This performance shows </w:t>
      </w:r>
      <w:r w:rsidR="008A1BB9" w:rsidRPr="00E907A4">
        <w:rPr>
          <w:rFonts w:ascii="Times New Roman" w:eastAsia="Times New Roman" w:hAnsi="Times New Roman"/>
          <w:sz w:val="24"/>
          <w:szCs w:val="24"/>
          <w:lang w:val="en-GB"/>
        </w:rPr>
        <w:t>the performance of models obtained from that particular experiment</w:t>
      </w:r>
      <w:bookmarkEnd w:id="47"/>
      <w:bookmarkEnd w:id="48"/>
      <w:r w:rsidR="008A1BB9" w:rsidRPr="00E907A4">
        <w:rPr>
          <w:rFonts w:ascii="Times New Roman" w:eastAsia="Times New Roman" w:hAnsi="Times New Roman"/>
          <w:sz w:val="24"/>
          <w:szCs w:val="24"/>
          <w:lang w:val="en-GB"/>
        </w:rPr>
        <w:t>.</w:t>
      </w:r>
      <w:commentRangeEnd w:id="53"/>
      <w:r w:rsidR="00E67D7F">
        <w:rPr>
          <w:rStyle w:val="CommentReference"/>
        </w:rPr>
        <w:commentReference w:id="53"/>
      </w:r>
    </w:p>
    <w:p w14:paraId="13F3E98B" w14:textId="77777777" w:rsidR="003E728B" w:rsidRPr="00E907A4" w:rsidRDefault="00A94428" w:rsidP="003E728B">
      <w:pPr>
        <w:numPr>
          <w:ilvl w:val="2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How was the predicting score done for the new scoring </w:t>
      </w:r>
      <w:commentRangeStart w:id="54"/>
      <w:r w:rsidRPr="00E907A4">
        <w:rPr>
          <w:rFonts w:ascii="Times New Roman" w:eastAsia="Times New Roman" w:hAnsi="Times New Roman"/>
          <w:sz w:val="24"/>
          <w:szCs w:val="24"/>
          <w:lang w:val="en-GB"/>
        </w:rPr>
        <w:t>step</w:t>
      </w:r>
      <w:commentRangeEnd w:id="54"/>
      <w:r w:rsidR="00406F70">
        <w:rPr>
          <w:rStyle w:val="CommentReference"/>
        </w:rPr>
        <w:commentReference w:id="54"/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?</w:t>
      </w:r>
    </w:p>
    <w:p w14:paraId="0F532EEC" w14:textId="1EBB8902" w:rsidR="003E728B" w:rsidRPr="00E907A4" w:rsidRDefault="00A94428" w:rsidP="003E728B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5 models are returned with each model corresponding to </w:t>
      </w:r>
      <w:r w:rsidR="007D28AE" w:rsidRPr="00E907A4">
        <w:rPr>
          <w:rFonts w:ascii="Times New Roman" w:eastAsia="Times New Roman" w:hAnsi="Times New Roman"/>
          <w:sz w:val="24"/>
          <w:szCs w:val="24"/>
          <w:lang w:val="en-GB"/>
        </w:rPr>
        <w:t>each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evaluation / simulation fold, and each of the 5 model</w:t>
      </w:r>
      <w:ins w:id="55" w:author="Wang, Lichao (London)" w:date="2016-08-19T12:27:00Z">
        <w:r w:rsidR="002C0F10">
          <w:rPr>
            <w:rFonts w:ascii="Times New Roman" w:eastAsia="Times New Roman" w:hAnsi="Times New Roman"/>
            <w:sz w:val="24"/>
            <w:szCs w:val="24"/>
            <w:lang w:val="en-GB"/>
          </w:rPr>
          <w:t>s</w:t>
        </w:r>
      </w:ins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includes a number of forests (depending on the value of iters, for </w:t>
      </w:r>
      <w:commentRangeStart w:id="56"/>
      <w:r w:rsidRPr="00E907A4">
        <w:rPr>
          <w:rFonts w:ascii="Times New Roman" w:eastAsia="Times New Roman" w:hAnsi="Times New Roman"/>
          <w:sz w:val="24"/>
          <w:szCs w:val="24"/>
          <w:lang w:val="en-GB"/>
        </w:rPr>
        <w:t>C.2</w:t>
      </w:r>
      <w:commentRangeEnd w:id="56"/>
      <w:r w:rsidR="00861C29">
        <w:rPr>
          <w:rStyle w:val="CommentReference"/>
        </w:rPr>
        <w:commentReference w:id="56"/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, it should be 20.)</w:t>
      </w:r>
    </w:p>
    <w:p w14:paraId="053BDAC5" w14:textId="77777777" w:rsidR="003E728B" w:rsidRPr="00E907A4" w:rsidRDefault="00A94428" w:rsidP="003E728B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Apply each of the 5 models to the whole ~110M negatives. Then the prediction value based on each model (i.e. each simulation</w:t>
      </w:r>
      <w:r w:rsidR="007D28AE" w:rsidRPr="00E907A4">
        <w:rPr>
          <w:rFonts w:ascii="Times New Roman" w:eastAsia="Times New Roman" w:hAnsi="Times New Roman"/>
          <w:sz w:val="24"/>
          <w:szCs w:val="24"/>
          <w:lang w:val="en-GB"/>
        </w:rPr>
        <w:t>/evaluation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) can be obtained</w:t>
      </w:r>
      <w:r w:rsidR="007D28AE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(i.e. average the 20 predicted scores from 20 models as the predicted score of the very model)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. </w:t>
      </w:r>
    </w:p>
    <w:p w14:paraId="64447288" w14:textId="77777777" w:rsidR="00A94428" w:rsidRPr="00E907A4" w:rsidRDefault="00A94428" w:rsidP="003E728B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Aggregate the prediction values from the 5 models by patient id. Then get the performance metrics from the aggregated predictions.</w:t>
      </w:r>
    </w:p>
    <w:p w14:paraId="30EAC9BD" w14:textId="77777777" w:rsidR="003E728B" w:rsidRPr="00E907A4" w:rsidRDefault="005C50A1" w:rsidP="003E728B">
      <w:pPr>
        <w:numPr>
          <w:ilvl w:val="2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The extracted patients and recall buckets for recall = [0, 30%]</w:t>
      </w:r>
    </w:p>
    <w:p w14:paraId="3A4A1494" w14:textId="77777777" w:rsidR="003E728B" w:rsidRPr="00E907A4" w:rsidRDefault="006651BC" w:rsidP="003E728B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Use the 5 models from </w:t>
      </w:r>
      <w:commentRangeStart w:id="57"/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Experiment c.2 </w:t>
      </w:r>
      <w:commentRangeEnd w:id="57"/>
      <w:r w:rsidR="00A90D59">
        <w:rPr>
          <w:rStyle w:val="CommentReference"/>
        </w:rPr>
        <w:commentReference w:id="57"/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to score all patients of the ~110M 5 times to get 5 scores for each patient;</w:t>
      </w:r>
    </w:p>
    <w:p w14:paraId="47043F17" w14:textId="77777777" w:rsidR="003E728B" w:rsidRPr="00E907A4" w:rsidRDefault="006651BC" w:rsidP="003E728B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Average the 5 scores for each patient to get one prediction score</w:t>
      </w:r>
      <w:r w:rsidR="00307536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(tb1)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; </w:t>
      </w:r>
    </w:p>
    <w:p w14:paraId="08F54095" w14:textId="77777777" w:rsidR="003E728B" w:rsidRPr="00E907A4" w:rsidRDefault="006651BC" w:rsidP="003E728B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Take each of the unique predicted score as the threshold, the corresponding recall value can be </w:t>
      </w:r>
      <w:commentRangeStart w:id="58"/>
      <w:r w:rsidRPr="00E907A4">
        <w:rPr>
          <w:rFonts w:ascii="Times New Roman" w:eastAsia="Times New Roman" w:hAnsi="Times New Roman"/>
          <w:sz w:val="24"/>
          <w:szCs w:val="24"/>
          <w:lang w:val="en-GB"/>
        </w:rPr>
        <w:t>obtained</w:t>
      </w:r>
      <w:commentRangeEnd w:id="58"/>
      <w:r w:rsidR="00590977">
        <w:rPr>
          <w:rStyle w:val="CommentReference"/>
        </w:rPr>
        <w:commentReference w:id="58"/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.</w:t>
      </w:r>
    </w:p>
    <w:p w14:paraId="43BB44D5" w14:textId="5D324BFF" w:rsidR="003E728B" w:rsidRPr="00E907A4" w:rsidRDefault="006651BC" w:rsidP="003E728B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For each of our targeting recall </w:t>
      </w:r>
      <w:r w:rsidR="00307536" w:rsidRPr="00E907A4">
        <w:rPr>
          <w:rFonts w:ascii="Times New Roman" w:eastAsia="Times New Roman" w:hAnsi="Times New Roman"/>
          <w:sz w:val="24"/>
          <w:szCs w:val="24"/>
          <w:lang w:val="en-GB"/>
        </w:rPr>
        <w:t>buckets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, [0, 5%], (5%, 10%], (10%, 15%], (15%, 20%], (20%, 25%], (25%, 30%], </w:t>
      </w:r>
      <w:del w:id="59" w:author="Wang, Lichao (London)" w:date="2016-08-19T12:38:00Z">
        <w:r w:rsidRPr="00E907A4" w:rsidDel="00421F32">
          <w:rPr>
            <w:rFonts w:ascii="Times New Roman" w:eastAsia="Times New Roman" w:hAnsi="Times New Roman"/>
            <w:sz w:val="24"/>
            <w:szCs w:val="24"/>
            <w:lang w:val="en-GB"/>
          </w:rPr>
          <w:delText xml:space="preserve">it is easy to </w:delText>
        </w:r>
      </w:del>
      <w:r w:rsidRPr="00E907A4">
        <w:rPr>
          <w:rFonts w:ascii="Times New Roman" w:eastAsia="Times New Roman" w:hAnsi="Times New Roman"/>
          <w:sz w:val="24"/>
          <w:szCs w:val="24"/>
          <w:lang w:val="en-GB"/>
        </w:rPr>
        <w:t>obtain</w:t>
      </w:r>
      <w:del w:id="60" w:author="Wang, Lichao (London)" w:date="2016-08-19T12:37:00Z">
        <w:r w:rsidRPr="00E907A4" w:rsidDel="00421F32">
          <w:rPr>
            <w:rFonts w:ascii="Times New Roman" w:eastAsia="Times New Roman" w:hAnsi="Times New Roman"/>
            <w:sz w:val="24"/>
            <w:szCs w:val="24"/>
            <w:lang w:val="en-GB"/>
          </w:rPr>
          <w:delText>ed</w:delText>
        </w:r>
      </w:del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the following columns, </w:t>
      </w:r>
      <w:r w:rsidR="00307536" w:rsidRPr="00E907A4">
        <w:rPr>
          <w:rFonts w:ascii="Times New Roman" w:eastAsia="Times New Roman" w:hAnsi="Times New Roman"/>
          <w:sz w:val="24"/>
          <w:szCs w:val="24"/>
          <w:lang w:val="en-GB"/>
        </w:rPr>
        <w:t>the minimum of predicted score at that range, the maximum of predicted score</w:t>
      </w:r>
      <w:r w:rsidR="0003775D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(tb2)</w:t>
      </w:r>
      <w:r w:rsidR="00307536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. </w:t>
      </w:r>
    </w:p>
    <w:p w14:paraId="024C7BC5" w14:textId="70B9C2AD" w:rsidR="003E728B" w:rsidRPr="00E907A4" w:rsidRDefault="00307536" w:rsidP="003E728B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lastRenderedPageBreak/>
        <w:t xml:space="preserve">Please note that the maximum value of predicted score should be </w:t>
      </w:r>
      <w:del w:id="61" w:author="Wang, Lichao (London)" w:date="2016-08-19T12:39:00Z">
        <w:r w:rsidRPr="00E907A4" w:rsidDel="00F27CAC">
          <w:rPr>
            <w:rFonts w:ascii="Times New Roman" w:eastAsia="Times New Roman" w:hAnsi="Times New Roman"/>
            <w:sz w:val="24"/>
            <w:szCs w:val="24"/>
            <w:lang w:val="en-GB"/>
          </w:rPr>
          <w:delText xml:space="preserve">revised </w:delText>
        </w:r>
      </w:del>
      <w:ins w:id="62" w:author="Wang, Lichao (London)" w:date="2016-08-19T12:39:00Z">
        <w:r w:rsidR="00F27CAC">
          <w:rPr>
            <w:rFonts w:ascii="Times New Roman" w:eastAsia="Times New Roman" w:hAnsi="Times New Roman"/>
            <w:sz w:val="24"/>
            <w:szCs w:val="24"/>
            <w:lang w:val="en-GB"/>
          </w:rPr>
          <w:t>replaced</w:t>
        </w:r>
        <w:r w:rsidR="00F27CAC" w:rsidRPr="00E907A4">
          <w:rPr>
            <w:rFonts w:ascii="Times New Roman" w:eastAsia="Times New Roman" w:hAnsi="Times New Roman"/>
            <w:sz w:val="24"/>
            <w:szCs w:val="24"/>
            <w:lang w:val="en-GB"/>
          </w:rPr>
          <w:t xml:space="preserve"> </w:t>
        </w:r>
      </w:ins>
      <w:del w:id="63" w:author="Wang, Lichao (London)" w:date="2016-08-19T12:39:00Z">
        <w:r w:rsidRPr="00E907A4" w:rsidDel="00F27CAC">
          <w:rPr>
            <w:rFonts w:ascii="Times New Roman" w:eastAsia="Times New Roman" w:hAnsi="Times New Roman"/>
            <w:sz w:val="24"/>
            <w:szCs w:val="24"/>
            <w:lang w:val="en-GB"/>
          </w:rPr>
          <w:delText xml:space="preserve">using </w:delText>
        </w:r>
      </w:del>
      <w:ins w:id="64" w:author="Wang, Lichao (London)" w:date="2016-08-19T12:39:00Z">
        <w:r w:rsidR="00F27CAC">
          <w:rPr>
            <w:rFonts w:ascii="Times New Roman" w:eastAsia="Times New Roman" w:hAnsi="Times New Roman"/>
            <w:sz w:val="24"/>
            <w:szCs w:val="24"/>
            <w:lang w:val="en-GB"/>
          </w:rPr>
          <w:t>by</w:t>
        </w:r>
        <w:r w:rsidR="00F27CAC" w:rsidRPr="00E907A4">
          <w:rPr>
            <w:rFonts w:ascii="Times New Roman" w:eastAsia="Times New Roman" w:hAnsi="Times New Roman"/>
            <w:sz w:val="24"/>
            <w:szCs w:val="24"/>
            <w:lang w:val="en-GB"/>
          </w:rPr>
          <w:t xml:space="preserve"> </w:t>
        </w:r>
      </w:ins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the minimum value of predicted score of the previous recall </w:t>
      </w:r>
      <w:r w:rsidR="0003775D" w:rsidRPr="00E907A4">
        <w:rPr>
          <w:rFonts w:ascii="Times New Roman" w:eastAsia="Times New Roman" w:hAnsi="Times New Roman"/>
          <w:sz w:val="24"/>
          <w:szCs w:val="24"/>
          <w:lang w:val="en-GB"/>
        </w:rPr>
        <w:t>bucket.</w:t>
      </w:r>
    </w:p>
    <w:p w14:paraId="4B34E69E" w14:textId="2510B25D" w:rsidR="00090E7F" w:rsidRPr="00E907A4" w:rsidRDefault="00307536" w:rsidP="00090E7F">
      <w:pPr>
        <w:numPr>
          <w:ilvl w:val="3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For each patient in </w:t>
      </w:r>
      <w:del w:id="65" w:author="Wang, Lichao (London)" w:date="2016-08-19T12:39:00Z">
        <w:r w:rsidRPr="00E907A4" w:rsidDel="001A59C2">
          <w:rPr>
            <w:rFonts w:ascii="Times New Roman" w:eastAsia="Times New Roman" w:hAnsi="Times New Roman"/>
            <w:sz w:val="24"/>
            <w:szCs w:val="24"/>
            <w:lang w:val="en-GB"/>
          </w:rPr>
          <w:delText>tb1</w:delText>
        </w:r>
      </w:del>
      <w:ins w:id="66" w:author="Wang, Lichao (London)" w:date="2016-08-19T12:39:00Z">
        <w:r w:rsidR="001A59C2">
          <w:rPr>
            <w:rFonts w:ascii="Times New Roman" w:eastAsia="Times New Roman" w:hAnsi="Times New Roman"/>
            <w:sz w:val="24"/>
            <w:szCs w:val="24"/>
            <w:lang w:val="en-GB"/>
          </w:rPr>
          <w:t>the ~110M</w:t>
        </w:r>
      </w:ins>
      <w:r w:rsidRPr="00E907A4">
        <w:rPr>
          <w:rFonts w:ascii="Times New Roman" w:eastAsia="Times New Roman" w:hAnsi="Times New Roman"/>
          <w:sz w:val="24"/>
          <w:szCs w:val="24"/>
          <w:lang w:val="en-GB"/>
        </w:rPr>
        <w:t>, to find out which recall bucket</w:t>
      </w:r>
      <w:r w:rsidR="0003775D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his/her predicted score fall</w:t>
      </w:r>
      <w:ins w:id="67" w:author="Wang, Lichao (London)" w:date="2016-08-19T12:39:00Z">
        <w:r w:rsidR="00376232">
          <w:rPr>
            <w:rFonts w:ascii="Times New Roman" w:eastAsia="Times New Roman" w:hAnsi="Times New Roman"/>
            <w:sz w:val="24"/>
            <w:szCs w:val="24"/>
            <w:lang w:val="en-GB"/>
          </w:rPr>
          <w:t>s</w:t>
        </w:r>
      </w:ins>
      <w:del w:id="68" w:author="Wang, Lichao (London)" w:date="2016-08-19T12:39:00Z">
        <w:r w:rsidR="0003775D" w:rsidRPr="00E907A4" w:rsidDel="00376232">
          <w:rPr>
            <w:rFonts w:ascii="Times New Roman" w:eastAsia="Times New Roman" w:hAnsi="Times New Roman"/>
            <w:sz w:val="24"/>
            <w:szCs w:val="24"/>
            <w:lang w:val="en-GB"/>
          </w:rPr>
          <w:delText>ing</w:delText>
        </w:r>
      </w:del>
      <w:r w:rsidR="0003775D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into. </w:t>
      </w:r>
      <w:del w:id="69" w:author="Wang, Lichao (London)" w:date="2016-08-19T12:40:00Z">
        <w:r w:rsidR="0003775D" w:rsidRPr="00E907A4" w:rsidDel="00994C9A">
          <w:rPr>
            <w:rFonts w:ascii="Times New Roman" w:eastAsia="Times New Roman" w:hAnsi="Times New Roman"/>
            <w:sz w:val="24"/>
            <w:szCs w:val="24"/>
            <w:lang w:val="en-GB"/>
          </w:rPr>
          <w:delText xml:space="preserve">(i.e. left join the two tables tb1, tb2 on </w:delText>
        </w:r>
        <w:r w:rsidR="007D28AE" w:rsidRPr="00E907A4" w:rsidDel="00994C9A">
          <w:rPr>
            <w:rFonts w:ascii="Times New Roman" w:eastAsia="Times New Roman" w:hAnsi="Times New Roman"/>
            <w:sz w:val="24"/>
            <w:szCs w:val="24"/>
            <w:lang w:val="en-GB"/>
          </w:rPr>
          <w:delText>tb2.</w:delText>
        </w:r>
        <w:r w:rsidR="0003775D" w:rsidRPr="00E907A4" w:rsidDel="00994C9A">
          <w:rPr>
            <w:rFonts w:ascii="Times New Roman" w:eastAsia="Times New Roman" w:hAnsi="Times New Roman"/>
            <w:sz w:val="24"/>
            <w:szCs w:val="24"/>
            <w:lang w:val="en-GB"/>
          </w:rPr>
          <w:delText xml:space="preserve">maximum &lt; tb1.score &lt;= </w:delText>
        </w:r>
        <w:r w:rsidR="007D28AE" w:rsidRPr="00E907A4" w:rsidDel="00994C9A">
          <w:rPr>
            <w:rFonts w:ascii="Times New Roman" w:eastAsia="Times New Roman" w:hAnsi="Times New Roman"/>
            <w:sz w:val="24"/>
            <w:szCs w:val="24"/>
            <w:lang w:val="en-GB"/>
          </w:rPr>
          <w:delText>tb</w:delText>
        </w:r>
        <w:r w:rsidR="00EF3A51" w:rsidRPr="00E907A4" w:rsidDel="00994C9A">
          <w:rPr>
            <w:rFonts w:ascii="Times New Roman" w:eastAsia="Times New Roman" w:hAnsi="Times New Roman"/>
            <w:sz w:val="24"/>
            <w:szCs w:val="24"/>
            <w:lang w:val="en-GB"/>
          </w:rPr>
          <w:delText>2</w:delText>
        </w:r>
        <w:r w:rsidR="007D28AE" w:rsidRPr="00E907A4" w:rsidDel="00994C9A">
          <w:rPr>
            <w:rFonts w:ascii="Times New Roman" w:eastAsia="Times New Roman" w:hAnsi="Times New Roman"/>
            <w:sz w:val="24"/>
            <w:szCs w:val="24"/>
            <w:lang w:val="en-GB"/>
          </w:rPr>
          <w:delText>.</w:delText>
        </w:r>
        <w:r w:rsidR="0003775D" w:rsidRPr="00E907A4" w:rsidDel="00994C9A">
          <w:rPr>
            <w:rFonts w:ascii="Times New Roman" w:eastAsia="Times New Roman" w:hAnsi="Times New Roman"/>
            <w:sz w:val="24"/>
            <w:szCs w:val="24"/>
            <w:lang w:val="en-GB"/>
          </w:rPr>
          <w:delText>minimum)</w:delText>
        </w:r>
        <w:r w:rsidRPr="00E907A4" w:rsidDel="00994C9A">
          <w:rPr>
            <w:rFonts w:ascii="Times New Roman" w:eastAsia="Times New Roman" w:hAnsi="Times New Roman"/>
            <w:sz w:val="24"/>
            <w:szCs w:val="24"/>
            <w:lang w:val="en-GB"/>
          </w:rPr>
          <w:delText xml:space="preserve"> </w:delText>
        </w:r>
      </w:del>
    </w:p>
    <w:p w14:paraId="47802221" w14:textId="77777777" w:rsidR="00090E7F" w:rsidRPr="00E907A4" w:rsidRDefault="005C50A1" w:rsidP="00090E7F">
      <w:pPr>
        <w:numPr>
          <w:ilvl w:val="0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Delivery in Apr.</w:t>
      </w:r>
      <w:r w:rsidR="00090E7F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commentRangeStart w:id="70"/>
      <w:r w:rsidR="00090E7F" w:rsidRPr="00E907A4">
        <w:rPr>
          <w:rFonts w:ascii="Times New Roman" w:eastAsia="Times New Roman" w:hAnsi="Times New Roman"/>
          <w:sz w:val="24"/>
          <w:szCs w:val="24"/>
          <w:lang w:val="en-GB"/>
        </w:rPr>
        <w:t>2016</w:t>
      </w:r>
      <w:commentRangeEnd w:id="70"/>
      <w:r w:rsidR="00385B51">
        <w:rPr>
          <w:rStyle w:val="CommentReference"/>
        </w:rPr>
        <w:commentReference w:id="70"/>
      </w:r>
      <w:r w:rsidR="00090E7F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</w:p>
    <w:p w14:paraId="19AA1798" w14:textId="77777777" w:rsidR="00090E7F" w:rsidRPr="00E907A4" w:rsidRDefault="00090E7F" w:rsidP="00090E7F">
      <w:pPr>
        <w:numPr>
          <w:ilvl w:val="1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The</w:t>
      </w:r>
      <w:r w:rsidR="0064268F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similarity and </w:t>
      </w:r>
      <w:r w:rsidR="0064268F" w:rsidRPr="00E907A4">
        <w:rPr>
          <w:rFonts w:ascii="Times New Roman" w:eastAsia="Times New Roman" w:hAnsi="Times New Roman"/>
          <w:sz w:val="24"/>
          <w:szCs w:val="24"/>
          <w:lang w:val="en-GB"/>
        </w:rPr>
        <w:t>difference between the 973 HAE dataset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s</w:t>
      </w:r>
      <w:r w:rsidR="0064268F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for delivery in Apr and that in Jun. </w:t>
      </w:r>
    </w:p>
    <w:p w14:paraId="2D57E043" w14:textId="77777777" w:rsidR="00090E7F" w:rsidRPr="00E907A4" w:rsidRDefault="00090E7F" w:rsidP="00090E7F">
      <w:pPr>
        <w:numPr>
          <w:ilvl w:val="2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They are the same 973 patients</w:t>
      </w:r>
    </w:p>
    <w:p w14:paraId="1F432D1A" w14:textId="4F93666D" w:rsidR="00090E7F" w:rsidRPr="00E907A4" w:rsidRDefault="0064268F" w:rsidP="00090E7F">
      <w:pPr>
        <w:numPr>
          <w:ilvl w:val="2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Delivery in Apr:</w:t>
      </w:r>
      <w:r w:rsidR="00090E7F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91480D" w:rsidRPr="00E907A4">
        <w:rPr>
          <w:rFonts w:ascii="Times New Roman" w:hAnsi="Times New Roman"/>
          <w:sz w:val="24"/>
          <w:szCs w:val="24"/>
          <w:lang w:val="en-GB"/>
        </w:rPr>
        <w:t>The variable</w:t>
      </w:r>
      <w:r w:rsidR="0029257C" w:rsidRPr="00E907A4">
        <w:rPr>
          <w:rFonts w:ascii="Times New Roman" w:hAnsi="Times New Roman"/>
          <w:sz w:val="24"/>
          <w:szCs w:val="24"/>
          <w:lang w:val="en-GB"/>
        </w:rPr>
        <w:t>s</w:t>
      </w:r>
      <w:r w:rsidR="0091480D" w:rsidRPr="00E907A4">
        <w:rPr>
          <w:rFonts w:ascii="Times New Roman" w:hAnsi="Times New Roman"/>
          <w:sz w:val="24"/>
          <w:szCs w:val="24"/>
          <w:lang w:val="en-GB"/>
        </w:rPr>
        <w:t xml:space="preserve">, ER_FLAG, ER_FREQ, ER_AFREQ are </w:t>
      </w:r>
      <w:r w:rsidR="0029257C" w:rsidRPr="00E907A4">
        <w:rPr>
          <w:rFonts w:ascii="Times New Roman" w:hAnsi="Times New Roman"/>
          <w:sz w:val="24"/>
          <w:szCs w:val="24"/>
          <w:lang w:val="en-GB"/>
        </w:rPr>
        <w:t>based on</w:t>
      </w:r>
      <w:ins w:id="71" w:author="Wang, Lichao (London)" w:date="2016-08-19T12:41:00Z">
        <w:r w:rsidR="00771AFB">
          <w:rPr>
            <w:rFonts w:ascii="Times New Roman" w:hAnsi="Times New Roman"/>
            <w:sz w:val="24"/>
            <w:szCs w:val="24"/>
            <w:lang w:val="en-GB"/>
          </w:rPr>
          <w:t xml:space="preserve"> both</w:t>
        </w:r>
      </w:ins>
      <w:r w:rsidR="0029257C" w:rsidRPr="00E907A4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91480D" w:rsidRPr="00E907A4">
        <w:rPr>
          <w:rFonts w:ascii="Times New Roman" w:hAnsi="Times New Roman"/>
          <w:sz w:val="24"/>
          <w:szCs w:val="24"/>
          <w:lang w:val="en-GB"/>
        </w:rPr>
        <w:t xml:space="preserve">Dx and Rx </w:t>
      </w:r>
      <w:r w:rsidR="0029257C" w:rsidRPr="00E907A4">
        <w:rPr>
          <w:rFonts w:ascii="Times New Roman" w:hAnsi="Times New Roman"/>
          <w:sz w:val="24"/>
          <w:szCs w:val="24"/>
          <w:lang w:val="en-GB"/>
        </w:rPr>
        <w:t>data</w:t>
      </w:r>
    </w:p>
    <w:p w14:paraId="6F261236" w14:textId="0048345C" w:rsidR="005A6E8A" w:rsidRPr="00E907A4" w:rsidRDefault="0064268F" w:rsidP="005A6E8A">
      <w:pPr>
        <w:numPr>
          <w:ilvl w:val="2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Delivery in Jun:</w:t>
      </w:r>
      <w:r w:rsidR="00090E7F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91480D" w:rsidRPr="00E907A4">
        <w:rPr>
          <w:rFonts w:ascii="Times New Roman" w:hAnsi="Times New Roman"/>
          <w:sz w:val="24"/>
          <w:szCs w:val="24"/>
          <w:lang w:val="en-GB"/>
        </w:rPr>
        <w:t>The variable</w:t>
      </w:r>
      <w:r w:rsidR="0029257C" w:rsidRPr="00E907A4">
        <w:rPr>
          <w:rFonts w:ascii="Times New Roman" w:hAnsi="Times New Roman"/>
          <w:sz w:val="24"/>
          <w:szCs w:val="24"/>
          <w:lang w:val="en-GB"/>
        </w:rPr>
        <w:t>s</w:t>
      </w:r>
      <w:r w:rsidR="0091480D" w:rsidRPr="00E907A4">
        <w:rPr>
          <w:rFonts w:ascii="Times New Roman" w:hAnsi="Times New Roman"/>
          <w:sz w:val="24"/>
          <w:szCs w:val="24"/>
          <w:lang w:val="en-GB"/>
        </w:rPr>
        <w:t xml:space="preserve">, ER_FLAG, ER_FREQ, ER_AFREQ are </w:t>
      </w:r>
      <w:r w:rsidR="0029257C" w:rsidRPr="00E907A4">
        <w:rPr>
          <w:rFonts w:ascii="Times New Roman" w:hAnsi="Times New Roman"/>
          <w:sz w:val="24"/>
          <w:szCs w:val="24"/>
          <w:lang w:val="en-GB"/>
        </w:rPr>
        <w:t xml:space="preserve">based </w:t>
      </w:r>
      <w:r w:rsidR="00090E7F" w:rsidRPr="00E907A4">
        <w:rPr>
          <w:rFonts w:ascii="Times New Roman" w:hAnsi="Times New Roman"/>
          <w:sz w:val="24"/>
          <w:szCs w:val="24"/>
          <w:lang w:val="en-GB"/>
        </w:rPr>
        <w:t xml:space="preserve">only </w:t>
      </w:r>
      <w:r w:rsidR="0029257C" w:rsidRPr="00E907A4">
        <w:rPr>
          <w:rFonts w:ascii="Times New Roman" w:hAnsi="Times New Roman"/>
          <w:sz w:val="24"/>
          <w:szCs w:val="24"/>
          <w:lang w:val="en-GB"/>
        </w:rPr>
        <w:t xml:space="preserve">on </w:t>
      </w:r>
      <w:r w:rsidR="0091480D" w:rsidRPr="00E907A4">
        <w:rPr>
          <w:rFonts w:ascii="Times New Roman" w:hAnsi="Times New Roman"/>
          <w:sz w:val="24"/>
          <w:szCs w:val="24"/>
          <w:lang w:val="en-GB"/>
        </w:rPr>
        <w:t xml:space="preserve">Dx </w:t>
      </w:r>
      <w:r w:rsidR="0029257C" w:rsidRPr="00E907A4">
        <w:rPr>
          <w:rFonts w:ascii="Times New Roman" w:hAnsi="Times New Roman"/>
          <w:sz w:val="24"/>
          <w:szCs w:val="24"/>
          <w:lang w:val="en-GB"/>
        </w:rPr>
        <w:t>data</w:t>
      </w:r>
      <w:r w:rsidR="0091480D" w:rsidRPr="00E907A4">
        <w:rPr>
          <w:rFonts w:ascii="Times New Roman" w:hAnsi="Times New Roman"/>
          <w:sz w:val="24"/>
          <w:szCs w:val="24"/>
          <w:lang w:val="en-GB"/>
        </w:rPr>
        <w:t>.</w:t>
      </w:r>
      <w:ins w:id="72" w:author="Wang, Lichao (London)" w:date="2016-08-19T12:41:00Z">
        <w:r w:rsidR="001C6386">
          <w:rPr>
            <w:rFonts w:ascii="Times New Roman" w:hAnsi="Times New Roman"/>
            <w:sz w:val="24"/>
            <w:szCs w:val="24"/>
            <w:lang w:val="en-GB"/>
          </w:rPr>
          <w:t xml:space="preserve"> This </w:t>
        </w:r>
      </w:ins>
      <w:ins w:id="73" w:author="Wang, Lichao (London)" w:date="2016-08-19T12:42:00Z">
        <w:r w:rsidR="001C6386">
          <w:rPr>
            <w:rFonts w:ascii="Times New Roman" w:hAnsi="Times New Roman"/>
            <w:sz w:val="24"/>
            <w:szCs w:val="24"/>
            <w:lang w:val="en-GB"/>
          </w:rPr>
          <w:t>leads</w:t>
        </w:r>
      </w:ins>
      <w:ins w:id="74" w:author="Wang, Lichao (London)" w:date="2016-08-19T12:41:00Z">
        <w:r w:rsidR="001C6386">
          <w:rPr>
            <w:rFonts w:ascii="Times New Roman" w:hAnsi="Times New Roman"/>
            <w:sz w:val="24"/>
            <w:szCs w:val="24"/>
            <w:lang w:val="en-GB"/>
          </w:rPr>
          <w:t xml:space="preserve"> 12 patients </w:t>
        </w:r>
      </w:ins>
      <w:ins w:id="75" w:author="Wang, Lichao (London)" w:date="2016-08-19T12:42:00Z">
        <w:r w:rsidR="001C6386">
          <w:rPr>
            <w:rFonts w:ascii="Times New Roman" w:hAnsi="Times New Roman"/>
            <w:sz w:val="24"/>
            <w:szCs w:val="24"/>
            <w:lang w:val="en-GB"/>
          </w:rPr>
          <w:t xml:space="preserve">with less than 3 positive events. </w:t>
        </w:r>
      </w:ins>
    </w:p>
    <w:p w14:paraId="2295A4AB" w14:textId="77777777" w:rsidR="005C50A1" w:rsidRPr="00E907A4" w:rsidRDefault="005C50A1" w:rsidP="005A6E8A">
      <w:pPr>
        <w:numPr>
          <w:ilvl w:val="0"/>
          <w:numId w:val="3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Others in the follow-up </w:t>
      </w:r>
      <w:commentRangeStart w:id="76"/>
      <w:r w:rsidRPr="00E907A4">
        <w:rPr>
          <w:rFonts w:ascii="Times New Roman" w:eastAsia="Times New Roman" w:hAnsi="Times New Roman"/>
          <w:sz w:val="24"/>
          <w:szCs w:val="24"/>
          <w:lang w:val="en-GB"/>
        </w:rPr>
        <w:t>analysis</w:t>
      </w:r>
      <w:commentRangeEnd w:id="76"/>
      <w:r w:rsidR="00D14B0E">
        <w:rPr>
          <w:rStyle w:val="CommentReference"/>
        </w:rPr>
        <w:commentReference w:id="76"/>
      </w:r>
    </w:p>
    <w:p w14:paraId="61DB021F" w14:textId="77777777" w:rsidR="005C50A1" w:rsidRPr="00E907A4" w:rsidRDefault="005C50A1" w:rsidP="002D36BE">
      <w:pPr>
        <w:numPr>
          <w:ilvl w:val="1"/>
          <w:numId w:val="5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The current status of the follow-up analysis (</w:t>
      </w:r>
      <w:r w:rsidRPr="00E907A4">
        <w:rPr>
          <w:rFonts w:ascii="Times New Roman" w:eastAsia="Times New Roman" w:hAnsi="Times New Roman"/>
          <w:color w:val="FF0000"/>
          <w:sz w:val="24"/>
          <w:szCs w:val="24"/>
          <w:lang w:val="en-GB"/>
        </w:rPr>
        <w:t>Lichao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14:paraId="29ED3C79" w14:textId="77777777" w:rsidR="005C50A1" w:rsidRPr="00E907A4" w:rsidRDefault="005C50A1" w:rsidP="002D36BE">
      <w:pPr>
        <w:numPr>
          <w:ilvl w:val="2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Progress</w:t>
      </w:r>
    </w:p>
    <w:p w14:paraId="0D35C64D" w14:textId="77777777" w:rsidR="005C50A1" w:rsidRPr="00E907A4" w:rsidRDefault="005C50A1" w:rsidP="002D36BE">
      <w:pPr>
        <w:numPr>
          <w:ilvl w:val="2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Conclusions</w:t>
      </w:r>
    </w:p>
    <w:p w14:paraId="6305315E" w14:textId="77777777" w:rsidR="000B185A" w:rsidRPr="00E907A4" w:rsidRDefault="005C50A1" w:rsidP="000B185A">
      <w:pPr>
        <w:numPr>
          <w:ilvl w:val="1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Other datasets</w:t>
      </w:r>
    </w:p>
    <w:p w14:paraId="5943C23B" w14:textId="77777777" w:rsidR="000B185A" w:rsidRPr="008B4D14" w:rsidRDefault="007C1636" w:rsidP="000B185A">
      <w:pPr>
        <w:numPr>
          <w:ilvl w:val="2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980220">
        <w:rPr>
          <w:rFonts w:ascii="Times New Roman" w:eastAsia="Times New Roman" w:hAnsi="Times New Roman"/>
          <w:sz w:val="24"/>
          <w:szCs w:val="24"/>
          <w:lang w:val="en-GB"/>
        </w:rPr>
        <w:t>~165M:</w:t>
      </w:r>
    </w:p>
    <w:p w14:paraId="177F3E88" w14:textId="0135CD25" w:rsidR="000B185A" w:rsidRPr="00980220" w:rsidRDefault="00204ACA" w:rsidP="000B185A">
      <w:pPr>
        <w:numPr>
          <w:ilvl w:val="3"/>
          <w:numId w:val="6"/>
        </w:numPr>
        <w:spacing w:after="200"/>
        <w:contextualSpacing/>
        <w:rPr>
          <w:ins w:id="77" w:author="Wang, Lichao (London)" w:date="2016-08-19T13:12:00Z"/>
          <w:rFonts w:ascii="Times New Roman" w:eastAsia="Times New Roman" w:hAnsi="Times New Roman"/>
          <w:sz w:val="24"/>
          <w:szCs w:val="24"/>
          <w:lang w:val="en-GB"/>
          <w:rPrChange w:id="78" w:author="Wang, Lichao (London)" w:date="2016-08-19T13:13:00Z">
            <w:rPr>
              <w:ins w:id="79" w:author="Wang, Lichao (London)" w:date="2016-08-19T13:12:00Z"/>
              <w:rFonts w:ascii="Times New Roman" w:hAnsi="Times New Roman"/>
              <w:sz w:val="24"/>
              <w:szCs w:val="24"/>
              <w:lang w:val="en-GB"/>
            </w:rPr>
          </w:rPrChange>
        </w:rPr>
      </w:pPr>
      <w:ins w:id="80" w:author="Wang, Lichao (London)" w:date="2016-08-19T13:11:00Z">
        <w:r w:rsidRPr="00980220">
          <w:rPr>
            <w:rFonts w:ascii="Times New Roman" w:hAnsi="Times New Roman"/>
            <w:sz w:val="24"/>
            <w:szCs w:val="24"/>
            <w:rPrChange w:id="81" w:author="Wang, Lichao (London)" w:date="2016-08-19T13:13:00Z">
              <w:rPr/>
            </w:rPrChange>
          </w:rPr>
          <w:t>The patient has at least one Rx event and one Dx event during the lookback period (the lookback period for everyone inside the ~165M is defined as follows):</w:t>
        </w:r>
      </w:ins>
      <w:del w:id="82" w:author="Wang, Lichao (London)" w:date="2016-08-19T13:11:00Z">
        <w:r w:rsidR="007C1636" w:rsidRPr="00980220" w:rsidDel="00204ACA">
          <w:rPr>
            <w:rFonts w:ascii="Times New Roman" w:hAnsi="Times New Roman"/>
            <w:sz w:val="24"/>
            <w:szCs w:val="24"/>
            <w:lang w:val="en-GB"/>
          </w:rPr>
          <w:delText>lookback&gt;=24 months</w:delText>
        </w:r>
      </w:del>
    </w:p>
    <w:p w14:paraId="3AD538F9" w14:textId="77777777" w:rsidR="00204ACA" w:rsidRPr="00980220" w:rsidRDefault="00204ACA" w:rsidP="00204ACA">
      <w:pPr>
        <w:numPr>
          <w:ilvl w:val="4"/>
          <w:numId w:val="6"/>
        </w:numPr>
        <w:spacing w:after="200"/>
        <w:contextualSpacing/>
        <w:rPr>
          <w:ins w:id="83" w:author="Wang, Lichao (London)" w:date="2016-08-19T13:12:00Z"/>
          <w:rFonts w:ascii="Times New Roman" w:eastAsia="Times New Roman" w:hAnsi="Times New Roman"/>
          <w:sz w:val="24"/>
          <w:szCs w:val="24"/>
          <w:lang w:val="en-GB"/>
          <w:rPrChange w:id="84" w:author="Wang, Lichao (London)" w:date="2016-08-19T13:13:00Z">
            <w:rPr>
              <w:ins w:id="85" w:author="Wang, Lichao (London)" w:date="2016-08-19T13:12:00Z"/>
              <w:rFonts w:ascii="Times New Roman" w:eastAsia="Times New Roman" w:hAnsi="Times New Roman"/>
              <w:sz w:val="24"/>
              <w:szCs w:val="24"/>
              <w:lang w:val="en-GB"/>
            </w:rPr>
          </w:rPrChange>
        </w:rPr>
      </w:pPr>
      <w:ins w:id="86" w:author="Wang, Lichao (London)" w:date="2016-08-19T13:12:00Z">
        <w:r w:rsidRPr="00980220">
          <w:rPr>
            <w:rFonts w:ascii="Times New Roman" w:eastAsia="Times New Roman" w:hAnsi="Times New Roman"/>
            <w:sz w:val="24"/>
            <w:szCs w:val="24"/>
            <w:lang w:val="en-GB"/>
            <w:rPrChange w:id="87" w:author="Wang, Lichao (London)" w:date="2016-08-19T13:13:00Z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rPrChange>
          </w:rPr>
          <w:t>The lookback period for everyone inside the ~165M is defined as from the look back date to the index date;</w:t>
        </w:r>
      </w:ins>
    </w:p>
    <w:p w14:paraId="20F77E07" w14:textId="77777777" w:rsidR="00204ACA" w:rsidRPr="00980220" w:rsidRDefault="00204ACA" w:rsidP="00204ACA">
      <w:pPr>
        <w:numPr>
          <w:ilvl w:val="4"/>
          <w:numId w:val="6"/>
        </w:numPr>
        <w:spacing w:after="200"/>
        <w:contextualSpacing/>
        <w:rPr>
          <w:ins w:id="88" w:author="Wang, Lichao (London)" w:date="2016-08-19T13:12:00Z"/>
          <w:rFonts w:ascii="Times New Roman" w:eastAsia="Times New Roman" w:hAnsi="Times New Roman"/>
          <w:sz w:val="24"/>
          <w:szCs w:val="24"/>
          <w:lang w:val="en-GB"/>
          <w:rPrChange w:id="89" w:author="Wang, Lichao (London)" w:date="2016-08-19T13:13:00Z">
            <w:rPr>
              <w:ins w:id="90" w:author="Wang, Lichao (London)" w:date="2016-08-19T13:12:00Z"/>
              <w:rFonts w:ascii="Times New Roman" w:eastAsia="Times New Roman" w:hAnsi="Times New Roman"/>
              <w:sz w:val="24"/>
              <w:szCs w:val="24"/>
              <w:lang w:val="en-GB"/>
            </w:rPr>
          </w:rPrChange>
        </w:rPr>
      </w:pPr>
      <w:ins w:id="91" w:author="Wang, Lichao (London)" w:date="2016-08-19T13:12:00Z">
        <w:r w:rsidRPr="00980220">
          <w:rPr>
            <w:rFonts w:ascii="Times New Roman" w:eastAsia="Times New Roman" w:hAnsi="Times New Roman"/>
            <w:sz w:val="24"/>
            <w:szCs w:val="24"/>
            <w:lang w:val="en-GB"/>
            <w:rPrChange w:id="92" w:author="Wang, Lichao (London)" w:date="2016-08-19T13:13:00Z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rPrChange>
          </w:rPr>
          <w:t>The look back date is defined as the later date between the Rx_lookback_dt and the Dx_lookback_dt;</w:t>
        </w:r>
      </w:ins>
    </w:p>
    <w:p w14:paraId="51AA96A7" w14:textId="77777777" w:rsidR="00204ACA" w:rsidRPr="00980220" w:rsidRDefault="00204ACA" w:rsidP="00204ACA">
      <w:pPr>
        <w:numPr>
          <w:ilvl w:val="4"/>
          <w:numId w:val="6"/>
        </w:numPr>
        <w:spacing w:after="200"/>
        <w:contextualSpacing/>
        <w:rPr>
          <w:ins w:id="93" w:author="Wang, Lichao (London)" w:date="2016-08-19T13:12:00Z"/>
          <w:rFonts w:ascii="Times New Roman" w:eastAsia="Times New Roman" w:hAnsi="Times New Roman"/>
          <w:sz w:val="24"/>
          <w:szCs w:val="24"/>
          <w:lang w:val="en-GB"/>
          <w:rPrChange w:id="94" w:author="Wang, Lichao (London)" w:date="2016-08-19T13:13:00Z">
            <w:rPr>
              <w:ins w:id="95" w:author="Wang, Lichao (London)" w:date="2016-08-19T13:12:00Z"/>
              <w:rFonts w:ascii="Times New Roman" w:eastAsia="Times New Roman" w:hAnsi="Times New Roman"/>
              <w:sz w:val="24"/>
              <w:szCs w:val="24"/>
              <w:lang w:val="en-GB"/>
            </w:rPr>
          </w:rPrChange>
        </w:rPr>
      </w:pPr>
      <w:ins w:id="96" w:author="Wang, Lichao (London)" w:date="2016-08-19T13:12:00Z">
        <w:r w:rsidRPr="00980220">
          <w:rPr>
            <w:rFonts w:ascii="Times New Roman" w:eastAsia="Times New Roman" w:hAnsi="Times New Roman"/>
            <w:sz w:val="24"/>
            <w:szCs w:val="24"/>
            <w:lang w:val="en-GB"/>
            <w:rPrChange w:id="97" w:author="Wang, Lichao (London)" w:date="2016-08-19T13:13:00Z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rPrChange>
          </w:rPr>
          <w:t>The index date is defined as the latest Rx or Dx service date during 2010/1 - 2015/9;</w:t>
        </w:r>
      </w:ins>
    </w:p>
    <w:p w14:paraId="186262C8" w14:textId="77777777" w:rsidR="00204ACA" w:rsidRPr="00980220" w:rsidRDefault="00204ACA" w:rsidP="00204ACA">
      <w:pPr>
        <w:numPr>
          <w:ilvl w:val="4"/>
          <w:numId w:val="6"/>
        </w:numPr>
        <w:spacing w:after="200"/>
        <w:contextualSpacing/>
        <w:rPr>
          <w:ins w:id="98" w:author="Wang, Lichao (London)" w:date="2016-08-19T13:12:00Z"/>
          <w:rFonts w:ascii="Times New Roman" w:eastAsia="Times New Roman" w:hAnsi="Times New Roman"/>
          <w:sz w:val="24"/>
          <w:szCs w:val="24"/>
          <w:lang w:val="en-GB"/>
          <w:rPrChange w:id="99" w:author="Wang, Lichao (London)" w:date="2016-08-19T13:13:00Z">
            <w:rPr>
              <w:ins w:id="100" w:author="Wang, Lichao (London)" w:date="2016-08-19T13:12:00Z"/>
              <w:rFonts w:ascii="Times New Roman" w:eastAsia="Times New Roman" w:hAnsi="Times New Roman"/>
              <w:sz w:val="24"/>
              <w:szCs w:val="24"/>
              <w:lang w:val="en-GB"/>
            </w:rPr>
          </w:rPrChange>
        </w:rPr>
      </w:pPr>
      <w:ins w:id="101" w:author="Wang, Lichao (London)" w:date="2016-08-19T13:12:00Z">
        <w:r w:rsidRPr="00980220">
          <w:rPr>
            <w:rFonts w:ascii="Times New Roman" w:eastAsia="Times New Roman" w:hAnsi="Times New Roman"/>
            <w:sz w:val="24"/>
            <w:szCs w:val="24"/>
            <w:lang w:val="en-GB"/>
            <w:rPrChange w:id="102" w:author="Wang, Lichao (London)" w:date="2016-08-19T13:13:00Z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rPrChange>
          </w:rPr>
          <w:t>The Rx_lookback_dt is defined as the earliest Rx service date during 2010/1 - 2015/9;</w:t>
        </w:r>
      </w:ins>
    </w:p>
    <w:p w14:paraId="619B12AA" w14:textId="11744B88" w:rsidR="00204ACA" w:rsidRPr="00980220" w:rsidRDefault="00204ACA" w:rsidP="00204ACA">
      <w:pPr>
        <w:numPr>
          <w:ilvl w:val="4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  <w:rPrChange w:id="103" w:author="Wang, Lichao (London)" w:date="2016-08-19T13:13:00Z">
            <w:rPr>
              <w:rFonts w:ascii="Times New Roman" w:eastAsia="Times New Roman" w:hAnsi="Times New Roman"/>
              <w:sz w:val="24"/>
              <w:szCs w:val="24"/>
              <w:lang w:val="en-GB"/>
            </w:rPr>
          </w:rPrChange>
        </w:rPr>
        <w:pPrChange w:id="104" w:author="Wang, Lichao (London)" w:date="2016-08-19T13:12:00Z">
          <w:pPr>
            <w:numPr>
              <w:ilvl w:val="3"/>
              <w:numId w:val="6"/>
            </w:numPr>
            <w:spacing w:after="200"/>
            <w:ind w:left="1728" w:hanging="648"/>
            <w:contextualSpacing/>
          </w:pPr>
        </w:pPrChange>
      </w:pPr>
      <w:ins w:id="105" w:author="Wang, Lichao (London)" w:date="2016-08-19T13:12:00Z">
        <w:r w:rsidRPr="00980220">
          <w:rPr>
            <w:rFonts w:ascii="Times New Roman" w:eastAsia="Times New Roman" w:hAnsi="Times New Roman"/>
            <w:sz w:val="24"/>
            <w:szCs w:val="24"/>
            <w:lang w:val="en-GB"/>
            <w:rPrChange w:id="106" w:author="Wang, Lichao (London)" w:date="2016-08-19T13:13:00Z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rPrChange>
          </w:rPr>
          <w:t>The Dx_lookback_dt is defined as the earliest Dx service date during 2010/1 - 2015/9.</w:t>
        </w:r>
      </w:ins>
    </w:p>
    <w:p w14:paraId="078EACDE" w14:textId="1EDA6D0E" w:rsidR="000B185A" w:rsidRPr="008B4D14" w:rsidRDefault="00204ACA" w:rsidP="000B185A">
      <w:pPr>
        <w:numPr>
          <w:ilvl w:val="3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ins w:id="107" w:author="Wang, Lichao (London)" w:date="2016-08-19T13:11:00Z">
        <w:r w:rsidRPr="00980220">
          <w:rPr>
            <w:rFonts w:ascii="Times New Roman" w:hAnsi="Times New Roman"/>
            <w:sz w:val="24"/>
            <w:szCs w:val="24"/>
            <w:rPrChange w:id="108" w:author="Wang, Lichao (London)" w:date="2016-08-19T13:13:00Z">
              <w:rPr/>
            </w:rPrChange>
          </w:rPr>
          <w:t>The lookback period is at least 24 months.</w:t>
        </w:r>
      </w:ins>
      <w:del w:id="109" w:author="Wang, Lichao (London)" w:date="2016-08-19T13:11:00Z">
        <w:r w:rsidR="007C1636" w:rsidRPr="00980220" w:rsidDel="00204ACA">
          <w:rPr>
            <w:rFonts w:ascii="Times New Roman" w:hAnsi="Times New Roman"/>
            <w:sz w:val="24"/>
            <w:szCs w:val="24"/>
            <w:lang w:val="en-GB"/>
          </w:rPr>
          <w:delText>RX_FLAG=1</w:delText>
        </w:r>
      </w:del>
    </w:p>
    <w:p w14:paraId="078A82BD" w14:textId="74946B03" w:rsidR="000B185A" w:rsidRPr="00E907A4" w:rsidDel="00204ACA" w:rsidRDefault="007C1636" w:rsidP="000B185A">
      <w:pPr>
        <w:numPr>
          <w:ilvl w:val="3"/>
          <w:numId w:val="6"/>
        </w:numPr>
        <w:spacing w:after="200"/>
        <w:contextualSpacing/>
        <w:rPr>
          <w:del w:id="110" w:author="Wang, Lichao (London)" w:date="2016-08-19T13:11:00Z"/>
          <w:rFonts w:ascii="Times New Roman" w:eastAsia="Times New Roman" w:hAnsi="Times New Roman"/>
          <w:sz w:val="24"/>
          <w:szCs w:val="24"/>
          <w:lang w:val="en-GB"/>
        </w:rPr>
      </w:pPr>
      <w:del w:id="111" w:author="Wang, Lichao (London)" w:date="2016-08-19T13:11:00Z">
        <w:r w:rsidRPr="00E907A4" w:rsidDel="00204ACA">
          <w:rPr>
            <w:rFonts w:ascii="Times New Roman" w:hAnsi="Times New Roman"/>
            <w:sz w:val="24"/>
            <w:szCs w:val="24"/>
            <w:lang w:val="en-GB"/>
          </w:rPr>
          <w:delText>DX_FLAG=1</w:delText>
        </w:r>
      </w:del>
    </w:p>
    <w:p w14:paraId="67C64814" w14:textId="77777777" w:rsidR="000B185A" w:rsidRPr="00E907A4" w:rsidRDefault="007F34E8" w:rsidP="000B185A">
      <w:pPr>
        <w:numPr>
          <w:ilvl w:val="2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>~123M:</w:t>
      </w:r>
    </w:p>
    <w:p w14:paraId="4B72F68A" w14:textId="77777777" w:rsidR="008B4D14" w:rsidRPr="008B4D14" w:rsidRDefault="008B4D14" w:rsidP="000B185A">
      <w:pPr>
        <w:numPr>
          <w:ilvl w:val="3"/>
          <w:numId w:val="6"/>
        </w:numPr>
        <w:spacing w:after="200"/>
        <w:contextualSpacing/>
        <w:rPr>
          <w:ins w:id="112" w:author="Wang, Lichao (London)" w:date="2016-08-19T13:13:00Z"/>
          <w:rFonts w:ascii="Times New Roman" w:eastAsia="Times New Roman" w:hAnsi="Times New Roman"/>
          <w:sz w:val="24"/>
          <w:szCs w:val="24"/>
          <w:lang w:val="en-GB"/>
          <w:rPrChange w:id="113" w:author="Wang, Lichao (London)" w:date="2016-08-19T13:13:00Z">
            <w:rPr>
              <w:ins w:id="114" w:author="Wang, Lichao (London)" w:date="2016-08-19T13:13:00Z"/>
              <w:rFonts w:ascii="Times New Roman" w:hAnsi="Times New Roman"/>
              <w:sz w:val="24"/>
              <w:szCs w:val="24"/>
            </w:rPr>
          </w:rPrChange>
        </w:rPr>
      </w:pPr>
      <w:ins w:id="115" w:author="Wang, Lichao (London)" w:date="2016-08-19T13:13:00Z">
        <w:r>
          <w:rPr>
            <w:rFonts w:ascii="Times New Roman" w:hAnsi="Times New Roman"/>
            <w:sz w:val="24"/>
            <w:szCs w:val="24"/>
          </w:rPr>
          <w:t>A subset from the ~165M above</w:t>
        </w:r>
      </w:ins>
    </w:p>
    <w:p w14:paraId="3CC802AE" w14:textId="60DF693F" w:rsidR="000B185A" w:rsidRPr="00E907A4" w:rsidDel="0072190A" w:rsidRDefault="007F34E8" w:rsidP="000B185A">
      <w:pPr>
        <w:numPr>
          <w:ilvl w:val="3"/>
          <w:numId w:val="6"/>
        </w:numPr>
        <w:spacing w:after="200"/>
        <w:contextualSpacing/>
        <w:rPr>
          <w:del w:id="116" w:author="Wang, Lichao (London)" w:date="2016-08-19T13:13:00Z"/>
          <w:rFonts w:ascii="Times New Roman" w:eastAsia="Times New Roman" w:hAnsi="Times New Roman"/>
          <w:sz w:val="24"/>
          <w:szCs w:val="24"/>
          <w:lang w:val="en-GB"/>
        </w:rPr>
      </w:pPr>
      <w:del w:id="117" w:author="Wang, Lichao (London)" w:date="2016-08-19T13:13:00Z">
        <w:r w:rsidRPr="00E907A4" w:rsidDel="0072190A">
          <w:rPr>
            <w:rFonts w:ascii="Times New Roman" w:hAnsi="Times New Roman"/>
            <w:sz w:val="24"/>
            <w:szCs w:val="24"/>
          </w:rPr>
          <w:delText>Lookback&gt;=24 months</w:delText>
        </w:r>
      </w:del>
    </w:p>
    <w:p w14:paraId="601B97C3" w14:textId="1CFD2CC4" w:rsidR="000B185A" w:rsidRPr="00E907A4" w:rsidDel="0072190A" w:rsidRDefault="007F34E8" w:rsidP="000B185A">
      <w:pPr>
        <w:numPr>
          <w:ilvl w:val="3"/>
          <w:numId w:val="6"/>
        </w:numPr>
        <w:spacing w:after="200"/>
        <w:contextualSpacing/>
        <w:rPr>
          <w:del w:id="118" w:author="Wang, Lichao (London)" w:date="2016-08-19T13:13:00Z"/>
          <w:rFonts w:ascii="Times New Roman" w:eastAsia="Times New Roman" w:hAnsi="Times New Roman"/>
          <w:sz w:val="24"/>
          <w:szCs w:val="24"/>
          <w:lang w:val="en-GB"/>
        </w:rPr>
      </w:pPr>
      <w:del w:id="119" w:author="Wang, Lichao (London)" w:date="2016-08-19T13:13:00Z">
        <w:r w:rsidRPr="00E907A4" w:rsidDel="0072190A">
          <w:rPr>
            <w:rFonts w:ascii="Times New Roman" w:hAnsi="Times New Roman"/>
            <w:sz w:val="24"/>
            <w:szCs w:val="24"/>
          </w:rPr>
          <w:delText>RX_FLAG=1</w:delText>
        </w:r>
      </w:del>
    </w:p>
    <w:p w14:paraId="1D9A09C8" w14:textId="37D50117" w:rsidR="000B185A" w:rsidRPr="00E907A4" w:rsidDel="0072190A" w:rsidRDefault="007F34E8" w:rsidP="000B185A">
      <w:pPr>
        <w:numPr>
          <w:ilvl w:val="3"/>
          <w:numId w:val="6"/>
        </w:numPr>
        <w:spacing w:after="200"/>
        <w:contextualSpacing/>
        <w:rPr>
          <w:del w:id="120" w:author="Wang, Lichao (London)" w:date="2016-08-19T13:13:00Z"/>
          <w:rFonts w:ascii="Times New Roman" w:eastAsia="Times New Roman" w:hAnsi="Times New Roman"/>
          <w:sz w:val="24"/>
          <w:szCs w:val="24"/>
          <w:lang w:val="en-GB"/>
        </w:rPr>
      </w:pPr>
      <w:del w:id="121" w:author="Wang, Lichao (London)" w:date="2016-08-19T13:13:00Z">
        <w:r w:rsidRPr="00E907A4" w:rsidDel="0072190A">
          <w:rPr>
            <w:rFonts w:ascii="Times New Roman" w:hAnsi="Times New Roman"/>
            <w:sz w:val="24"/>
            <w:szCs w:val="24"/>
          </w:rPr>
          <w:delText>DX_FLAG=1</w:delText>
        </w:r>
      </w:del>
    </w:p>
    <w:p w14:paraId="3975ED63" w14:textId="77777777" w:rsidR="000B185A" w:rsidRPr="00E907A4" w:rsidRDefault="007F34E8" w:rsidP="000B185A">
      <w:pPr>
        <w:numPr>
          <w:ilvl w:val="3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 xml:space="preserve">Lookback_days between 662 and 2051(+-30 days of </w:t>
      </w:r>
      <w:commentRangeStart w:id="122"/>
      <w:r w:rsidRPr="00E907A4">
        <w:rPr>
          <w:rFonts w:ascii="Times New Roman" w:hAnsi="Times New Roman"/>
          <w:sz w:val="24"/>
          <w:szCs w:val="24"/>
        </w:rPr>
        <w:t>1233</w:t>
      </w:r>
      <w:commentRangeEnd w:id="122"/>
      <w:r w:rsidR="00697732">
        <w:rPr>
          <w:rStyle w:val="CommentReference"/>
        </w:rPr>
        <w:commentReference w:id="122"/>
      </w:r>
      <w:r w:rsidRPr="00E907A4">
        <w:rPr>
          <w:rFonts w:ascii="Times New Roman" w:hAnsi="Times New Roman"/>
          <w:sz w:val="24"/>
          <w:szCs w:val="24"/>
        </w:rPr>
        <w:t xml:space="preserve"> HAE patients)</w:t>
      </w:r>
    </w:p>
    <w:p w14:paraId="7C20BD7D" w14:textId="77777777" w:rsidR="000B185A" w:rsidRPr="00E907A4" w:rsidRDefault="007F34E8" w:rsidP="000B185A">
      <w:pPr>
        <w:numPr>
          <w:ilvl w:val="3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Patient age &gt; 12</w:t>
      </w:r>
    </w:p>
    <w:p w14:paraId="0F124C0A" w14:textId="77777777" w:rsidR="000B185A" w:rsidRPr="00E907A4" w:rsidRDefault="007F34E8" w:rsidP="000B185A">
      <w:pPr>
        <w:numPr>
          <w:ilvl w:val="3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Patient gender &lt;&gt; ‘U’</w:t>
      </w:r>
    </w:p>
    <w:p w14:paraId="4BFBD733" w14:textId="77777777" w:rsidR="000B185A" w:rsidRPr="001B2F95" w:rsidRDefault="007F34E8" w:rsidP="000B185A">
      <w:pPr>
        <w:numPr>
          <w:ilvl w:val="3"/>
          <w:numId w:val="6"/>
        </w:numPr>
        <w:spacing w:after="200"/>
        <w:contextualSpacing/>
        <w:rPr>
          <w:ins w:id="123" w:author="Wang, Lichao (London)" w:date="2016-08-19T13:14:00Z"/>
          <w:rFonts w:ascii="Times New Roman" w:eastAsia="Times New Roman" w:hAnsi="Times New Roman"/>
          <w:sz w:val="24"/>
          <w:szCs w:val="24"/>
          <w:lang w:val="en-GB"/>
          <w:rPrChange w:id="124" w:author="Wang, Lichao (London)" w:date="2016-08-19T13:14:00Z">
            <w:rPr>
              <w:ins w:id="125" w:author="Wang, Lichao (London)" w:date="2016-08-19T13:14:00Z"/>
              <w:rFonts w:ascii="Times New Roman" w:hAnsi="Times New Roman"/>
              <w:sz w:val="24"/>
              <w:szCs w:val="24"/>
            </w:rPr>
          </w:rPrChange>
        </w:rPr>
      </w:pPr>
      <w:r w:rsidRPr="00E907A4">
        <w:rPr>
          <w:rFonts w:ascii="Times New Roman" w:hAnsi="Times New Roman"/>
          <w:sz w:val="24"/>
          <w:szCs w:val="24"/>
        </w:rPr>
        <w:lastRenderedPageBreak/>
        <w:t>Event &gt; 0 (with at least one active predictor)</w:t>
      </w:r>
    </w:p>
    <w:p w14:paraId="31F18F0F" w14:textId="1B0A0758" w:rsidR="001B2F95" w:rsidRPr="00E907A4" w:rsidRDefault="001B2F95" w:rsidP="000B185A">
      <w:pPr>
        <w:numPr>
          <w:ilvl w:val="3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ins w:id="126" w:author="Wang, Lichao (London)" w:date="2016-08-19T13:14:00Z">
        <w:r>
          <w:rPr>
            <w:rFonts w:ascii="Times New Roman" w:hAnsi="Times New Roman"/>
            <w:sz w:val="24"/>
            <w:szCs w:val="24"/>
          </w:rPr>
          <w:t>No patients in the ~123M belongs to the 973 confirmed HAE cohort</w:t>
        </w:r>
      </w:ins>
    </w:p>
    <w:p w14:paraId="177BA8E1" w14:textId="77777777" w:rsidR="000B185A" w:rsidRPr="00E907A4" w:rsidRDefault="007F34E8" w:rsidP="000B185A">
      <w:pPr>
        <w:numPr>
          <w:ilvl w:val="2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~95M:</w:t>
      </w:r>
    </w:p>
    <w:p w14:paraId="0D93A74C" w14:textId="77777777" w:rsidR="000A6B09" w:rsidRPr="000A6B09" w:rsidRDefault="000A6B09" w:rsidP="000B185A">
      <w:pPr>
        <w:numPr>
          <w:ilvl w:val="3"/>
          <w:numId w:val="6"/>
        </w:numPr>
        <w:spacing w:after="200"/>
        <w:contextualSpacing/>
        <w:rPr>
          <w:ins w:id="127" w:author="Wang, Lichao (London)" w:date="2016-08-19T13:18:00Z"/>
          <w:rFonts w:ascii="Times New Roman" w:eastAsia="Times New Roman" w:hAnsi="Times New Roman"/>
          <w:sz w:val="24"/>
          <w:szCs w:val="24"/>
          <w:lang w:val="en-GB"/>
          <w:rPrChange w:id="128" w:author="Wang, Lichao (London)" w:date="2016-08-19T13:18:00Z">
            <w:rPr>
              <w:ins w:id="129" w:author="Wang, Lichao (London)" w:date="2016-08-19T13:18:00Z"/>
              <w:rFonts w:ascii="Times New Roman" w:hAnsi="Times New Roman"/>
              <w:sz w:val="24"/>
              <w:szCs w:val="24"/>
            </w:rPr>
          </w:rPrChange>
        </w:rPr>
      </w:pPr>
      <w:ins w:id="130" w:author="Wang, Lichao (London)" w:date="2016-08-19T13:18:00Z">
        <w:r>
          <w:rPr>
            <w:rFonts w:ascii="Times New Roman" w:hAnsi="Times New Roman"/>
            <w:sz w:val="24"/>
            <w:szCs w:val="24"/>
          </w:rPr>
          <w:t>A subset of the ~123M above</w:t>
        </w:r>
      </w:ins>
    </w:p>
    <w:p w14:paraId="7E0A820C" w14:textId="4A32D02F" w:rsidR="000B185A" w:rsidRPr="00E907A4" w:rsidDel="00790474" w:rsidRDefault="007F34E8" w:rsidP="000B185A">
      <w:pPr>
        <w:numPr>
          <w:ilvl w:val="3"/>
          <w:numId w:val="6"/>
        </w:numPr>
        <w:spacing w:after="200"/>
        <w:contextualSpacing/>
        <w:rPr>
          <w:del w:id="131" w:author="Wang, Lichao (London)" w:date="2016-08-19T13:18:00Z"/>
          <w:rFonts w:ascii="Times New Roman" w:eastAsia="Times New Roman" w:hAnsi="Times New Roman"/>
          <w:sz w:val="24"/>
          <w:szCs w:val="24"/>
          <w:lang w:val="en-GB"/>
        </w:rPr>
      </w:pPr>
      <w:del w:id="132" w:author="Wang, Lichao (London)" w:date="2016-08-19T13:18:00Z">
        <w:r w:rsidRPr="00E907A4" w:rsidDel="00790474">
          <w:rPr>
            <w:rFonts w:ascii="Times New Roman" w:hAnsi="Times New Roman"/>
            <w:sz w:val="24"/>
            <w:szCs w:val="24"/>
          </w:rPr>
          <w:delText>Lookback&gt;=24 months</w:delText>
        </w:r>
      </w:del>
    </w:p>
    <w:p w14:paraId="742BFD0B" w14:textId="5DCAA33E" w:rsidR="000B185A" w:rsidRPr="00E907A4" w:rsidDel="00790474" w:rsidRDefault="007F34E8" w:rsidP="000B185A">
      <w:pPr>
        <w:numPr>
          <w:ilvl w:val="3"/>
          <w:numId w:val="6"/>
        </w:numPr>
        <w:spacing w:after="200"/>
        <w:contextualSpacing/>
        <w:rPr>
          <w:del w:id="133" w:author="Wang, Lichao (London)" w:date="2016-08-19T13:18:00Z"/>
          <w:rFonts w:ascii="Times New Roman" w:eastAsia="Times New Roman" w:hAnsi="Times New Roman"/>
          <w:sz w:val="24"/>
          <w:szCs w:val="24"/>
          <w:lang w:val="en-GB"/>
        </w:rPr>
      </w:pPr>
      <w:del w:id="134" w:author="Wang, Lichao (London)" w:date="2016-08-19T13:18:00Z">
        <w:r w:rsidRPr="00E907A4" w:rsidDel="00790474">
          <w:rPr>
            <w:rFonts w:ascii="Times New Roman" w:hAnsi="Times New Roman"/>
            <w:sz w:val="24"/>
            <w:szCs w:val="24"/>
          </w:rPr>
          <w:delText>RX_FLAG=1</w:delText>
        </w:r>
      </w:del>
    </w:p>
    <w:p w14:paraId="56978468" w14:textId="1A1F2BBB" w:rsidR="000B185A" w:rsidRPr="00E907A4" w:rsidDel="00790474" w:rsidRDefault="007F34E8" w:rsidP="000B185A">
      <w:pPr>
        <w:numPr>
          <w:ilvl w:val="3"/>
          <w:numId w:val="6"/>
        </w:numPr>
        <w:spacing w:after="200"/>
        <w:contextualSpacing/>
        <w:rPr>
          <w:del w:id="135" w:author="Wang, Lichao (London)" w:date="2016-08-19T13:18:00Z"/>
          <w:rFonts w:ascii="Times New Roman" w:eastAsia="Times New Roman" w:hAnsi="Times New Roman"/>
          <w:sz w:val="24"/>
          <w:szCs w:val="24"/>
          <w:lang w:val="en-GB"/>
        </w:rPr>
      </w:pPr>
      <w:del w:id="136" w:author="Wang, Lichao (London)" w:date="2016-08-19T13:18:00Z">
        <w:r w:rsidRPr="00E907A4" w:rsidDel="00790474">
          <w:rPr>
            <w:rFonts w:ascii="Times New Roman" w:hAnsi="Times New Roman"/>
            <w:sz w:val="24"/>
            <w:szCs w:val="24"/>
          </w:rPr>
          <w:delText>DX_FLAG=1</w:delText>
        </w:r>
      </w:del>
    </w:p>
    <w:p w14:paraId="0DBF7BE7" w14:textId="2158A601" w:rsidR="000B185A" w:rsidRPr="00E907A4" w:rsidDel="00790474" w:rsidRDefault="007F34E8" w:rsidP="000B185A">
      <w:pPr>
        <w:numPr>
          <w:ilvl w:val="3"/>
          <w:numId w:val="6"/>
        </w:numPr>
        <w:spacing w:after="200"/>
        <w:contextualSpacing/>
        <w:rPr>
          <w:del w:id="137" w:author="Wang, Lichao (London)" w:date="2016-08-19T13:18:00Z"/>
          <w:rFonts w:ascii="Times New Roman" w:eastAsia="Times New Roman" w:hAnsi="Times New Roman"/>
          <w:sz w:val="24"/>
          <w:szCs w:val="24"/>
          <w:lang w:val="en-GB"/>
        </w:rPr>
      </w:pPr>
      <w:del w:id="138" w:author="Wang, Lichao (London)" w:date="2016-08-19T13:18:00Z">
        <w:r w:rsidRPr="00E907A4" w:rsidDel="00790474">
          <w:rPr>
            <w:rFonts w:ascii="Times New Roman" w:hAnsi="Times New Roman"/>
            <w:sz w:val="24"/>
            <w:szCs w:val="24"/>
          </w:rPr>
          <w:delText>Lookback_days between 662 and 2051(+-30 days of 1233 HAE patients)</w:delText>
        </w:r>
      </w:del>
    </w:p>
    <w:p w14:paraId="0600F289" w14:textId="55720F88" w:rsidR="000B185A" w:rsidRPr="00E907A4" w:rsidDel="00790474" w:rsidRDefault="007F34E8" w:rsidP="000B185A">
      <w:pPr>
        <w:numPr>
          <w:ilvl w:val="3"/>
          <w:numId w:val="6"/>
        </w:numPr>
        <w:spacing w:after="200"/>
        <w:contextualSpacing/>
        <w:rPr>
          <w:del w:id="139" w:author="Wang, Lichao (London)" w:date="2016-08-19T13:18:00Z"/>
          <w:rFonts w:ascii="Times New Roman" w:eastAsia="Times New Roman" w:hAnsi="Times New Roman"/>
          <w:sz w:val="24"/>
          <w:szCs w:val="24"/>
          <w:lang w:val="en-GB"/>
        </w:rPr>
      </w:pPr>
      <w:del w:id="140" w:author="Wang, Lichao (London)" w:date="2016-08-19T13:18:00Z">
        <w:r w:rsidRPr="00E907A4" w:rsidDel="00790474">
          <w:rPr>
            <w:rFonts w:ascii="Times New Roman" w:hAnsi="Times New Roman"/>
            <w:sz w:val="24"/>
            <w:szCs w:val="24"/>
          </w:rPr>
          <w:delText>Patient age &gt; 12</w:delText>
        </w:r>
      </w:del>
    </w:p>
    <w:p w14:paraId="6D652C49" w14:textId="13CAB032" w:rsidR="000B185A" w:rsidRPr="00E907A4" w:rsidRDefault="007F34E8" w:rsidP="000B185A">
      <w:pPr>
        <w:numPr>
          <w:ilvl w:val="3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del w:id="141" w:author="Wang, Lichao (London)" w:date="2016-08-19T13:18:00Z">
        <w:r w:rsidRPr="00E907A4" w:rsidDel="00790474">
          <w:rPr>
            <w:rFonts w:ascii="Times New Roman" w:hAnsi="Times New Roman"/>
            <w:sz w:val="24"/>
            <w:szCs w:val="24"/>
          </w:rPr>
          <w:delText>Patient gender &lt;&gt; ‘U’</w:delText>
        </w:r>
      </w:del>
    </w:p>
    <w:p w14:paraId="5D60E767" w14:textId="77777777" w:rsidR="000B185A" w:rsidRPr="00E907A4" w:rsidRDefault="007F34E8" w:rsidP="000B185A">
      <w:pPr>
        <w:numPr>
          <w:ilvl w:val="3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</w:rPr>
        <w:t>event &gt;= 3 (with at least three active predictors)</w:t>
      </w:r>
    </w:p>
    <w:p w14:paraId="699A300F" w14:textId="32F72FFA" w:rsidR="00E907A4" w:rsidRPr="00422E34" w:rsidRDefault="007D28AE" w:rsidP="00E907A4">
      <w:pPr>
        <w:numPr>
          <w:ilvl w:val="2"/>
          <w:numId w:val="6"/>
        </w:numPr>
        <w:spacing w:after="200"/>
        <w:contextualSpacing/>
        <w:rPr>
          <w:ins w:id="142" w:author="Wang, Lichao (London)" w:date="2016-08-19T13:23:00Z"/>
          <w:rFonts w:ascii="Times New Roman" w:eastAsia="Times New Roman" w:hAnsi="Times New Roman"/>
          <w:sz w:val="24"/>
          <w:szCs w:val="24"/>
          <w:lang w:val="en-GB"/>
          <w:rPrChange w:id="143" w:author="Wang, Lichao (London)" w:date="2016-08-19T13:23:00Z">
            <w:rPr>
              <w:ins w:id="144" w:author="Wang, Lichao (London)" w:date="2016-08-19T13:23:00Z"/>
              <w:rFonts w:ascii="Times New Roman" w:hAnsi="Times New Roman"/>
              <w:sz w:val="24"/>
              <w:szCs w:val="24"/>
            </w:rPr>
          </w:rPrChange>
        </w:rPr>
      </w:pPr>
      <w:r w:rsidRPr="00E907A4">
        <w:rPr>
          <w:rFonts w:ascii="Times New Roman" w:hAnsi="Times New Roman"/>
          <w:sz w:val="24"/>
          <w:szCs w:val="24"/>
        </w:rPr>
        <w:t>1233 HAE dataset:</w:t>
      </w:r>
      <w:bookmarkStart w:id="145" w:name="OLE_LINK16"/>
      <w:bookmarkStart w:id="146" w:name="OLE_LINK17"/>
      <w:r w:rsidR="000B185A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del w:id="147" w:author="Wang, Lichao (London)" w:date="2016-08-19T13:23:00Z">
        <w:r w:rsidR="00E15DAC" w:rsidRPr="00E907A4" w:rsidDel="00422E34">
          <w:rPr>
            <w:rFonts w:ascii="Times New Roman" w:hAnsi="Times New Roman"/>
            <w:sz w:val="24"/>
            <w:szCs w:val="24"/>
          </w:rPr>
          <w:delText>It is Dong who extracted the 1233 HAE dataset and Zhenxing cannot reproduce the 1233 HAE dataset. So maybe we should turn to Dong for help</w:delText>
        </w:r>
      </w:del>
      <w:bookmarkEnd w:id="145"/>
      <w:bookmarkEnd w:id="146"/>
    </w:p>
    <w:p w14:paraId="4FF845EA" w14:textId="323B0AE7" w:rsidR="00422E34" w:rsidRPr="00422E34" w:rsidRDefault="00422E34" w:rsidP="00422E34">
      <w:pPr>
        <w:numPr>
          <w:ilvl w:val="3"/>
          <w:numId w:val="6"/>
        </w:numPr>
        <w:spacing w:after="200"/>
        <w:contextualSpacing/>
        <w:rPr>
          <w:ins w:id="148" w:author="Wang, Lichao (London)" w:date="2016-08-19T13:24:00Z"/>
          <w:rFonts w:ascii="Times New Roman" w:eastAsia="Times New Roman" w:hAnsi="Times New Roman"/>
          <w:sz w:val="24"/>
          <w:szCs w:val="24"/>
          <w:lang w:val="en-GB"/>
          <w:rPrChange w:id="149" w:author="Wang, Lichao (London)" w:date="2016-08-19T13:24:00Z">
            <w:rPr>
              <w:ins w:id="150" w:author="Wang, Lichao (London)" w:date="2016-08-19T13:24:00Z"/>
            </w:rPr>
          </w:rPrChange>
        </w:rPr>
        <w:pPrChange w:id="151" w:author="Wang, Lichao (London)" w:date="2016-08-19T13:23:00Z">
          <w:pPr>
            <w:numPr>
              <w:ilvl w:val="2"/>
              <w:numId w:val="6"/>
            </w:numPr>
            <w:spacing w:after="200"/>
            <w:ind w:left="1224" w:hanging="504"/>
            <w:contextualSpacing/>
          </w:pPr>
        </w:pPrChange>
      </w:pPr>
      <w:ins w:id="152" w:author="Wang, Lichao (London)" w:date="2016-08-19T13:24:00Z">
        <w:r>
          <w:t xml:space="preserve">The patient satisfies at least one of the following three criteria within the period of </w:t>
        </w:r>
        <w:r w:rsidRPr="00312D0A">
          <w:t>1/1/2012 – 7/31/2015</w:t>
        </w:r>
        <w:r>
          <w:t>:</w:t>
        </w:r>
      </w:ins>
    </w:p>
    <w:p w14:paraId="511AB948" w14:textId="77777777" w:rsidR="00422E34" w:rsidRPr="00422E34" w:rsidRDefault="00422E34" w:rsidP="00422E34">
      <w:pPr>
        <w:numPr>
          <w:ilvl w:val="4"/>
          <w:numId w:val="6"/>
        </w:numPr>
        <w:spacing w:after="200"/>
        <w:contextualSpacing/>
        <w:rPr>
          <w:ins w:id="153" w:author="Wang, Lichao (London)" w:date="2016-08-19T13:24:00Z"/>
          <w:rFonts w:ascii="Times New Roman" w:eastAsia="Times New Roman" w:hAnsi="Times New Roman"/>
          <w:sz w:val="24"/>
          <w:szCs w:val="24"/>
          <w:lang w:val="en-GB"/>
        </w:rPr>
      </w:pPr>
      <w:ins w:id="154" w:author="Wang, Lichao (London)" w:date="2016-08-19T13:24:00Z">
        <w:r w:rsidRPr="00422E34">
          <w:rPr>
            <w:rFonts w:ascii="Times New Roman" w:eastAsia="Times New Roman" w:hAnsi="Times New Roman"/>
            <w:sz w:val="24"/>
            <w:szCs w:val="24"/>
            <w:lang w:val="en-GB"/>
          </w:rPr>
          <w:t>Shire’s OnePath® program (see Appendix 1);</w:t>
        </w:r>
      </w:ins>
    </w:p>
    <w:p w14:paraId="0942E5BD" w14:textId="77777777" w:rsidR="00422E34" w:rsidRPr="00422E34" w:rsidRDefault="00422E34" w:rsidP="00422E34">
      <w:pPr>
        <w:numPr>
          <w:ilvl w:val="4"/>
          <w:numId w:val="6"/>
        </w:numPr>
        <w:spacing w:after="200"/>
        <w:contextualSpacing/>
        <w:rPr>
          <w:ins w:id="155" w:author="Wang, Lichao (London)" w:date="2016-08-19T13:24:00Z"/>
          <w:rFonts w:ascii="Times New Roman" w:eastAsia="Times New Roman" w:hAnsi="Times New Roman"/>
          <w:sz w:val="24"/>
          <w:szCs w:val="24"/>
          <w:lang w:val="en-GB"/>
        </w:rPr>
      </w:pPr>
      <w:ins w:id="156" w:author="Wang, Lichao (London)" w:date="2016-08-19T13:24:00Z">
        <w:r w:rsidRPr="00422E34">
          <w:rPr>
            <w:rFonts w:ascii="Times New Roman" w:eastAsia="Times New Roman" w:hAnsi="Times New Roman"/>
            <w:sz w:val="24"/>
            <w:szCs w:val="24"/>
            <w:lang w:val="en-GB"/>
          </w:rPr>
          <w:t>Patients with 277.6 ICD-9 and at least one HAE Treatment Rx/procedure (HAE Treatment Rx is defined in Appendix 2, and HAE Treatment procedure is defined in Appendix 3);</w:t>
        </w:r>
      </w:ins>
    </w:p>
    <w:p w14:paraId="1E1E12DE" w14:textId="66742A52" w:rsidR="00422E34" w:rsidRDefault="00422E34" w:rsidP="00422E34">
      <w:pPr>
        <w:numPr>
          <w:ilvl w:val="4"/>
          <w:numId w:val="6"/>
        </w:numPr>
        <w:spacing w:after="200"/>
        <w:contextualSpacing/>
        <w:rPr>
          <w:ins w:id="157" w:author="Wang, Lichao (London)" w:date="2016-08-19T13:25:00Z"/>
          <w:rFonts w:ascii="Times New Roman" w:eastAsia="Times New Roman" w:hAnsi="Times New Roman"/>
          <w:sz w:val="24"/>
          <w:szCs w:val="24"/>
          <w:lang w:val="en-GB"/>
        </w:rPr>
        <w:pPrChange w:id="158" w:author="Wang, Lichao (London)" w:date="2016-08-19T13:24:00Z">
          <w:pPr>
            <w:numPr>
              <w:ilvl w:val="2"/>
              <w:numId w:val="6"/>
            </w:numPr>
            <w:spacing w:after="200"/>
            <w:ind w:left="1224" w:hanging="504"/>
            <w:contextualSpacing/>
          </w:pPr>
        </w:pPrChange>
      </w:pPr>
      <w:ins w:id="159" w:author="Wang, Lichao (London)" w:date="2016-08-19T13:24:00Z">
        <w:r w:rsidRPr="00422E34">
          <w:rPr>
            <w:rFonts w:ascii="Times New Roman" w:eastAsia="Times New Roman" w:hAnsi="Times New Roman"/>
            <w:sz w:val="24"/>
            <w:szCs w:val="24"/>
            <w:lang w:val="en-GB"/>
          </w:rPr>
          <w:t>Patients with at least one HAE Treatment Rx/procedure for a product that is not expected to be used for any other condition (Berinert, Cinryze, Kalbitor, Ruconest or Winstrol).</w:t>
        </w:r>
      </w:ins>
    </w:p>
    <w:p w14:paraId="7116C378" w14:textId="77777777" w:rsidR="00FC5D46" w:rsidRPr="00FC5D46" w:rsidRDefault="00FC5D46" w:rsidP="00FC5D46">
      <w:pPr>
        <w:numPr>
          <w:ilvl w:val="3"/>
          <w:numId w:val="6"/>
        </w:numPr>
        <w:spacing w:after="200"/>
        <w:contextualSpacing/>
        <w:rPr>
          <w:ins w:id="160" w:author="Wang, Lichao (London)" w:date="2016-08-19T13:25:00Z"/>
          <w:rFonts w:ascii="Times New Roman" w:eastAsia="Times New Roman" w:hAnsi="Times New Roman"/>
          <w:sz w:val="24"/>
          <w:szCs w:val="24"/>
          <w:lang w:val="en-GB"/>
        </w:rPr>
      </w:pPr>
      <w:ins w:id="161" w:author="Wang, Lichao (London)" w:date="2016-08-19T13:25:00Z">
        <w:r w:rsidRPr="00FC5D46">
          <w:rPr>
            <w:rFonts w:ascii="Times New Roman" w:eastAsia="Times New Roman" w:hAnsi="Times New Roman"/>
            <w:sz w:val="24"/>
            <w:szCs w:val="24"/>
            <w:lang w:val="en-GB"/>
          </w:rPr>
          <w:t>And the patient has not had anynot only had TESTOSTERONE products;</w:t>
        </w:r>
      </w:ins>
    </w:p>
    <w:p w14:paraId="236AA092" w14:textId="1155C649" w:rsidR="00FC5D46" w:rsidRDefault="00FC5D46" w:rsidP="00FC5D46">
      <w:pPr>
        <w:numPr>
          <w:ilvl w:val="3"/>
          <w:numId w:val="6"/>
        </w:numPr>
        <w:spacing w:after="200"/>
        <w:contextualSpacing/>
        <w:rPr>
          <w:ins w:id="162" w:author="Wang, Lichao (London)" w:date="2016-08-19T13:26:00Z"/>
          <w:rFonts w:ascii="Times New Roman" w:eastAsia="Times New Roman" w:hAnsi="Times New Roman"/>
          <w:sz w:val="24"/>
          <w:szCs w:val="24"/>
          <w:lang w:val="en-GB"/>
        </w:rPr>
        <w:pPrChange w:id="163" w:author="Wang, Lichao (London)" w:date="2016-08-19T13:25:00Z">
          <w:pPr>
            <w:numPr>
              <w:ilvl w:val="2"/>
              <w:numId w:val="6"/>
            </w:numPr>
            <w:spacing w:after="200"/>
            <w:ind w:left="1224" w:hanging="504"/>
            <w:contextualSpacing/>
          </w:pPr>
        </w:pPrChange>
      </w:pPr>
      <w:ins w:id="164" w:author="Wang, Lichao (London)" w:date="2016-08-19T13:25:00Z">
        <w:r w:rsidRPr="00FC5D46">
          <w:rPr>
            <w:rFonts w:ascii="Times New Roman" w:eastAsia="Times New Roman" w:hAnsi="Times New Roman"/>
            <w:sz w:val="24"/>
            <w:szCs w:val="24"/>
            <w:lang w:val="en-GB"/>
          </w:rPr>
          <w:t>And the patient’s lookback period is greater than or equal to 24 months (the lookback period for confirmed HAE patients is defined below)</w:t>
        </w:r>
      </w:ins>
    </w:p>
    <w:p w14:paraId="3A34A3C5" w14:textId="77777777" w:rsidR="00677AF0" w:rsidRPr="00677AF0" w:rsidRDefault="00677AF0" w:rsidP="00677AF0">
      <w:pPr>
        <w:numPr>
          <w:ilvl w:val="4"/>
          <w:numId w:val="6"/>
        </w:numPr>
        <w:spacing w:after="200"/>
        <w:contextualSpacing/>
        <w:rPr>
          <w:ins w:id="165" w:author="Wang, Lichao (London)" w:date="2016-08-19T13:26:00Z"/>
          <w:rFonts w:ascii="Times New Roman" w:eastAsia="Times New Roman" w:hAnsi="Times New Roman"/>
          <w:sz w:val="24"/>
          <w:szCs w:val="24"/>
          <w:lang w:val="en-GB"/>
        </w:rPr>
      </w:pPr>
      <w:ins w:id="166" w:author="Wang, Lichao (London)" w:date="2016-08-19T13:26:00Z">
        <w:r w:rsidRPr="00677AF0">
          <w:rPr>
            <w:rFonts w:ascii="Times New Roman" w:eastAsia="Times New Roman" w:hAnsi="Times New Roman"/>
            <w:sz w:val="24"/>
            <w:szCs w:val="24"/>
            <w:lang w:val="en-GB"/>
          </w:rPr>
          <w:t>The lookback period for a confirmed HAE patient is defined as from the look back date to the day before the index date;</w:t>
        </w:r>
      </w:ins>
    </w:p>
    <w:p w14:paraId="107B8E51" w14:textId="77777777" w:rsidR="00677AF0" w:rsidRPr="00677AF0" w:rsidRDefault="00677AF0" w:rsidP="00677AF0">
      <w:pPr>
        <w:numPr>
          <w:ilvl w:val="4"/>
          <w:numId w:val="6"/>
        </w:numPr>
        <w:spacing w:after="200"/>
        <w:contextualSpacing/>
        <w:rPr>
          <w:ins w:id="167" w:author="Wang, Lichao (London)" w:date="2016-08-19T13:26:00Z"/>
          <w:rFonts w:ascii="Times New Roman" w:eastAsia="Times New Roman" w:hAnsi="Times New Roman"/>
          <w:sz w:val="24"/>
          <w:szCs w:val="24"/>
          <w:lang w:val="en-GB"/>
        </w:rPr>
      </w:pPr>
      <w:ins w:id="168" w:author="Wang, Lichao (London)" w:date="2016-08-19T13:26:00Z">
        <w:r w:rsidRPr="00677AF0">
          <w:rPr>
            <w:rFonts w:ascii="Times New Roman" w:eastAsia="Times New Roman" w:hAnsi="Times New Roman"/>
            <w:sz w:val="24"/>
            <w:szCs w:val="24"/>
            <w:lang w:val="en-GB"/>
          </w:rPr>
          <w:t>The index date is defined as the definite first exposure date if definite first exposure date is available, otherwise it is defined as the first exposure date;</w:t>
        </w:r>
      </w:ins>
    </w:p>
    <w:p w14:paraId="6F0F736B" w14:textId="77777777" w:rsidR="00677AF0" w:rsidRPr="00677AF0" w:rsidRDefault="00677AF0" w:rsidP="00677AF0">
      <w:pPr>
        <w:numPr>
          <w:ilvl w:val="4"/>
          <w:numId w:val="6"/>
        </w:numPr>
        <w:spacing w:after="200"/>
        <w:contextualSpacing/>
        <w:rPr>
          <w:ins w:id="169" w:author="Wang, Lichao (London)" w:date="2016-08-19T13:26:00Z"/>
          <w:rFonts w:ascii="Times New Roman" w:eastAsia="Times New Roman" w:hAnsi="Times New Roman"/>
          <w:sz w:val="24"/>
          <w:szCs w:val="24"/>
          <w:lang w:val="en-GB"/>
        </w:rPr>
      </w:pPr>
      <w:ins w:id="170" w:author="Wang, Lichao (London)" w:date="2016-08-19T13:26:00Z">
        <w:r w:rsidRPr="00677AF0">
          <w:rPr>
            <w:rFonts w:ascii="Times New Roman" w:eastAsia="Times New Roman" w:hAnsi="Times New Roman"/>
            <w:sz w:val="24"/>
            <w:szCs w:val="24"/>
            <w:lang w:val="en-GB"/>
          </w:rPr>
          <w:t>The look back date is defined as the earliest Dx and/or Rx date from 2010/1 to the day before index date;</w:t>
        </w:r>
      </w:ins>
    </w:p>
    <w:p w14:paraId="3ECBC057" w14:textId="77777777" w:rsidR="00677AF0" w:rsidRPr="00677AF0" w:rsidRDefault="00677AF0" w:rsidP="00677AF0">
      <w:pPr>
        <w:numPr>
          <w:ilvl w:val="4"/>
          <w:numId w:val="6"/>
        </w:numPr>
        <w:spacing w:after="200"/>
        <w:contextualSpacing/>
        <w:rPr>
          <w:ins w:id="171" w:author="Wang, Lichao (London)" w:date="2016-08-19T13:26:00Z"/>
          <w:rFonts w:ascii="Times New Roman" w:eastAsia="Times New Roman" w:hAnsi="Times New Roman"/>
          <w:sz w:val="24"/>
          <w:szCs w:val="24"/>
          <w:lang w:val="en-GB"/>
        </w:rPr>
      </w:pPr>
      <w:ins w:id="172" w:author="Wang, Lichao (London)" w:date="2016-08-19T13:26:00Z">
        <w:r w:rsidRPr="00677AF0">
          <w:rPr>
            <w:rFonts w:ascii="Times New Roman" w:eastAsia="Times New Roman" w:hAnsi="Times New Roman"/>
            <w:sz w:val="24"/>
            <w:szCs w:val="24"/>
            <w:lang w:val="en-GB"/>
          </w:rPr>
          <w:t>The definite first exposure date is defined as the earliest date of HAE diagnosis (277.6) OR HAE treatments Rx/Procedure (excluding TESTOSTERONE products) within selection window of 2012/1-2015/7;</w:t>
        </w:r>
      </w:ins>
    </w:p>
    <w:p w14:paraId="5636DA52" w14:textId="299E95CF" w:rsidR="00677AF0" w:rsidRDefault="00677AF0" w:rsidP="00677AF0">
      <w:pPr>
        <w:numPr>
          <w:ilvl w:val="4"/>
          <w:numId w:val="6"/>
        </w:numPr>
        <w:spacing w:after="200"/>
        <w:contextualSpacing/>
        <w:rPr>
          <w:ins w:id="173" w:author="Wang, Lichao (London)" w:date="2016-08-19T13:26:00Z"/>
          <w:rFonts w:ascii="Times New Roman" w:eastAsia="Times New Roman" w:hAnsi="Times New Roman"/>
          <w:sz w:val="24"/>
          <w:szCs w:val="24"/>
          <w:lang w:val="en-GB"/>
        </w:rPr>
        <w:pPrChange w:id="174" w:author="Wang, Lichao (London)" w:date="2016-08-19T13:26:00Z">
          <w:pPr>
            <w:numPr>
              <w:ilvl w:val="2"/>
              <w:numId w:val="6"/>
            </w:numPr>
            <w:spacing w:after="200"/>
            <w:ind w:left="1224" w:hanging="504"/>
            <w:contextualSpacing/>
          </w:pPr>
        </w:pPrChange>
      </w:pPr>
      <w:ins w:id="175" w:author="Wang, Lichao (London)" w:date="2016-08-19T13:26:00Z">
        <w:r w:rsidRPr="00677AF0">
          <w:rPr>
            <w:rFonts w:ascii="Times New Roman" w:eastAsia="Times New Roman" w:hAnsi="Times New Roman"/>
            <w:sz w:val="24"/>
            <w:szCs w:val="24"/>
            <w:lang w:val="en-GB"/>
          </w:rPr>
          <w:t>The first exposure date is defined as the earliest date of HAE diagnosis (277.6 or 995.1) or HAE treatment (Rx or procedure) within selection window of 2012/1-2015/7;</w:t>
        </w:r>
      </w:ins>
    </w:p>
    <w:p w14:paraId="1662E27D" w14:textId="19A19405" w:rsidR="0040766E" w:rsidRDefault="0040766E" w:rsidP="0040766E">
      <w:pPr>
        <w:numPr>
          <w:ilvl w:val="3"/>
          <w:numId w:val="6"/>
        </w:numPr>
        <w:spacing w:after="200"/>
        <w:contextualSpacing/>
        <w:rPr>
          <w:ins w:id="176" w:author="Wang, Lichao (London)" w:date="2016-08-19T13:27:00Z"/>
          <w:rFonts w:ascii="Times New Roman" w:eastAsia="Times New Roman" w:hAnsi="Times New Roman"/>
          <w:sz w:val="24"/>
          <w:szCs w:val="24"/>
          <w:lang w:val="en-GB"/>
        </w:rPr>
        <w:pPrChange w:id="177" w:author="Wang, Lichao (London)" w:date="2016-08-19T13:26:00Z">
          <w:pPr>
            <w:numPr>
              <w:ilvl w:val="2"/>
              <w:numId w:val="6"/>
            </w:numPr>
            <w:spacing w:after="200"/>
            <w:ind w:left="1224" w:hanging="504"/>
            <w:contextualSpacing/>
          </w:pPr>
        </w:pPrChange>
      </w:pPr>
      <w:ins w:id="178" w:author="Wang, Lichao (London)" w:date="2016-08-19T13:27:00Z">
        <w:r w:rsidRPr="0040766E">
          <w:rPr>
            <w:rFonts w:ascii="Times New Roman" w:eastAsia="Times New Roman" w:hAnsi="Times New Roman"/>
            <w:sz w:val="24"/>
            <w:szCs w:val="24"/>
            <w:lang w:val="en-GB"/>
          </w:rPr>
          <w:t>The patient is naïve; being naïve is defined as</w:t>
        </w:r>
      </w:ins>
    </w:p>
    <w:p w14:paraId="6DEC7E8B" w14:textId="77777777" w:rsidR="0040766E" w:rsidRPr="0040766E" w:rsidRDefault="0040766E" w:rsidP="0040766E">
      <w:pPr>
        <w:numPr>
          <w:ilvl w:val="4"/>
          <w:numId w:val="6"/>
        </w:numPr>
        <w:spacing w:after="200"/>
        <w:contextualSpacing/>
        <w:rPr>
          <w:ins w:id="179" w:author="Wang, Lichao (London)" w:date="2016-08-19T13:27:00Z"/>
          <w:rFonts w:ascii="Times New Roman" w:eastAsia="Times New Roman" w:hAnsi="Times New Roman"/>
          <w:sz w:val="24"/>
          <w:szCs w:val="24"/>
          <w:lang w:val="en-GB"/>
        </w:rPr>
      </w:pPr>
      <w:ins w:id="180" w:author="Wang, Lichao (London)" w:date="2016-08-19T13:27:00Z">
        <w:r w:rsidRPr="0040766E">
          <w:rPr>
            <w:rFonts w:ascii="Times New Roman" w:eastAsia="Times New Roman" w:hAnsi="Times New Roman"/>
            <w:sz w:val="24"/>
            <w:szCs w:val="24"/>
            <w:lang w:val="en-GB"/>
          </w:rPr>
          <w:lastRenderedPageBreak/>
          <w:t>If the definite first exposure date is available and the definite earliest exposure date is null, OR the earliest exposure date is null;</w:t>
        </w:r>
      </w:ins>
    </w:p>
    <w:p w14:paraId="24BF7C48" w14:textId="77777777" w:rsidR="0040766E" w:rsidRPr="0040766E" w:rsidRDefault="0040766E" w:rsidP="0040766E">
      <w:pPr>
        <w:numPr>
          <w:ilvl w:val="4"/>
          <w:numId w:val="6"/>
        </w:numPr>
        <w:spacing w:after="200"/>
        <w:contextualSpacing/>
        <w:rPr>
          <w:ins w:id="181" w:author="Wang, Lichao (London)" w:date="2016-08-19T13:27:00Z"/>
          <w:rFonts w:ascii="Times New Roman" w:eastAsia="Times New Roman" w:hAnsi="Times New Roman"/>
          <w:sz w:val="24"/>
          <w:szCs w:val="24"/>
          <w:lang w:val="en-GB"/>
        </w:rPr>
      </w:pPr>
      <w:ins w:id="182" w:author="Wang, Lichao (London)" w:date="2016-08-19T13:27:00Z">
        <w:r w:rsidRPr="0040766E">
          <w:rPr>
            <w:rFonts w:ascii="Times New Roman" w:eastAsia="Times New Roman" w:hAnsi="Times New Roman"/>
            <w:sz w:val="24"/>
            <w:szCs w:val="24"/>
            <w:lang w:val="en-GB"/>
          </w:rPr>
          <w:t>The definite earliest exposure date is defined as the earliest date of HAE diagnosis (277.6) OR HAE treatments Rx/Procedure (excluding TESTOSTERONE products) within selection window of 2010/1 to 2011/12;</w:t>
        </w:r>
      </w:ins>
    </w:p>
    <w:p w14:paraId="4E6C0165" w14:textId="610F8B47" w:rsidR="0040766E" w:rsidRPr="00E907A4" w:rsidRDefault="0040766E" w:rsidP="0040766E">
      <w:pPr>
        <w:numPr>
          <w:ilvl w:val="4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  <w:pPrChange w:id="183" w:author="Wang, Lichao (London)" w:date="2016-08-19T13:27:00Z">
          <w:pPr>
            <w:numPr>
              <w:ilvl w:val="2"/>
              <w:numId w:val="6"/>
            </w:numPr>
            <w:spacing w:after="200"/>
            <w:ind w:left="1224" w:hanging="504"/>
            <w:contextualSpacing/>
          </w:pPr>
        </w:pPrChange>
      </w:pPr>
      <w:ins w:id="184" w:author="Wang, Lichao (London)" w:date="2016-08-19T13:27:00Z">
        <w:r w:rsidRPr="0040766E">
          <w:rPr>
            <w:rFonts w:ascii="Times New Roman" w:eastAsia="Times New Roman" w:hAnsi="Times New Roman"/>
            <w:sz w:val="24"/>
            <w:szCs w:val="24"/>
            <w:lang w:val="en-GB"/>
          </w:rPr>
          <w:t>The earliest exposure date is defined as the earliest date of HAE diagnosis (277.6 or 995.1) or HAE treatment (Rx or procedure) within selection window of 2010/1 to 2011/12.</w:t>
        </w:r>
      </w:ins>
    </w:p>
    <w:p w14:paraId="5B32A0E4" w14:textId="77777777" w:rsidR="00E907A4" w:rsidRPr="00E907A4" w:rsidRDefault="005C50A1" w:rsidP="00E907A4">
      <w:pPr>
        <w:numPr>
          <w:ilvl w:val="0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Other code</w:t>
      </w:r>
    </w:p>
    <w:p w14:paraId="405324D1" w14:textId="77777777" w:rsidR="00E907A4" w:rsidRDefault="00293BA0" w:rsidP="00E907A4">
      <w:pPr>
        <w:numPr>
          <w:ilvl w:val="1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S</w:t>
      </w:r>
      <w:r w:rsidR="000B4EC5" w:rsidRPr="00E907A4">
        <w:rPr>
          <w:rFonts w:ascii="Times New Roman" w:eastAsia="Times New Roman" w:hAnsi="Times New Roman"/>
          <w:sz w:val="24"/>
          <w:szCs w:val="24"/>
          <w:lang w:val="en-GB"/>
        </w:rPr>
        <w:t>imilarity modelling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 (kgxsapp101)</w:t>
      </w:r>
      <w:r w:rsid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E0365A" w:rsidRPr="00E907A4">
        <w:rPr>
          <w:rFonts w:ascii="Times New Roman" w:eastAsia="Times New Roman" w:hAnsi="Times New Roman"/>
          <w:sz w:val="24"/>
          <w:szCs w:val="24"/>
          <w:lang w:val="en-GB"/>
        </w:rPr>
        <w:t>(QCed by Jie and Zhiyu)</w:t>
      </w:r>
      <w:r w:rsidR="000B4EC5" w:rsidRPr="00E907A4">
        <w:rPr>
          <w:rFonts w:ascii="Times New Roman" w:eastAsia="Times New Roman" w:hAnsi="Times New Roman"/>
          <w:sz w:val="24"/>
          <w:szCs w:val="24"/>
          <w:lang w:val="en-GB"/>
        </w:rPr>
        <w:t xml:space="preserve">: </w:t>
      </w:r>
    </w:p>
    <w:p w14:paraId="50B84589" w14:textId="77777777" w:rsidR="00E907A4" w:rsidRDefault="00293BA0" w:rsidP="00E907A4">
      <w:pPr>
        <w:numPr>
          <w:ilvl w:val="2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Script - F:\Jie\Shire_follow_up\02_Code\Similarity\main.</w:t>
      </w:r>
      <w:commentRangeStart w:id="185"/>
      <w:r w:rsidRPr="00E907A4">
        <w:rPr>
          <w:rFonts w:ascii="Times New Roman" w:eastAsia="Times New Roman" w:hAnsi="Times New Roman"/>
          <w:sz w:val="24"/>
          <w:szCs w:val="24"/>
          <w:lang w:val="en-GB"/>
        </w:rPr>
        <w:t>R</w:t>
      </w:r>
      <w:commentRangeEnd w:id="185"/>
      <w:r w:rsidR="00D74695">
        <w:rPr>
          <w:rStyle w:val="CommentReference"/>
        </w:rPr>
        <w:commentReference w:id="185"/>
      </w:r>
    </w:p>
    <w:p w14:paraId="485069EB" w14:textId="77777777" w:rsidR="00E907A4" w:rsidRDefault="00293BA0" w:rsidP="00E907A4">
      <w:pPr>
        <w:numPr>
          <w:ilvl w:val="2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Functions - F:\Jie\Shire_follow_up\02_Code\Similarity\funs_similarity.R</w:t>
      </w:r>
    </w:p>
    <w:p w14:paraId="4FFC2B58" w14:textId="77777777" w:rsidR="00E907A4" w:rsidRDefault="00A257D8" w:rsidP="00E907A4">
      <w:pPr>
        <w:numPr>
          <w:ilvl w:val="1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Cleaning + feature selection</w:t>
      </w:r>
      <w:r w:rsidR="00E0365A" w:rsidRPr="00E907A4">
        <w:rPr>
          <w:rFonts w:ascii="Times New Roman" w:eastAsia="Times New Roman" w:hAnsi="Times New Roman"/>
          <w:sz w:val="24"/>
          <w:szCs w:val="24"/>
          <w:lang w:val="en-GB"/>
        </w:rPr>
        <w:t>(QCed by Jie and Zhiyu)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:</w:t>
      </w:r>
    </w:p>
    <w:p w14:paraId="1817BA0B" w14:textId="77777777" w:rsidR="00E907A4" w:rsidRDefault="00A257D8" w:rsidP="00E907A4">
      <w:pPr>
        <w:numPr>
          <w:ilvl w:val="2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hAnsi="Times New Roman"/>
          <w:sz w:val="24"/>
          <w:szCs w:val="24"/>
          <w:lang w:val="en-GB"/>
        </w:rPr>
        <w:t xml:space="preserve">Script - 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F:\Jie\Shire_follow_up\02_Code\main.R</w:t>
      </w:r>
    </w:p>
    <w:p w14:paraId="61490120" w14:textId="77777777" w:rsidR="00E907A4" w:rsidRDefault="00A257D8" w:rsidP="00E907A4">
      <w:pPr>
        <w:numPr>
          <w:ilvl w:val="2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Functions - F:\Jie\Shire_follow_up\02_Code\clean_split_featureSelection_lasso.</w:t>
      </w:r>
      <w:commentRangeStart w:id="186"/>
      <w:r w:rsidRPr="00E907A4">
        <w:rPr>
          <w:rFonts w:ascii="Times New Roman" w:eastAsia="Times New Roman" w:hAnsi="Times New Roman"/>
          <w:sz w:val="24"/>
          <w:szCs w:val="24"/>
          <w:lang w:val="en-GB"/>
        </w:rPr>
        <w:t>R</w:t>
      </w:r>
      <w:commentRangeEnd w:id="186"/>
      <w:r w:rsidR="00943EFE">
        <w:rPr>
          <w:rStyle w:val="CommentReference"/>
        </w:rPr>
        <w:commentReference w:id="186"/>
      </w:r>
    </w:p>
    <w:p w14:paraId="48BD0D41" w14:textId="77777777" w:rsidR="00E907A4" w:rsidRDefault="00A257D8" w:rsidP="00E907A4">
      <w:pPr>
        <w:numPr>
          <w:ilvl w:val="2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Get coefficient retained by lasso</w:t>
      </w:r>
      <w:r w:rsidR="00E0365A" w:rsidRPr="00E907A4">
        <w:rPr>
          <w:rFonts w:ascii="Times New Roman" w:eastAsia="Times New Roman" w:hAnsi="Times New Roman"/>
          <w:sz w:val="24"/>
          <w:szCs w:val="24"/>
          <w:lang w:val="en-GB"/>
        </w:rPr>
        <w:t>(QCed by Jie)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:</w:t>
      </w:r>
      <w:r w:rsid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F:\Jie\Shire_follow_up\02_Code\get_coef_retained_lasso\</w:t>
      </w:r>
      <w:r w:rsidRPr="00E907A4">
        <w:rPr>
          <w:rFonts w:ascii="Times New Roman" w:hAnsi="Times New Roman"/>
          <w:sz w:val="24"/>
          <w:szCs w:val="24"/>
        </w:rPr>
        <w:t xml:space="preserve"> 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get_covar_left_lasso.R</w:t>
      </w:r>
    </w:p>
    <w:p w14:paraId="17B24E48" w14:textId="77777777" w:rsidR="00E0365A" w:rsidRPr="00E907A4" w:rsidRDefault="00E0365A" w:rsidP="00E907A4">
      <w:pPr>
        <w:numPr>
          <w:ilvl w:val="2"/>
          <w:numId w:val="6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commentRangeStart w:id="187"/>
      <w:r w:rsidRPr="00E907A4">
        <w:rPr>
          <w:rFonts w:ascii="Times New Roman" w:hAnsi="Times New Roman"/>
          <w:sz w:val="24"/>
          <w:szCs w:val="24"/>
          <w:lang w:val="en-GB"/>
        </w:rPr>
        <w:t>Add</w:t>
      </w:r>
      <w:commentRangeEnd w:id="187"/>
      <w:r w:rsidR="002C3D72">
        <w:rPr>
          <w:rStyle w:val="CommentReference"/>
        </w:rPr>
        <w:commentReference w:id="187"/>
      </w:r>
      <w:r w:rsidRPr="00E907A4">
        <w:rPr>
          <w:rFonts w:ascii="Times New Roman" w:hAnsi="Times New Roman"/>
          <w:sz w:val="24"/>
          <w:szCs w:val="24"/>
          <w:lang w:val="en-GB"/>
        </w:rPr>
        <w:t xml:space="preserve"> easy positive element(without debug and without QC):</w:t>
      </w:r>
      <w:r w:rsid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E907A4">
        <w:rPr>
          <w:rFonts w:ascii="Times New Roman" w:hAnsi="Times New Roman"/>
          <w:sz w:val="24"/>
          <w:szCs w:val="24"/>
          <w:lang w:val="en-GB"/>
        </w:rPr>
        <w:t>F:\Jie\Shire_follow_up\02_Code\Similarity\</w:t>
      </w:r>
      <w:r w:rsidRPr="00E907A4">
        <w:rPr>
          <w:rFonts w:ascii="Times New Roman" w:hAnsi="Times New Roman"/>
          <w:sz w:val="24"/>
          <w:szCs w:val="24"/>
        </w:rPr>
        <w:t xml:space="preserve"> </w:t>
      </w:r>
      <w:r w:rsidRPr="00E907A4">
        <w:rPr>
          <w:rFonts w:ascii="Times New Roman" w:hAnsi="Times New Roman"/>
          <w:sz w:val="24"/>
          <w:szCs w:val="24"/>
          <w:lang w:val="en-GB"/>
        </w:rPr>
        <w:t>funs_similarity_add_easy_positive.R</w:t>
      </w:r>
    </w:p>
    <w:p w14:paraId="2E71E790" w14:textId="77777777" w:rsidR="00E907A4" w:rsidRDefault="005C50A1" w:rsidP="00E907A4">
      <w:pPr>
        <w:numPr>
          <w:ilvl w:val="2"/>
          <w:numId w:val="8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Variable importance calculation (f</w:t>
      </w:r>
      <w:r w:rsidR="00B50E84" w:rsidRPr="00E907A4">
        <w:rPr>
          <w:rFonts w:ascii="Times New Roman" w:eastAsia="Times New Roman" w:hAnsi="Times New Roman"/>
          <w:sz w:val="24"/>
          <w:szCs w:val="24"/>
          <w:lang w:val="en-GB"/>
        </w:rPr>
        <w:t>or RF and aggregating / normaliz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ing the gini indices, as delivered in Apr.)</w:t>
      </w:r>
      <w:r w:rsid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E0365A" w:rsidRPr="00E907A4">
        <w:rPr>
          <w:rFonts w:ascii="Times New Roman" w:eastAsia="Times New Roman" w:hAnsi="Times New Roman"/>
          <w:sz w:val="24"/>
          <w:szCs w:val="24"/>
          <w:lang w:val="en-GB"/>
        </w:rPr>
        <w:t>(QCed by Jie)</w:t>
      </w:r>
      <w:r w:rsidR="00E907A4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commentRangeStart w:id="189"/>
      <w:commentRangeStart w:id="190"/>
      <w:r w:rsidR="00A257D8" w:rsidRPr="00E907A4">
        <w:rPr>
          <w:rFonts w:ascii="Times New Roman" w:eastAsia="Times New Roman" w:hAnsi="Times New Roman"/>
          <w:sz w:val="24"/>
          <w:szCs w:val="24"/>
          <w:lang w:val="en-GB"/>
        </w:rPr>
        <w:t>F</w:t>
      </w:r>
      <w:commentRangeEnd w:id="189"/>
      <w:commentRangeEnd w:id="190"/>
      <w:r w:rsidR="00770ABF">
        <w:rPr>
          <w:rStyle w:val="CommentReference"/>
        </w:rPr>
        <w:commentReference w:id="190"/>
      </w:r>
      <w:r w:rsidR="00320AE9">
        <w:rPr>
          <w:rStyle w:val="CommentReference"/>
        </w:rPr>
        <w:commentReference w:id="189"/>
      </w:r>
      <w:r w:rsidR="00A257D8" w:rsidRPr="00E907A4">
        <w:rPr>
          <w:rFonts w:ascii="Times New Roman" w:eastAsia="Times New Roman" w:hAnsi="Times New Roman"/>
          <w:sz w:val="24"/>
          <w:szCs w:val="24"/>
          <w:lang w:val="en-GB"/>
        </w:rPr>
        <w:t>:\Jie\Shire_follow_up\02_Code\HAE_R_codes_Dec15\</w:t>
      </w:r>
      <w:r w:rsidR="00A257D8" w:rsidRPr="00E907A4">
        <w:rPr>
          <w:rFonts w:ascii="Times New Roman" w:hAnsi="Times New Roman"/>
          <w:sz w:val="24"/>
          <w:szCs w:val="24"/>
        </w:rPr>
        <w:t xml:space="preserve"> </w:t>
      </w:r>
      <w:r w:rsidR="00A257D8" w:rsidRPr="00E907A4">
        <w:rPr>
          <w:rFonts w:ascii="Times New Roman" w:eastAsia="Times New Roman" w:hAnsi="Times New Roman"/>
          <w:sz w:val="24"/>
          <w:szCs w:val="24"/>
          <w:lang w:val="en-GB"/>
        </w:rPr>
        <w:t>get_importance_score.R</w:t>
      </w:r>
    </w:p>
    <w:p w14:paraId="62CD5D1F" w14:textId="77777777" w:rsidR="005C50A1" w:rsidRPr="00E907A4" w:rsidRDefault="005C50A1" w:rsidP="00E907A4">
      <w:pPr>
        <w:numPr>
          <w:ilvl w:val="0"/>
          <w:numId w:val="8"/>
        </w:numPr>
        <w:spacing w:after="200"/>
        <w:contextualSpacing/>
        <w:rPr>
          <w:rFonts w:ascii="Times New Roman" w:eastAsia="Times New Roman" w:hAnsi="Times New Roman"/>
          <w:sz w:val="24"/>
          <w:szCs w:val="24"/>
          <w:lang w:val="en-GB"/>
        </w:rPr>
      </w:pPr>
      <w:r w:rsidRPr="00E907A4">
        <w:rPr>
          <w:rFonts w:ascii="Times New Roman" w:eastAsia="Times New Roman" w:hAnsi="Times New Roman"/>
          <w:sz w:val="24"/>
          <w:szCs w:val="24"/>
          <w:lang w:val="en-GB"/>
        </w:rPr>
        <w:t>The method document sent by John recently (</w:t>
      </w:r>
      <w:r w:rsidRPr="00E907A4">
        <w:rPr>
          <w:rFonts w:ascii="Times New Roman" w:eastAsia="Times New Roman" w:hAnsi="Times New Roman"/>
          <w:color w:val="FF0000"/>
          <w:sz w:val="24"/>
          <w:szCs w:val="24"/>
          <w:lang w:val="en-GB"/>
        </w:rPr>
        <w:t>Lichao</w:t>
      </w:r>
      <w:r w:rsidRPr="00E907A4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14:paraId="654D7E78" w14:textId="77777777" w:rsidR="005C276A" w:rsidRPr="005C276A" w:rsidRDefault="005C276A" w:rsidP="005C276A">
      <w:pPr>
        <w:jc w:val="both"/>
        <w:rPr>
          <w:ins w:id="191" w:author="Wang, Lichao (London)" w:date="2016-08-19T13:25:00Z"/>
          <w:rFonts w:ascii="Times New Roman" w:hAnsi="Times New Roman"/>
          <w:sz w:val="24"/>
          <w:szCs w:val="24"/>
          <w:rPrChange w:id="192" w:author="Wang, Lichao (London)" w:date="2016-08-19T13:25:00Z">
            <w:rPr>
              <w:ins w:id="193" w:author="Wang, Lichao (London)" w:date="2016-08-19T13:25:00Z"/>
            </w:rPr>
          </w:rPrChange>
        </w:rPr>
      </w:pPr>
      <w:ins w:id="194" w:author="Wang, Lichao (London)" w:date="2016-08-19T13:25:00Z">
        <w:r w:rsidRPr="005C276A">
          <w:rPr>
            <w:rFonts w:ascii="Times New Roman" w:hAnsi="Times New Roman"/>
            <w:b/>
            <w:sz w:val="24"/>
            <w:szCs w:val="24"/>
            <w:rPrChange w:id="195" w:author="Wang, Lichao (London)" w:date="2016-08-19T13:25:00Z">
              <w:rPr>
                <w:b/>
              </w:rPr>
            </w:rPrChange>
          </w:rPr>
          <w:t>Appendix 1.</w:t>
        </w:r>
        <w:r w:rsidRPr="005C276A">
          <w:rPr>
            <w:rFonts w:ascii="Times New Roman" w:hAnsi="Times New Roman"/>
            <w:sz w:val="24"/>
            <w:szCs w:val="24"/>
            <w:rPrChange w:id="196" w:author="Wang, Lichao (London)" w:date="2016-08-19T13:25:00Z">
              <w:rPr/>
            </w:rPrChange>
          </w:rPr>
          <w:t xml:space="preserve"> Shire’s OnePath program</w:t>
        </w:r>
      </w:ins>
    </w:p>
    <w:p w14:paraId="68F9BD00" w14:textId="77777777" w:rsidR="005C276A" w:rsidRPr="005C276A" w:rsidRDefault="005C276A" w:rsidP="005C276A">
      <w:pPr>
        <w:pStyle w:val="ListParagraph"/>
        <w:numPr>
          <w:ilvl w:val="0"/>
          <w:numId w:val="33"/>
        </w:numPr>
        <w:tabs>
          <w:tab w:val="left" w:pos="0"/>
        </w:tabs>
        <w:ind w:firstLineChars="0"/>
        <w:jc w:val="both"/>
        <w:rPr>
          <w:ins w:id="197" w:author="Wang, Lichao (London)" w:date="2016-08-19T13:25:00Z"/>
          <w:rFonts w:ascii="Times New Roman" w:hAnsi="Times New Roman"/>
          <w:sz w:val="24"/>
          <w:szCs w:val="24"/>
          <w:rPrChange w:id="198" w:author="Wang, Lichao (London)" w:date="2016-08-19T13:25:00Z">
            <w:rPr>
              <w:ins w:id="199" w:author="Wang, Lichao (London)" w:date="2016-08-19T13:25:00Z"/>
            </w:rPr>
          </w:rPrChange>
        </w:rPr>
      </w:pPr>
      <w:ins w:id="200" w:author="Wang, Lichao (London)" w:date="2016-08-19T13:25:00Z">
        <w:r w:rsidRPr="005C276A">
          <w:rPr>
            <w:rFonts w:ascii="Times New Roman" w:hAnsi="Times New Roman"/>
            <w:sz w:val="24"/>
            <w:szCs w:val="24"/>
            <w:rPrChange w:id="201" w:author="Wang, Lichao (London)" w:date="2016-08-19T13:25:00Z">
              <w:rPr/>
            </w:rPrChange>
          </w:rPr>
          <w:t>2,832 Shire OnePath patients were sent to Experian for de-identification</w:t>
        </w:r>
      </w:ins>
    </w:p>
    <w:p w14:paraId="4FD4890F" w14:textId="77777777" w:rsidR="005C276A" w:rsidRPr="005C276A" w:rsidRDefault="005C276A" w:rsidP="005C276A">
      <w:pPr>
        <w:pStyle w:val="ListParagraph"/>
        <w:numPr>
          <w:ilvl w:val="0"/>
          <w:numId w:val="33"/>
        </w:numPr>
        <w:tabs>
          <w:tab w:val="left" w:pos="0"/>
        </w:tabs>
        <w:ind w:firstLineChars="0"/>
        <w:jc w:val="both"/>
        <w:rPr>
          <w:ins w:id="202" w:author="Wang, Lichao (London)" w:date="2016-08-19T13:25:00Z"/>
          <w:rFonts w:ascii="Times New Roman" w:hAnsi="Times New Roman"/>
          <w:sz w:val="24"/>
          <w:szCs w:val="24"/>
          <w:rPrChange w:id="203" w:author="Wang, Lichao (London)" w:date="2016-08-19T13:25:00Z">
            <w:rPr>
              <w:ins w:id="204" w:author="Wang, Lichao (London)" w:date="2016-08-19T13:25:00Z"/>
            </w:rPr>
          </w:rPrChange>
        </w:rPr>
      </w:pPr>
      <w:ins w:id="205" w:author="Wang, Lichao (London)" w:date="2016-08-19T13:25:00Z">
        <w:r w:rsidRPr="005C276A">
          <w:rPr>
            <w:rFonts w:ascii="Times New Roman" w:hAnsi="Times New Roman"/>
            <w:sz w:val="24"/>
            <w:szCs w:val="24"/>
            <w:rPrChange w:id="206" w:author="Wang, Lichao (London)" w:date="2016-08-19T13:25:00Z">
              <w:rPr/>
            </w:rPrChange>
          </w:rPr>
          <w:t>2,831 were successfully de-identified</w:t>
        </w:r>
      </w:ins>
    </w:p>
    <w:p w14:paraId="279AD90C" w14:textId="77777777" w:rsidR="005C276A" w:rsidRPr="005C276A" w:rsidRDefault="005C276A" w:rsidP="005C276A">
      <w:pPr>
        <w:pStyle w:val="ListParagraph"/>
        <w:numPr>
          <w:ilvl w:val="0"/>
          <w:numId w:val="33"/>
        </w:numPr>
        <w:tabs>
          <w:tab w:val="left" w:pos="0"/>
        </w:tabs>
        <w:ind w:firstLineChars="0"/>
        <w:jc w:val="both"/>
        <w:rPr>
          <w:ins w:id="207" w:author="Wang, Lichao (London)" w:date="2016-08-19T13:25:00Z"/>
          <w:rFonts w:ascii="Times New Roman" w:hAnsi="Times New Roman"/>
          <w:sz w:val="24"/>
          <w:szCs w:val="24"/>
          <w:rPrChange w:id="208" w:author="Wang, Lichao (London)" w:date="2016-08-19T13:25:00Z">
            <w:rPr>
              <w:ins w:id="209" w:author="Wang, Lichao (London)" w:date="2016-08-19T13:25:00Z"/>
            </w:rPr>
          </w:rPrChange>
        </w:rPr>
      </w:pPr>
      <w:ins w:id="210" w:author="Wang, Lichao (London)" w:date="2016-08-19T13:25:00Z">
        <w:r w:rsidRPr="005C276A">
          <w:rPr>
            <w:rFonts w:ascii="Times New Roman" w:hAnsi="Times New Roman"/>
            <w:sz w:val="24"/>
            <w:szCs w:val="24"/>
            <w:rPrChange w:id="211" w:author="Wang, Lichao (London)" w:date="2016-08-19T13:25:00Z">
              <w:rPr/>
            </w:rPrChange>
          </w:rPr>
          <w:t>2,718 match to IMS database</w:t>
        </w:r>
      </w:ins>
    </w:p>
    <w:p w14:paraId="7A85579B" w14:textId="77777777" w:rsidR="005C276A" w:rsidRPr="005C276A" w:rsidRDefault="005C276A" w:rsidP="005C276A">
      <w:pPr>
        <w:tabs>
          <w:tab w:val="left" w:pos="0"/>
        </w:tabs>
        <w:jc w:val="both"/>
        <w:rPr>
          <w:ins w:id="212" w:author="Wang, Lichao (London)" w:date="2016-08-19T13:25:00Z"/>
          <w:rFonts w:ascii="Times New Roman" w:hAnsi="Times New Roman"/>
          <w:sz w:val="24"/>
          <w:szCs w:val="24"/>
          <w:rPrChange w:id="213" w:author="Wang, Lichao (London)" w:date="2016-08-19T13:25:00Z">
            <w:rPr>
              <w:ins w:id="214" w:author="Wang, Lichao (London)" w:date="2016-08-19T13:25:00Z"/>
            </w:rPr>
          </w:rPrChange>
        </w:rPr>
      </w:pPr>
      <w:ins w:id="215" w:author="Wang, Lichao (London)" w:date="2016-08-19T13:25:00Z">
        <w:r w:rsidRPr="005C276A">
          <w:rPr>
            <w:rFonts w:ascii="Times New Roman" w:hAnsi="Times New Roman"/>
            <w:sz w:val="24"/>
            <w:szCs w:val="24"/>
            <w:rPrChange w:id="216" w:author="Wang, Lichao (London)" w:date="2016-08-19T13:25:00Z">
              <w:rPr/>
            </w:rPrChange>
          </w:rPr>
          <w:object w:dxaOrig="7237" w:dyaOrig="5414" w14:anchorId="7222F4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93.5pt;height:222pt" o:ole="">
              <v:imagedata r:id="rId9" o:title=""/>
            </v:shape>
            <o:OLEObject Type="Embed" ProgID="PowerPoint.Slide.12" ShapeID="_x0000_i1025" DrawAspect="Content" ObjectID="_1533119018" r:id="rId10"/>
          </w:object>
        </w:r>
      </w:ins>
    </w:p>
    <w:p w14:paraId="687EC2A0" w14:textId="77777777" w:rsidR="005C276A" w:rsidRPr="005C276A" w:rsidRDefault="005C276A" w:rsidP="005C276A">
      <w:pPr>
        <w:jc w:val="both"/>
        <w:rPr>
          <w:ins w:id="217" w:author="Wang, Lichao (London)" w:date="2016-08-19T13:25:00Z"/>
          <w:rFonts w:ascii="Times New Roman" w:hAnsi="Times New Roman"/>
          <w:sz w:val="24"/>
          <w:szCs w:val="24"/>
          <w:rPrChange w:id="218" w:author="Wang, Lichao (London)" w:date="2016-08-19T13:25:00Z">
            <w:rPr>
              <w:ins w:id="219" w:author="Wang, Lichao (London)" w:date="2016-08-19T13:25:00Z"/>
            </w:rPr>
          </w:rPrChange>
        </w:rPr>
      </w:pPr>
      <w:ins w:id="220" w:author="Wang, Lichao (London)" w:date="2016-08-19T13:25:00Z">
        <w:r w:rsidRPr="005C276A">
          <w:rPr>
            <w:rFonts w:ascii="Times New Roman" w:hAnsi="Times New Roman"/>
            <w:b/>
            <w:sz w:val="24"/>
            <w:szCs w:val="24"/>
            <w:rPrChange w:id="221" w:author="Wang, Lichao (London)" w:date="2016-08-19T13:25:00Z">
              <w:rPr>
                <w:b/>
              </w:rPr>
            </w:rPrChange>
          </w:rPr>
          <w:t>Appendix 2.</w:t>
        </w:r>
        <w:r w:rsidRPr="005C276A">
          <w:rPr>
            <w:rFonts w:ascii="Times New Roman" w:hAnsi="Times New Roman"/>
            <w:sz w:val="24"/>
            <w:szCs w:val="24"/>
            <w:rPrChange w:id="222" w:author="Wang, Lichao (London)" w:date="2016-08-19T13:25:00Z">
              <w:rPr/>
            </w:rPrChange>
          </w:rPr>
          <w:t xml:space="preserve"> HAE treatment Rx</w:t>
        </w:r>
      </w:ins>
    </w:p>
    <w:bookmarkStart w:id="223" w:name="_MON_1524999398"/>
    <w:bookmarkEnd w:id="223"/>
    <w:p w14:paraId="61FD74ED" w14:textId="77777777" w:rsidR="005C276A" w:rsidRPr="005C276A" w:rsidRDefault="005C276A" w:rsidP="005C276A">
      <w:pPr>
        <w:jc w:val="both"/>
        <w:rPr>
          <w:ins w:id="224" w:author="Wang, Lichao (London)" w:date="2016-08-19T13:25:00Z"/>
          <w:rFonts w:ascii="Times New Roman" w:hAnsi="Times New Roman"/>
          <w:sz w:val="24"/>
          <w:szCs w:val="24"/>
          <w:rPrChange w:id="225" w:author="Wang, Lichao (London)" w:date="2016-08-19T13:25:00Z">
            <w:rPr>
              <w:ins w:id="226" w:author="Wang, Lichao (London)" w:date="2016-08-19T13:25:00Z"/>
            </w:rPr>
          </w:rPrChange>
        </w:rPr>
      </w:pPr>
      <w:ins w:id="227" w:author="Wang, Lichao (London)" w:date="2016-08-19T13:25:00Z">
        <w:r w:rsidRPr="005C276A">
          <w:rPr>
            <w:rFonts w:ascii="Times New Roman" w:hAnsi="Times New Roman"/>
            <w:sz w:val="24"/>
            <w:szCs w:val="24"/>
            <w:rPrChange w:id="228" w:author="Wang, Lichao (London)" w:date="2016-08-19T13:25:00Z">
              <w:rPr/>
            </w:rPrChange>
          </w:rPr>
          <w:object w:dxaOrig="2069" w:dyaOrig="1320" w14:anchorId="42096B6C">
            <v:shape id="_x0000_i1026" type="#_x0000_t75" style="width:104pt;height:66.5pt" o:ole="">
              <v:imagedata r:id="rId11" o:title=""/>
            </v:shape>
            <o:OLEObject Type="Embed" ProgID="Excel.Sheet.12" ShapeID="_x0000_i1026" DrawAspect="Icon" ObjectID="_1533119019" r:id="rId12"/>
          </w:object>
        </w:r>
      </w:ins>
    </w:p>
    <w:p w14:paraId="537B8B27" w14:textId="77777777" w:rsidR="005C276A" w:rsidRPr="005C276A" w:rsidRDefault="005C276A" w:rsidP="005C276A">
      <w:pPr>
        <w:jc w:val="both"/>
        <w:rPr>
          <w:ins w:id="229" w:author="Wang, Lichao (London)" w:date="2016-08-19T13:25:00Z"/>
          <w:rFonts w:ascii="Times New Roman" w:hAnsi="Times New Roman"/>
          <w:sz w:val="24"/>
          <w:szCs w:val="24"/>
          <w:rPrChange w:id="230" w:author="Wang, Lichao (London)" w:date="2016-08-19T13:25:00Z">
            <w:rPr>
              <w:ins w:id="231" w:author="Wang, Lichao (London)" w:date="2016-08-19T13:25:00Z"/>
            </w:rPr>
          </w:rPrChange>
        </w:rPr>
      </w:pPr>
    </w:p>
    <w:p w14:paraId="459635F4" w14:textId="77777777" w:rsidR="005C276A" w:rsidRPr="005C276A" w:rsidRDefault="005C276A" w:rsidP="005C276A">
      <w:pPr>
        <w:jc w:val="both"/>
        <w:rPr>
          <w:ins w:id="232" w:author="Wang, Lichao (London)" w:date="2016-08-19T13:25:00Z"/>
          <w:rFonts w:ascii="Times New Roman" w:hAnsi="Times New Roman"/>
          <w:sz w:val="24"/>
          <w:szCs w:val="24"/>
          <w:rPrChange w:id="233" w:author="Wang, Lichao (London)" w:date="2016-08-19T13:25:00Z">
            <w:rPr>
              <w:ins w:id="234" w:author="Wang, Lichao (London)" w:date="2016-08-19T13:25:00Z"/>
            </w:rPr>
          </w:rPrChange>
        </w:rPr>
      </w:pPr>
      <w:ins w:id="235" w:author="Wang, Lichao (London)" w:date="2016-08-19T13:25:00Z">
        <w:r w:rsidRPr="005C276A">
          <w:rPr>
            <w:rFonts w:ascii="Times New Roman" w:hAnsi="Times New Roman"/>
            <w:b/>
            <w:sz w:val="24"/>
            <w:szCs w:val="24"/>
            <w:rPrChange w:id="236" w:author="Wang, Lichao (London)" w:date="2016-08-19T13:25:00Z">
              <w:rPr>
                <w:b/>
              </w:rPr>
            </w:rPrChange>
          </w:rPr>
          <w:t>Appendix 3.</w:t>
        </w:r>
        <w:r w:rsidRPr="005C276A">
          <w:rPr>
            <w:rFonts w:ascii="Times New Roman" w:hAnsi="Times New Roman"/>
            <w:sz w:val="24"/>
            <w:szCs w:val="24"/>
            <w:rPrChange w:id="237" w:author="Wang, Lichao (London)" w:date="2016-08-19T13:25:00Z">
              <w:rPr/>
            </w:rPrChange>
          </w:rPr>
          <w:t xml:space="preserve"> HAE treatment procedures</w:t>
        </w:r>
      </w:ins>
    </w:p>
    <w:bookmarkStart w:id="238" w:name="_MON_1524999406"/>
    <w:bookmarkEnd w:id="238"/>
    <w:p w14:paraId="2EA0A2DD" w14:textId="77777777" w:rsidR="005C276A" w:rsidRPr="005C276A" w:rsidRDefault="005C276A" w:rsidP="005C276A">
      <w:pPr>
        <w:jc w:val="both"/>
        <w:rPr>
          <w:ins w:id="239" w:author="Wang, Lichao (London)" w:date="2016-08-19T13:25:00Z"/>
          <w:rFonts w:ascii="Times New Roman" w:hAnsi="Times New Roman"/>
          <w:sz w:val="24"/>
          <w:szCs w:val="24"/>
          <w:rPrChange w:id="240" w:author="Wang, Lichao (London)" w:date="2016-08-19T13:25:00Z">
            <w:rPr>
              <w:ins w:id="241" w:author="Wang, Lichao (London)" w:date="2016-08-19T13:25:00Z"/>
            </w:rPr>
          </w:rPrChange>
        </w:rPr>
      </w:pPr>
      <w:ins w:id="242" w:author="Wang, Lichao (London)" w:date="2016-08-19T13:25:00Z">
        <w:r w:rsidRPr="005C276A">
          <w:rPr>
            <w:rFonts w:ascii="Times New Roman" w:hAnsi="Times New Roman"/>
            <w:sz w:val="24"/>
            <w:szCs w:val="24"/>
            <w:rPrChange w:id="243" w:author="Wang, Lichao (London)" w:date="2016-08-19T13:25:00Z">
              <w:rPr>
                <w:rFonts w:ascii="Verdana" w:hAnsi="Verdana"/>
                <w:sz w:val="21"/>
                <w:szCs w:val="21"/>
              </w:rPr>
            </w:rPrChange>
          </w:rPr>
          <w:object w:dxaOrig="2069" w:dyaOrig="1320" w14:anchorId="7E6AE12D">
            <v:shape id="_x0000_i1027" type="#_x0000_t75" style="width:104pt;height:66.5pt" o:ole="">
              <v:imagedata r:id="rId13" o:title=""/>
            </v:shape>
            <o:OLEObject Type="Embed" ProgID="Excel.Sheet.12" ShapeID="_x0000_i1027" DrawAspect="Icon" ObjectID="_1533119020" r:id="rId14"/>
          </w:object>
        </w:r>
      </w:ins>
    </w:p>
    <w:p w14:paraId="7B7A57FB" w14:textId="77777777" w:rsidR="005C50A1" w:rsidRPr="005C276A" w:rsidRDefault="005C50A1" w:rsidP="002D36BE">
      <w:pPr>
        <w:spacing w:after="200"/>
        <w:contextualSpacing/>
        <w:rPr>
          <w:rFonts w:ascii="Times New Roman" w:hAnsi="Times New Roman"/>
          <w:sz w:val="24"/>
          <w:szCs w:val="24"/>
          <w:lang w:val="en-GB"/>
        </w:rPr>
      </w:pPr>
    </w:p>
    <w:p w14:paraId="1F8E43B4" w14:textId="77777777" w:rsidR="009F2CA1" w:rsidRPr="00FC5D46" w:rsidRDefault="002923FD" w:rsidP="002D36BE">
      <w:pPr>
        <w:spacing w:after="200"/>
        <w:contextualSpacing/>
        <w:rPr>
          <w:rFonts w:ascii="Times New Roman" w:hAnsi="Times New Roman"/>
          <w:sz w:val="24"/>
          <w:szCs w:val="24"/>
          <w:lang w:val="en-GB"/>
        </w:rPr>
      </w:pPr>
    </w:p>
    <w:sectPr w:rsidR="009F2CA1" w:rsidRPr="00FC5D46" w:rsidSect="000F619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Wang, Lichao (London)" w:date="2016-08-19T13:28:00Z" w:initials="WL(">
    <w:p w14:paraId="0ACF182B" w14:textId="10D7E523" w:rsidR="00653716" w:rsidRDefault="00653716">
      <w:pPr>
        <w:pStyle w:val="CommentText"/>
      </w:pPr>
      <w:r>
        <w:rPr>
          <w:rStyle w:val="CommentReference"/>
        </w:rPr>
        <w:annotationRef/>
      </w:r>
      <w:r>
        <w:t xml:space="preserve">Lichao to translate these. </w:t>
      </w:r>
    </w:p>
  </w:comment>
  <w:comment w:id="14" w:author="Wang, Lichao (London)" w:date="2016-08-18T16:38:00Z" w:initials="WL(">
    <w:p w14:paraId="6641DC4B" w14:textId="77777777" w:rsidR="00AE623D" w:rsidRDefault="00AE623D">
      <w:pPr>
        <w:pStyle w:val="CommentText"/>
      </w:pPr>
      <w:r>
        <w:rPr>
          <w:rStyle w:val="CommentReference"/>
        </w:rPr>
        <w:annotationRef/>
      </w:r>
      <w:r>
        <w:t>Was it from the 95M or 123M?</w:t>
      </w:r>
    </w:p>
  </w:comment>
  <w:comment w:id="18" w:author="Wang, Lichao (London)" w:date="2016-08-18T16:38:00Z" w:initials="WL(">
    <w:p w14:paraId="07AD1D9D" w14:textId="77777777" w:rsidR="00AE623D" w:rsidRDefault="00AE623D">
      <w:pPr>
        <w:pStyle w:val="CommentText"/>
      </w:pPr>
      <w:r>
        <w:rPr>
          <w:rStyle w:val="CommentReference"/>
        </w:rPr>
        <w:annotationRef/>
      </w:r>
      <w:r>
        <w:t>Was the tolerance for matching the same as Dong? How many days did we use as the tolerance, 30, 60 or 90?</w:t>
      </w:r>
    </w:p>
  </w:comment>
  <w:comment w:id="22" w:author="Wang, Lichao (London)" w:date="2016-08-18T16:52:00Z" w:initials="WL(">
    <w:p w14:paraId="29FC26E2" w14:textId="41ABAD83" w:rsidR="00647BEC" w:rsidRDefault="00647BEC">
      <w:pPr>
        <w:pStyle w:val="CommentText"/>
      </w:pPr>
      <w:r>
        <w:rPr>
          <w:rStyle w:val="CommentReference"/>
        </w:rPr>
        <w:annotationRef/>
      </w:r>
      <w:r>
        <w:t xml:space="preserve">‘3M’ looks strange since our data is 2.3M. Is this correct? I vaguely remember we had some files with ‘2.3M’ in their file names. </w:t>
      </w:r>
    </w:p>
  </w:comment>
  <w:comment w:id="24" w:author="Wang, Lichao (London)" w:date="2016-08-18T16:40:00Z" w:initials="WL(">
    <w:p w14:paraId="1775E99A" w14:textId="25501343" w:rsidR="00F96D23" w:rsidRDefault="00F96D23">
      <w:pPr>
        <w:pStyle w:val="CommentText"/>
      </w:pPr>
      <w:r>
        <w:rPr>
          <w:rStyle w:val="CommentReference"/>
        </w:rPr>
        <w:annotationRef/>
      </w:r>
      <w:r>
        <w:t>Was this from the 95M?</w:t>
      </w:r>
    </w:p>
  </w:comment>
  <w:comment w:id="26" w:author="Wang, Lichao (London)" w:date="2016-08-18T17:04:00Z" w:initials="WL(">
    <w:p w14:paraId="4CFD488B" w14:textId="4A5E9CDC" w:rsidR="00CA113F" w:rsidRDefault="00CA113F">
      <w:pPr>
        <w:pStyle w:val="CommentText"/>
      </w:pPr>
      <w:r>
        <w:rPr>
          <w:rStyle w:val="CommentReference"/>
        </w:rPr>
        <w:annotationRef/>
      </w:r>
      <w:r>
        <w:t>Couldn’t find this folder?</w:t>
      </w:r>
    </w:p>
  </w:comment>
  <w:comment w:id="27" w:author="Wang, Lichao (London)" w:date="2016-08-18T17:07:00Z" w:initials="WL(">
    <w:p w14:paraId="524B1C0E" w14:textId="17AFCDE4" w:rsidR="00773DEB" w:rsidRDefault="00773DEB">
      <w:pPr>
        <w:pStyle w:val="CommentText"/>
      </w:pPr>
      <w:r>
        <w:rPr>
          <w:rStyle w:val="CommentReference"/>
        </w:rPr>
        <w:annotationRef/>
      </w:r>
      <w:r>
        <w:t xml:space="preserve">If the code is on a different computer, would it run? What input does it take? </w:t>
      </w:r>
      <w:r w:rsidR="009E7D35">
        <w:t xml:space="preserve">The input can be found in the ‘data’ section above, right? </w:t>
      </w:r>
    </w:p>
  </w:comment>
  <w:comment w:id="29" w:author="Wang, Lichao (London)" w:date="2016-08-18T17:16:00Z" w:initials="WL(">
    <w:p w14:paraId="011DA3FA" w14:textId="6A93F101" w:rsidR="008935B0" w:rsidRDefault="008935B0">
      <w:pPr>
        <w:pStyle w:val="CommentText"/>
      </w:pPr>
      <w:r>
        <w:rPr>
          <w:rStyle w:val="CommentReference"/>
        </w:rPr>
        <w:annotationRef/>
      </w:r>
      <w:r>
        <w:t>What folder below?</w:t>
      </w:r>
    </w:p>
  </w:comment>
  <w:comment w:id="32" w:author="Wang, Lichao (London)" w:date="2016-08-18T17:24:00Z" w:initials="WL(">
    <w:p w14:paraId="711C157B" w14:textId="0FDBADAE" w:rsidR="00E85C19" w:rsidRDefault="00E85C19">
      <w:pPr>
        <w:pStyle w:val="CommentText"/>
      </w:pPr>
      <w:r>
        <w:rPr>
          <w:rStyle w:val="CommentReference"/>
        </w:rPr>
        <w:annotationRef/>
      </w:r>
      <w:r>
        <w:t>Where should the user expect the result to be if it’s on a different computer?</w:t>
      </w:r>
    </w:p>
  </w:comment>
  <w:comment w:id="35" w:author="Wang, Lichao (London)" w:date="2016-08-18T17:28:00Z" w:initials="WL(">
    <w:p w14:paraId="0FE50B82" w14:textId="034D63A6" w:rsidR="001A0D2C" w:rsidRDefault="001A0D2C">
      <w:pPr>
        <w:pStyle w:val="CommentText"/>
      </w:pPr>
      <w:r>
        <w:rPr>
          <w:rStyle w:val="CommentReference"/>
        </w:rPr>
        <w:annotationRef/>
      </w:r>
      <w:r>
        <w:t>What’s this?</w:t>
      </w:r>
    </w:p>
  </w:comment>
  <w:comment w:id="36" w:author="Wang, Lichao (London)" w:date="2016-08-18T17:28:00Z" w:initials="WL(">
    <w:p w14:paraId="4AF48948" w14:textId="40224448" w:rsidR="001A0D2C" w:rsidRDefault="001A0D2C">
      <w:pPr>
        <w:pStyle w:val="CommentText"/>
      </w:pPr>
      <w:r>
        <w:rPr>
          <w:rStyle w:val="CommentReference"/>
        </w:rPr>
        <w:annotationRef/>
      </w:r>
      <w:r>
        <w:t>What’s this?</w:t>
      </w:r>
    </w:p>
  </w:comment>
  <w:comment w:id="37" w:author="Wang, Lichao (London)" w:date="2016-08-18T17:29:00Z" w:initials="WL(">
    <w:p w14:paraId="09AC2934" w14:textId="55A0C8DD" w:rsidR="00396FB4" w:rsidRDefault="00396FB4">
      <w:pPr>
        <w:pStyle w:val="CommentText"/>
      </w:pPr>
      <w:r>
        <w:rPr>
          <w:rStyle w:val="CommentReference"/>
        </w:rPr>
        <w:annotationRef/>
      </w:r>
      <w:r>
        <w:t>Is this in the ‘Results’ section?</w:t>
      </w:r>
    </w:p>
  </w:comment>
  <w:comment w:id="38" w:author="Wang, Lichao (London)" w:date="2016-08-18T17:31:00Z" w:initials="WL(">
    <w:p w14:paraId="669BA9DC" w14:textId="5CFF4F6C" w:rsidR="00242B4A" w:rsidRDefault="00242B4A">
      <w:pPr>
        <w:pStyle w:val="CommentText"/>
      </w:pPr>
      <w:r>
        <w:rPr>
          <w:rStyle w:val="CommentReference"/>
        </w:rPr>
        <w:annotationRef/>
      </w:r>
      <w:r>
        <w:t>Results? This section is about the code, right?</w:t>
      </w:r>
    </w:p>
  </w:comment>
  <w:comment w:id="39" w:author="Wang, Lichao (London)" w:date="2016-08-19T12:06:00Z" w:initials="WL(">
    <w:p w14:paraId="13B46D16" w14:textId="0317D05A" w:rsidR="006211FF" w:rsidRDefault="006211FF">
      <w:pPr>
        <w:pStyle w:val="CommentText"/>
      </w:pPr>
      <w:r>
        <w:rPr>
          <w:rStyle w:val="CommentReference"/>
        </w:rPr>
        <w:annotationRef/>
      </w:r>
      <w:r>
        <w:t>This isn’t in the folder pointed in 1.3?</w:t>
      </w:r>
    </w:p>
  </w:comment>
  <w:comment w:id="40" w:author="Wang, Lichao (London)" w:date="2016-08-19T12:08:00Z" w:initials="WL(">
    <w:p w14:paraId="6718D58F" w14:textId="45AEA3E8" w:rsidR="005B1A51" w:rsidRDefault="005B1A51">
      <w:pPr>
        <w:pStyle w:val="CommentText"/>
      </w:pPr>
      <w:r>
        <w:rPr>
          <w:rStyle w:val="CommentReference"/>
        </w:rPr>
        <w:annotationRef/>
      </w:r>
      <w:r>
        <w:t>Do you mean 101?</w:t>
      </w:r>
    </w:p>
  </w:comment>
  <w:comment w:id="42" w:author="Wang, Lichao (London)" w:date="2016-08-19T12:12:00Z" w:initials="WL(">
    <w:p w14:paraId="6FB9C043" w14:textId="76EDA6C3" w:rsidR="002B5819" w:rsidRDefault="002B5819">
      <w:pPr>
        <w:pStyle w:val="CommentText"/>
      </w:pPr>
      <w:r>
        <w:rPr>
          <w:rStyle w:val="CommentReference"/>
        </w:rPr>
        <w:annotationRef/>
      </w:r>
      <w:r>
        <w:t>There are 7 files in this folder. What are they?</w:t>
      </w:r>
    </w:p>
  </w:comment>
  <w:comment w:id="43" w:author="Wang, Lichao (London)" w:date="2016-08-19T12:17:00Z" w:initials="WL(">
    <w:p w14:paraId="7170AA8A" w14:textId="3A568D72" w:rsidR="00F23DA7" w:rsidRDefault="00F23DA7">
      <w:pPr>
        <w:pStyle w:val="CommentText"/>
      </w:pPr>
      <w:r>
        <w:rPr>
          <w:rStyle w:val="CommentReference"/>
        </w:rPr>
        <w:annotationRef/>
      </w:r>
      <w:r>
        <w:t>What’s C.2?</w:t>
      </w:r>
      <w:r w:rsidR="00A90D59">
        <w:t xml:space="preserve"> Is it C.2_May27? We had some experiments in Apr literally named C.2, right?</w:t>
      </w:r>
    </w:p>
  </w:comment>
  <w:comment w:id="53" w:author="Wang, Lichao (London)" w:date="2016-08-19T12:26:00Z" w:initials="WL(">
    <w:p w14:paraId="37942C96" w14:textId="6912B40E" w:rsidR="00E67D7F" w:rsidRDefault="00E67D7F">
      <w:pPr>
        <w:pStyle w:val="CommentText"/>
      </w:pPr>
      <w:r>
        <w:rPr>
          <w:rStyle w:val="CommentReference"/>
        </w:rPr>
        <w:annotationRef/>
      </w:r>
      <w:r>
        <w:t xml:space="preserve">Did we really do this? I thought what we did was plotting a PR curve for each model, then averaging the 5 curves? </w:t>
      </w:r>
      <w:r w:rsidR="00D335F6">
        <w:t xml:space="preserve">Note that this is for 2.3M. </w:t>
      </w:r>
    </w:p>
  </w:comment>
  <w:comment w:id="54" w:author="Wang, Lichao (London)" w:date="2016-08-19T12:35:00Z" w:initials="WL(">
    <w:p w14:paraId="6C6C690F" w14:textId="31269506" w:rsidR="00406F70" w:rsidRDefault="00406F70">
      <w:pPr>
        <w:pStyle w:val="CommentText"/>
      </w:pPr>
      <w:r>
        <w:rPr>
          <w:rStyle w:val="CommentReference"/>
        </w:rPr>
        <w:annotationRef/>
      </w:r>
      <w:r>
        <w:t>Lichao to add the corresponding code</w:t>
      </w:r>
    </w:p>
  </w:comment>
  <w:comment w:id="56" w:author="Wang, Lichao (London)" w:date="2016-08-19T12:27:00Z" w:initials="WL(">
    <w:p w14:paraId="0E93A50B" w14:textId="47C5EB23" w:rsidR="00861C29" w:rsidRDefault="00861C29">
      <w:pPr>
        <w:pStyle w:val="CommentText"/>
      </w:pPr>
      <w:r>
        <w:rPr>
          <w:rStyle w:val="CommentReference"/>
        </w:rPr>
        <w:annotationRef/>
      </w:r>
      <w:r>
        <w:t>To clarify</w:t>
      </w:r>
    </w:p>
  </w:comment>
  <w:comment w:id="57" w:author="Wang, Lichao (London)" w:date="2016-08-19T12:29:00Z" w:initials="WL(">
    <w:p w14:paraId="36FAD99B" w14:textId="165AA7F6" w:rsidR="00A90D59" w:rsidRDefault="00A90D59">
      <w:pPr>
        <w:pStyle w:val="CommentText"/>
      </w:pPr>
      <w:r>
        <w:rPr>
          <w:rStyle w:val="CommentReference"/>
        </w:rPr>
        <w:annotationRef/>
      </w:r>
      <w:r>
        <w:t>clarify</w:t>
      </w:r>
    </w:p>
  </w:comment>
  <w:comment w:id="58" w:author="Wang, Lichao (London)" w:date="2016-08-19T12:36:00Z" w:initials="WL(">
    <w:p w14:paraId="3EFD0A41" w14:textId="632D66B8" w:rsidR="00590977" w:rsidRDefault="00590977">
      <w:pPr>
        <w:pStyle w:val="CommentText"/>
      </w:pPr>
      <w:r>
        <w:rPr>
          <w:rStyle w:val="CommentReference"/>
        </w:rPr>
        <w:annotationRef/>
      </w:r>
      <w:r>
        <w:t xml:space="preserve">Lichao to add: how is the recall obtained: It uses the average precision recall curve from 1.3.2.2 above and the thresholds here. </w:t>
      </w:r>
    </w:p>
  </w:comment>
  <w:comment w:id="70" w:author="Wang, Lichao (London)" w:date="2016-08-19T12:43:00Z" w:initials="WL(">
    <w:p w14:paraId="00BB5A1C" w14:textId="68604A34" w:rsidR="00385B51" w:rsidRDefault="00385B51">
      <w:pPr>
        <w:pStyle w:val="CommentText"/>
      </w:pPr>
      <w:r>
        <w:rPr>
          <w:rStyle w:val="CommentReference"/>
        </w:rPr>
        <w:annotationRef/>
      </w:r>
      <w:r w:rsidR="005450E3">
        <w:t>Please clarify the data, code and results</w:t>
      </w:r>
      <w:r>
        <w:t>?</w:t>
      </w:r>
      <w:r w:rsidR="000C6066">
        <w:t xml:space="preserve"> What was delivered was the results from Experiment c.2 among the list of experiments c.1 – c.23 recorded in an excel file on 14-Apr. </w:t>
      </w:r>
    </w:p>
  </w:comment>
  <w:comment w:id="76" w:author="Wang, Lichao (London)" w:date="2016-08-19T13:01:00Z" w:initials="WL(">
    <w:p w14:paraId="2CD863A4" w14:textId="73B69B4B" w:rsidR="00D14B0E" w:rsidRDefault="00D14B0E">
      <w:pPr>
        <w:pStyle w:val="CommentText"/>
      </w:pPr>
      <w:r>
        <w:rPr>
          <w:rStyle w:val="CommentReference"/>
        </w:rPr>
        <w:annotationRef/>
      </w:r>
      <w:r>
        <w:t xml:space="preserve">Think we need to at least document experiments c.1 – c. 3. Those lead to the conclusion that the ratio between positive and negative has a big impact on the ppvs. </w:t>
      </w:r>
    </w:p>
  </w:comment>
  <w:comment w:id="122" w:author="Wang, Lichao (London)" w:date="2016-08-19T13:15:00Z" w:initials="WL(">
    <w:p w14:paraId="09032CB1" w14:textId="57E47AE3" w:rsidR="00697732" w:rsidRDefault="00697732">
      <w:pPr>
        <w:pStyle w:val="CommentText"/>
      </w:pPr>
      <w:r>
        <w:rPr>
          <w:rStyle w:val="CommentReference"/>
        </w:rPr>
        <w:annotationRef/>
      </w:r>
      <w:r>
        <w:t xml:space="preserve">Was this 1233 or 1192? My note says the matching was done to the (1233-41) = 1192 patients here. </w:t>
      </w:r>
    </w:p>
  </w:comment>
  <w:comment w:id="185" w:author="Wang, Lichao (London)" w:date="2016-08-19T13:31:00Z" w:initials="WL(">
    <w:p w14:paraId="5942583D" w14:textId="723F7C75" w:rsidR="00D74695" w:rsidRDefault="00D74695">
      <w:pPr>
        <w:pStyle w:val="CommentText"/>
      </w:pPr>
      <w:r>
        <w:rPr>
          <w:rStyle w:val="CommentReference"/>
        </w:rPr>
        <w:annotationRef/>
      </w:r>
      <w:r>
        <w:t xml:space="preserve">Lichao to collect these. </w:t>
      </w:r>
    </w:p>
  </w:comment>
  <w:comment w:id="186" w:author="Wang, Lichao (London)" w:date="2016-08-19T13:33:00Z" w:initials="WL(">
    <w:p w14:paraId="13E6AE4B" w14:textId="03C25B0B" w:rsidR="00943EFE" w:rsidRDefault="00542CB3">
      <w:pPr>
        <w:pStyle w:val="CommentText"/>
      </w:pPr>
      <w:r>
        <w:t xml:space="preserve">Confirmation needed: </w:t>
      </w:r>
      <w:r w:rsidR="00943EFE">
        <w:rPr>
          <w:rStyle w:val="CommentReference"/>
        </w:rPr>
        <w:annotationRef/>
      </w:r>
      <w:r w:rsidR="00943EFE">
        <w:t>In the main file above, it says it uses ‘</w:t>
      </w:r>
      <w:r w:rsidR="00943EFE" w:rsidRPr="00943EFE">
        <w:t>clean_split_featureSelection_lasso_200+b.R</w:t>
      </w:r>
      <w:r w:rsidR="00943EFE">
        <w:t xml:space="preserve">’? </w:t>
      </w:r>
    </w:p>
  </w:comment>
  <w:comment w:id="187" w:author="Wang, Lichao (London)" w:date="2016-08-19T13:37:00Z" w:initials="WL(">
    <w:p w14:paraId="7E239DA9" w14:textId="225D07E1" w:rsidR="002C3D72" w:rsidRDefault="002C3D7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Questions: 1), what does this code do? 2), How to use the code?</w:t>
      </w:r>
      <w:bookmarkStart w:id="188" w:name="_GoBack"/>
      <w:bookmarkEnd w:id="188"/>
    </w:p>
  </w:comment>
  <w:comment w:id="190" w:author="Wang, Lichao (London)" w:date="2016-08-19T12:50:00Z" w:initials="WL(">
    <w:p w14:paraId="66343782" w14:textId="196D922D" w:rsidR="00770ABF" w:rsidRDefault="00770ABF">
      <w:pPr>
        <w:pStyle w:val="CommentText"/>
      </w:pPr>
      <w:r>
        <w:rPr>
          <w:rStyle w:val="CommentReference"/>
        </w:rPr>
        <w:annotationRef/>
      </w:r>
      <w:r>
        <w:t xml:space="preserve">Jie to do: Similar to other code, please clarify the input and how the user could change the paths of the input if they run the scripts on different computers. </w:t>
      </w:r>
    </w:p>
  </w:comment>
  <w:comment w:id="189" w:author="Wang, Lichao (London)" w:date="2016-08-19T12:15:00Z" w:initials="WL(">
    <w:p w14:paraId="0E096FD8" w14:textId="64648257" w:rsidR="00320AE9" w:rsidRDefault="00320AE9">
      <w:pPr>
        <w:pStyle w:val="CommentText"/>
      </w:pPr>
      <w:r>
        <w:rPr>
          <w:rStyle w:val="CommentReference"/>
        </w:rPr>
        <w:annotationRef/>
      </w:r>
      <w:r>
        <w:t xml:space="preserve">Lichao to this move forward since the importance was in the ‘Results’ section and delivered.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CF182B" w15:done="0"/>
  <w15:commentEx w15:paraId="6641DC4B" w15:done="0"/>
  <w15:commentEx w15:paraId="07AD1D9D" w15:done="0"/>
  <w15:commentEx w15:paraId="29FC26E2" w15:done="0"/>
  <w15:commentEx w15:paraId="1775E99A" w15:done="0"/>
  <w15:commentEx w15:paraId="4CFD488B" w15:done="0"/>
  <w15:commentEx w15:paraId="524B1C0E" w15:done="0"/>
  <w15:commentEx w15:paraId="011DA3FA" w15:done="0"/>
  <w15:commentEx w15:paraId="711C157B" w15:done="0"/>
  <w15:commentEx w15:paraId="0FE50B82" w15:done="0"/>
  <w15:commentEx w15:paraId="4AF48948" w15:done="0"/>
  <w15:commentEx w15:paraId="09AC2934" w15:done="0"/>
  <w15:commentEx w15:paraId="669BA9DC" w15:done="0"/>
  <w15:commentEx w15:paraId="13B46D16" w15:done="0"/>
  <w15:commentEx w15:paraId="6718D58F" w15:done="0"/>
  <w15:commentEx w15:paraId="6FB9C043" w15:done="0"/>
  <w15:commentEx w15:paraId="7170AA8A" w15:done="0"/>
  <w15:commentEx w15:paraId="37942C96" w15:done="0"/>
  <w15:commentEx w15:paraId="6C6C690F" w15:done="0"/>
  <w15:commentEx w15:paraId="0E93A50B" w15:done="0"/>
  <w15:commentEx w15:paraId="36FAD99B" w15:done="0"/>
  <w15:commentEx w15:paraId="3EFD0A41" w15:done="0"/>
  <w15:commentEx w15:paraId="00BB5A1C" w15:done="0"/>
  <w15:commentEx w15:paraId="2CD863A4" w15:done="0"/>
  <w15:commentEx w15:paraId="09032CB1" w15:done="0"/>
  <w15:commentEx w15:paraId="5942583D" w15:done="0"/>
  <w15:commentEx w15:paraId="13E6AE4B" w15:done="0"/>
  <w15:commentEx w15:paraId="7E239DA9" w15:done="0"/>
  <w15:commentEx w15:paraId="66343782" w15:done="0"/>
  <w15:commentEx w15:paraId="0E096FD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73FF2" w14:textId="77777777" w:rsidR="002923FD" w:rsidRDefault="002923FD" w:rsidP="005C50A1">
      <w:r>
        <w:separator/>
      </w:r>
    </w:p>
  </w:endnote>
  <w:endnote w:type="continuationSeparator" w:id="0">
    <w:p w14:paraId="35956DE5" w14:textId="77777777" w:rsidR="002923FD" w:rsidRDefault="002923FD" w:rsidP="005C5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365E7" w14:textId="77777777" w:rsidR="002923FD" w:rsidRDefault="002923FD" w:rsidP="005C50A1">
      <w:r>
        <w:separator/>
      </w:r>
    </w:p>
  </w:footnote>
  <w:footnote w:type="continuationSeparator" w:id="0">
    <w:p w14:paraId="1FBC5249" w14:textId="77777777" w:rsidR="002923FD" w:rsidRDefault="002923FD" w:rsidP="005C5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7D81"/>
    <w:multiLevelType w:val="hybridMultilevel"/>
    <w:tmpl w:val="8814EC42"/>
    <w:lvl w:ilvl="0" w:tplc="0809000F">
      <w:start w:val="1"/>
      <w:numFmt w:val="decimal"/>
      <w:lvlText w:val="%1."/>
      <w:lvlJc w:val="left"/>
      <w:pPr>
        <w:ind w:left="1494" w:hanging="360"/>
      </w:pPr>
    </w:lvl>
    <w:lvl w:ilvl="1" w:tplc="08090019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plc="0809001B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plc="0809000F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plc="0809001B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plc="0809000F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plc="0809001B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CC05D2B"/>
    <w:multiLevelType w:val="hybridMultilevel"/>
    <w:tmpl w:val="0922BDF6"/>
    <w:lvl w:ilvl="0" w:tplc="D7FA4DE6">
      <w:numFmt w:val="bullet"/>
      <w:lvlText w:val="-"/>
      <w:lvlJc w:val="left"/>
      <w:pPr>
        <w:ind w:left="720" w:hanging="360"/>
      </w:pPr>
      <w:rPr>
        <w:rFonts w:ascii="Verdana" w:eastAsiaTheme="minorEastAsia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F0B49"/>
    <w:multiLevelType w:val="multilevel"/>
    <w:tmpl w:val="55AA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D4365"/>
    <w:multiLevelType w:val="multilevel"/>
    <w:tmpl w:val="FCE0C90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</w:lvl>
    <w:lvl w:ilvl="2">
      <w:start w:val="1"/>
      <w:numFmt w:val="lowerLetter"/>
      <w:lvlText w:val="%3."/>
      <w:lvlJc w:val="right"/>
      <w:pPr>
        <w:tabs>
          <w:tab w:val="num" w:pos="1919"/>
        </w:tabs>
        <w:ind w:left="1919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1636"/>
        </w:tabs>
        <w:ind w:left="1636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C3E65"/>
    <w:multiLevelType w:val="hybridMultilevel"/>
    <w:tmpl w:val="C3DE9DCC"/>
    <w:lvl w:ilvl="0" w:tplc="04090001">
      <w:start w:val="1"/>
      <w:numFmt w:val="bullet"/>
      <w:lvlText w:val=""/>
      <w:lvlJc w:val="left"/>
      <w:pPr>
        <w:ind w:left="1554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5" w15:restartNumberingAfterBreak="0">
    <w:nsid w:val="1D5A409E"/>
    <w:multiLevelType w:val="hybridMultilevel"/>
    <w:tmpl w:val="015EEAD2"/>
    <w:lvl w:ilvl="0" w:tplc="D6E2597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6" w15:restartNumberingAfterBreak="0">
    <w:nsid w:val="33CC4C66"/>
    <w:multiLevelType w:val="hybridMultilevel"/>
    <w:tmpl w:val="51103854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7" w15:restartNumberingAfterBreak="0">
    <w:nsid w:val="372372F9"/>
    <w:multiLevelType w:val="hybridMultilevel"/>
    <w:tmpl w:val="89F61E16"/>
    <w:lvl w:ilvl="0" w:tplc="08090019">
      <w:start w:val="1"/>
      <w:numFmt w:val="lowerLetter"/>
      <w:lvlText w:val="%1."/>
      <w:lvlJc w:val="left"/>
      <w:pPr>
        <w:ind w:left="2339" w:hanging="420"/>
      </w:pPr>
    </w:lvl>
    <w:lvl w:ilvl="1" w:tplc="04090019" w:tentative="1">
      <w:start w:val="1"/>
      <w:numFmt w:val="lowerLetter"/>
      <w:lvlText w:val="%2)"/>
      <w:lvlJc w:val="left"/>
      <w:pPr>
        <w:ind w:left="2759" w:hanging="420"/>
      </w:pPr>
    </w:lvl>
    <w:lvl w:ilvl="2" w:tplc="0409001B" w:tentative="1">
      <w:start w:val="1"/>
      <w:numFmt w:val="lowerRoman"/>
      <w:lvlText w:val="%3."/>
      <w:lvlJc w:val="right"/>
      <w:pPr>
        <w:ind w:left="3179" w:hanging="420"/>
      </w:pPr>
    </w:lvl>
    <w:lvl w:ilvl="3" w:tplc="0409000F" w:tentative="1">
      <w:start w:val="1"/>
      <w:numFmt w:val="decimal"/>
      <w:lvlText w:val="%4."/>
      <w:lvlJc w:val="left"/>
      <w:pPr>
        <w:ind w:left="3599" w:hanging="420"/>
      </w:pPr>
    </w:lvl>
    <w:lvl w:ilvl="4" w:tplc="04090019" w:tentative="1">
      <w:start w:val="1"/>
      <w:numFmt w:val="lowerLetter"/>
      <w:lvlText w:val="%5)"/>
      <w:lvlJc w:val="left"/>
      <w:pPr>
        <w:ind w:left="4019" w:hanging="420"/>
      </w:pPr>
    </w:lvl>
    <w:lvl w:ilvl="5" w:tplc="0409001B" w:tentative="1">
      <w:start w:val="1"/>
      <w:numFmt w:val="lowerRoman"/>
      <w:lvlText w:val="%6."/>
      <w:lvlJc w:val="right"/>
      <w:pPr>
        <w:ind w:left="4439" w:hanging="420"/>
      </w:pPr>
    </w:lvl>
    <w:lvl w:ilvl="6" w:tplc="0409000F" w:tentative="1">
      <w:start w:val="1"/>
      <w:numFmt w:val="decimal"/>
      <w:lvlText w:val="%7."/>
      <w:lvlJc w:val="left"/>
      <w:pPr>
        <w:ind w:left="4859" w:hanging="420"/>
      </w:pPr>
    </w:lvl>
    <w:lvl w:ilvl="7" w:tplc="04090019" w:tentative="1">
      <w:start w:val="1"/>
      <w:numFmt w:val="lowerLetter"/>
      <w:lvlText w:val="%8)"/>
      <w:lvlJc w:val="left"/>
      <w:pPr>
        <w:ind w:left="5279" w:hanging="420"/>
      </w:pPr>
    </w:lvl>
    <w:lvl w:ilvl="8" w:tplc="0409001B" w:tentative="1">
      <w:start w:val="1"/>
      <w:numFmt w:val="lowerRoman"/>
      <w:lvlText w:val="%9."/>
      <w:lvlJc w:val="right"/>
      <w:pPr>
        <w:ind w:left="5699" w:hanging="420"/>
      </w:pPr>
    </w:lvl>
  </w:abstractNum>
  <w:abstractNum w:abstractNumId="8" w15:restartNumberingAfterBreak="0">
    <w:nsid w:val="3B7C35E0"/>
    <w:multiLevelType w:val="hybridMultilevel"/>
    <w:tmpl w:val="7506DA64"/>
    <w:lvl w:ilvl="0" w:tplc="A1F0053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9" w15:restartNumberingAfterBreak="0">
    <w:nsid w:val="3F5E2DF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9404A7"/>
    <w:multiLevelType w:val="multilevel"/>
    <w:tmpl w:val="EB12ACA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>
      <w:start w:val="1"/>
      <w:numFmt w:val="bullet"/>
      <w:lvlText w:val="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3">
      <w:start w:val="1"/>
      <w:numFmt w:val="lowerRoman"/>
      <w:lvlText w:val="%4."/>
      <w:lvlJc w:val="right"/>
      <w:pPr>
        <w:tabs>
          <w:tab w:val="num" w:pos="1636"/>
        </w:tabs>
        <w:ind w:left="1636" w:hanging="360"/>
      </w:pPr>
    </w:lvl>
    <w:lvl w:ilvl="4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A936C1"/>
    <w:multiLevelType w:val="hybridMultilevel"/>
    <w:tmpl w:val="B5ACFA48"/>
    <w:lvl w:ilvl="0" w:tplc="04090001">
      <w:start w:val="1"/>
      <w:numFmt w:val="bullet"/>
      <w:lvlText w:val=""/>
      <w:lvlJc w:val="left"/>
      <w:pPr>
        <w:ind w:left="169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2" w15:restartNumberingAfterBreak="0">
    <w:nsid w:val="43DC0677"/>
    <w:multiLevelType w:val="hybridMultilevel"/>
    <w:tmpl w:val="48FC827A"/>
    <w:lvl w:ilvl="0" w:tplc="3D288B24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3" w15:restartNumberingAfterBreak="0">
    <w:nsid w:val="49CC54AF"/>
    <w:multiLevelType w:val="hybridMultilevel"/>
    <w:tmpl w:val="481497EC"/>
    <w:lvl w:ilvl="0" w:tplc="86364DD4">
      <w:start w:val="1"/>
      <w:numFmt w:val="decimal"/>
      <w:lvlText w:val="%1)"/>
      <w:lvlJc w:val="left"/>
      <w:pPr>
        <w:ind w:left="1778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4" w15:restartNumberingAfterBreak="0">
    <w:nsid w:val="4D782E39"/>
    <w:multiLevelType w:val="hybridMultilevel"/>
    <w:tmpl w:val="164E1578"/>
    <w:lvl w:ilvl="0" w:tplc="04090001">
      <w:start w:val="1"/>
      <w:numFmt w:val="bullet"/>
      <w:lvlText w:val=""/>
      <w:lvlJc w:val="left"/>
      <w:pPr>
        <w:ind w:left="169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11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1" w:hanging="420"/>
      </w:pPr>
      <w:rPr>
        <w:rFonts w:ascii="Wingdings" w:hAnsi="Wingdings" w:hint="default"/>
      </w:rPr>
    </w:lvl>
  </w:abstractNum>
  <w:abstractNum w:abstractNumId="15" w15:restartNumberingAfterBreak="0">
    <w:nsid w:val="508B36A4"/>
    <w:multiLevelType w:val="hybridMultilevel"/>
    <w:tmpl w:val="B6509676"/>
    <w:lvl w:ilvl="0" w:tplc="92902CBA">
      <w:start w:val="1"/>
      <w:numFmt w:val="upperRoman"/>
      <w:lvlText w:val="%1."/>
      <w:lvlJc w:val="left"/>
      <w:pPr>
        <w:ind w:left="360" w:hanging="360"/>
      </w:pPr>
    </w:lvl>
    <w:lvl w:ilvl="1" w:tplc="0809000F">
      <w:start w:val="1"/>
      <w:numFmt w:val="decimal"/>
      <w:lvlText w:val="%2."/>
      <w:lvlJc w:val="left"/>
      <w:pPr>
        <w:ind w:left="644" w:hanging="360"/>
      </w:pPr>
    </w:lvl>
    <w:lvl w:ilvl="2" w:tplc="08090019">
      <w:start w:val="1"/>
      <w:numFmt w:val="lowerLetter"/>
      <w:lvlText w:val="%3."/>
      <w:lvlJc w:val="left"/>
      <w:pPr>
        <w:ind w:left="889" w:hanging="180"/>
      </w:pPr>
    </w:lvl>
    <w:lvl w:ilvl="3" w:tplc="0809001B">
      <w:start w:val="1"/>
      <w:numFmt w:val="lowerRoman"/>
      <w:lvlText w:val="%4."/>
      <w:lvlJc w:val="right"/>
      <w:pPr>
        <w:ind w:left="1352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E50E55"/>
    <w:multiLevelType w:val="hybridMultilevel"/>
    <w:tmpl w:val="FAECD234"/>
    <w:lvl w:ilvl="0" w:tplc="C8589022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61454D3D"/>
    <w:multiLevelType w:val="hybridMultilevel"/>
    <w:tmpl w:val="C1E8592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 w15:restartNumberingAfterBreak="0">
    <w:nsid w:val="62A35596"/>
    <w:multiLevelType w:val="hybridMultilevel"/>
    <w:tmpl w:val="4B649E56"/>
    <w:lvl w:ilvl="0" w:tplc="04090001">
      <w:start w:val="1"/>
      <w:numFmt w:val="bullet"/>
      <w:lvlText w:val=""/>
      <w:lvlJc w:val="left"/>
      <w:pPr>
        <w:ind w:left="169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9" w15:restartNumberingAfterBreak="0">
    <w:nsid w:val="66DD6A61"/>
    <w:multiLevelType w:val="hybridMultilevel"/>
    <w:tmpl w:val="BC14F0F6"/>
    <w:lvl w:ilvl="0" w:tplc="0409000B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0" w15:restartNumberingAfterBreak="0">
    <w:nsid w:val="687E7638"/>
    <w:multiLevelType w:val="hybridMultilevel"/>
    <w:tmpl w:val="637290F4"/>
    <w:lvl w:ilvl="0" w:tplc="04090001">
      <w:start w:val="1"/>
      <w:numFmt w:val="bullet"/>
      <w:lvlText w:val=""/>
      <w:lvlJc w:val="left"/>
      <w:pPr>
        <w:ind w:left="169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21" w15:restartNumberingAfterBreak="0">
    <w:nsid w:val="691E7EA0"/>
    <w:multiLevelType w:val="hybridMultilevel"/>
    <w:tmpl w:val="B2645628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)"/>
      <w:lvlJc w:val="left"/>
      <w:pPr>
        <w:ind w:left="2116" w:hanging="420"/>
      </w:pPr>
    </w:lvl>
    <w:lvl w:ilvl="2" w:tplc="0409001B">
      <w:start w:val="1"/>
      <w:numFmt w:val="lowerRoman"/>
      <w:lvlText w:val="%3."/>
      <w:lvlJc w:val="right"/>
      <w:pPr>
        <w:ind w:left="2536" w:hanging="420"/>
      </w:pPr>
    </w:lvl>
    <w:lvl w:ilvl="3" w:tplc="0409000F">
      <w:start w:val="1"/>
      <w:numFmt w:val="decimal"/>
      <w:lvlText w:val="%4."/>
      <w:lvlJc w:val="left"/>
      <w:pPr>
        <w:ind w:left="2956" w:hanging="420"/>
      </w:pPr>
    </w:lvl>
    <w:lvl w:ilvl="4" w:tplc="04090019">
      <w:start w:val="1"/>
      <w:numFmt w:val="lowerLetter"/>
      <w:lvlText w:val="%5)"/>
      <w:lvlJc w:val="left"/>
      <w:pPr>
        <w:ind w:left="3376" w:hanging="420"/>
      </w:pPr>
    </w:lvl>
    <w:lvl w:ilvl="5" w:tplc="0409001B">
      <w:start w:val="1"/>
      <w:numFmt w:val="lowerRoman"/>
      <w:lvlText w:val="%6."/>
      <w:lvlJc w:val="right"/>
      <w:pPr>
        <w:ind w:left="3796" w:hanging="420"/>
      </w:pPr>
    </w:lvl>
    <w:lvl w:ilvl="6" w:tplc="0409000F">
      <w:start w:val="1"/>
      <w:numFmt w:val="decimal"/>
      <w:lvlText w:val="%7."/>
      <w:lvlJc w:val="left"/>
      <w:pPr>
        <w:ind w:left="4216" w:hanging="420"/>
      </w:pPr>
    </w:lvl>
    <w:lvl w:ilvl="7" w:tplc="04090019">
      <w:start w:val="1"/>
      <w:numFmt w:val="lowerLetter"/>
      <w:lvlText w:val="%8)"/>
      <w:lvlJc w:val="left"/>
      <w:pPr>
        <w:ind w:left="4636" w:hanging="420"/>
      </w:pPr>
    </w:lvl>
    <w:lvl w:ilvl="8" w:tplc="0409001B">
      <w:start w:val="1"/>
      <w:numFmt w:val="lowerRoman"/>
      <w:lvlText w:val="%9."/>
      <w:lvlJc w:val="right"/>
      <w:pPr>
        <w:ind w:left="5056" w:hanging="420"/>
      </w:pPr>
    </w:lvl>
  </w:abstractNum>
  <w:abstractNum w:abstractNumId="22" w15:restartNumberingAfterBreak="0">
    <w:nsid w:val="73926FCC"/>
    <w:multiLevelType w:val="hybridMultilevel"/>
    <w:tmpl w:val="0A02684A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3" w15:restartNumberingAfterBreak="0">
    <w:nsid w:val="7B9B41A2"/>
    <w:multiLevelType w:val="hybridMultilevel"/>
    <w:tmpl w:val="07082ADA"/>
    <w:lvl w:ilvl="0" w:tplc="8BC8F678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</w:num>
  <w:num w:numId="9">
    <w:abstractNumId w:val="12"/>
  </w:num>
  <w:num w:numId="10">
    <w:abstractNumId w:val="8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5"/>
  </w:num>
  <w:num w:numId="14">
    <w:abstractNumId w:val="21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</w:num>
  <w:num w:numId="17">
    <w:abstractNumId w:val="4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22"/>
  </w:num>
  <w:num w:numId="22">
    <w:abstractNumId w:val="19"/>
  </w:num>
  <w:num w:numId="23">
    <w:abstractNumId w:val="11"/>
  </w:num>
  <w:num w:numId="24">
    <w:abstractNumId w:val="21"/>
  </w:num>
  <w:num w:numId="25">
    <w:abstractNumId w:val="17"/>
  </w:num>
  <w:num w:numId="26">
    <w:abstractNumId w:val="10"/>
  </w:num>
  <w:num w:numId="27">
    <w:abstractNumId w:val="20"/>
  </w:num>
  <w:num w:numId="28">
    <w:abstractNumId w:val="18"/>
  </w:num>
  <w:num w:numId="29">
    <w:abstractNumId w:val="0"/>
  </w:num>
  <w:num w:numId="30">
    <w:abstractNumId w:val="7"/>
  </w:num>
  <w:num w:numId="31">
    <w:abstractNumId w:val="6"/>
  </w:num>
  <w:num w:numId="32">
    <w:abstractNumId w:val="14"/>
  </w:num>
  <w:num w:numId="3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ng, Lichao (London)">
    <w15:presenceInfo w15:providerId="AD" w15:userId="S-1-5-21-3378924584-2267847585-3061742807-4011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trackRevisions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0BE"/>
    <w:rsid w:val="0003775D"/>
    <w:rsid w:val="00081740"/>
    <w:rsid w:val="00087EC7"/>
    <w:rsid w:val="00090E7F"/>
    <w:rsid w:val="00094601"/>
    <w:rsid w:val="000A066C"/>
    <w:rsid w:val="000A6B09"/>
    <w:rsid w:val="000B185A"/>
    <w:rsid w:val="000B4EC5"/>
    <w:rsid w:val="000C36FD"/>
    <w:rsid w:val="000C6066"/>
    <w:rsid w:val="000C6C86"/>
    <w:rsid w:val="000E1958"/>
    <w:rsid w:val="000F6199"/>
    <w:rsid w:val="00111CBF"/>
    <w:rsid w:val="00153512"/>
    <w:rsid w:val="00175D9A"/>
    <w:rsid w:val="001A0D2C"/>
    <w:rsid w:val="001A1BEF"/>
    <w:rsid w:val="001A59C2"/>
    <w:rsid w:val="001B2F95"/>
    <w:rsid w:val="001B3FA1"/>
    <w:rsid w:val="001C6386"/>
    <w:rsid w:val="001C77EE"/>
    <w:rsid w:val="001F1124"/>
    <w:rsid w:val="001F25D1"/>
    <w:rsid w:val="00204ACA"/>
    <w:rsid w:val="00206720"/>
    <w:rsid w:val="00226DF1"/>
    <w:rsid w:val="00237AF1"/>
    <w:rsid w:val="00242B4A"/>
    <w:rsid w:val="00253DD5"/>
    <w:rsid w:val="002923FD"/>
    <w:rsid w:val="0029257C"/>
    <w:rsid w:val="00293BA0"/>
    <w:rsid w:val="002946DE"/>
    <w:rsid w:val="0029753B"/>
    <w:rsid w:val="002A2F28"/>
    <w:rsid w:val="002B5338"/>
    <w:rsid w:val="002B5819"/>
    <w:rsid w:val="002C0F10"/>
    <w:rsid w:val="002C3D72"/>
    <w:rsid w:val="002D36BE"/>
    <w:rsid w:val="00302518"/>
    <w:rsid w:val="00307536"/>
    <w:rsid w:val="00311517"/>
    <w:rsid w:val="00320AE9"/>
    <w:rsid w:val="00322520"/>
    <w:rsid w:val="00330256"/>
    <w:rsid w:val="003352DD"/>
    <w:rsid w:val="00375A6A"/>
    <w:rsid w:val="00376232"/>
    <w:rsid w:val="00385B51"/>
    <w:rsid w:val="00396FB4"/>
    <w:rsid w:val="003E0102"/>
    <w:rsid w:val="003E3AEA"/>
    <w:rsid w:val="003E423F"/>
    <w:rsid w:val="003E728B"/>
    <w:rsid w:val="0040545D"/>
    <w:rsid w:val="00406F70"/>
    <w:rsid w:val="0040766E"/>
    <w:rsid w:val="00417DE7"/>
    <w:rsid w:val="00421F32"/>
    <w:rsid w:val="00422E34"/>
    <w:rsid w:val="0042307B"/>
    <w:rsid w:val="0047345C"/>
    <w:rsid w:val="004754C2"/>
    <w:rsid w:val="004A1000"/>
    <w:rsid w:val="004F796B"/>
    <w:rsid w:val="00516C2E"/>
    <w:rsid w:val="00527153"/>
    <w:rsid w:val="00527C1D"/>
    <w:rsid w:val="00542CB3"/>
    <w:rsid w:val="005450E3"/>
    <w:rsid w:val="00570995"/>
    <w:rsid w:val="00590977"/>
    <w:rsid w:val="005A6E8A"/>
    <w:rsid w:val="005B1A51"/>
    <w:rsid w:val="005C276A"/>
    <w:rsid w:val="005C50A1"/>
    <w:rsid w:val="005C601C"/>
    <w:rsid w:val="005E4F71"/>
    <w:rsid w:val="005E7C6A"/>
    <w:rsid w:val="005F20FE"/>
    <w:rsid w:val="006211FF"/>
    <w:rsid w:val="00625F7D"/>
    <w:rsid w:val="0064268F"/>
    <w:rsid w:val="00647BEC"/>
    <w:rsid w:val="0065324A"/>
    <w:rsid w:val="00653716"/>
    <w:rsid w:val="00657555"/>
    <w:rsid w:val="00657A24"/>
    <w:rsid w:val="006651BC"/>
    <w:rsid w:val="00677AF0"/>
    <w:rsid w:val="00687153"/>
    <w:rsid w:val="00697732"/>
    <w:rsid w:val="006A1838"/>
    <w:rsid w:val="0072190A"/>
    <w:rsid w:val="00770ABF"/>
    <w:rsid w:val="00771AFB"/>
    <w:rsid w:val="00773DEB"/>
    <w:rsid w:val="0078220D"/>
    <w:rsid w:val="0078594C"/>
    <w:rsid w:val="00790474"/>
    <w:rsid w:val="00796310"/>
    <w:rsid w:val="007969E0"/>
    <w:rsid w:val="007C1636"/>
    <w:rsid w:val="007C1F0A"/>
    <w:rsid w:val="007D28AE"/>
    <w:rsid w:val="007F34E8"/>
    <w:rsid w:val="00861C29"/>
    <w:rsid w:val="008766F2"/>
    <w:rsid w:val="008850BE"/>
    <w:rsid w:val="00885C65"/>
    <w:rsid w:val="008935B0"/>
    <w:rsid w:val="008A1BB9"/>
    <w:rsid w:val="008B4D14"/>
    <w:rsid w:val="008C531A"/>
    <w:rsid w:val="008D03BA"/>
    <w:rsid w:val="008E56DE"/>
    <w:rsid w:val="0091480D"/>
    <w:rsid w:val="00915A17"/>
    <w:rsid w:val="00933CD8"/>
    <w:rsid w:val="00943EFE"/>
    <w:rsid w:val="009650CC"/>
    <w:rsid w:val="009664E2"/>
    <w:rsid w:val="00980220"/>
    <w:rsid w:val="00994C9A"/>
    <w:rsid w:val="009E7D35"/>
    <w:rsid w:val="00A117AC"/>
    <w:rsid w:val="00A168AE"/>
    <w:rsid w:val="00A257D8"/>
    <w:rsid w:val="00A35B5F"/>
    <w:rsid w:val="00A36CDE"/>
    <w:rsid w:val="00A532D9"/>
    <w:rsid w:val="00A63795"/>
    <w:rsid w:val="00A75021"/>
    <w:rsid w:val="00A90D59"/>
    <w:rsid w:val="00A94428"/>
    <w:rsid w:val="00AA66B2"/>
    <w:rsid w:val="00AD46F8"/>
    <w:rsid w:val="00AE0883"/>
    <w:rsid w:val="00AE1ECA"/>
    <w:rsid w:val="00AE623D"/>
    <w:rsid w:val="00AF564B"/>
    <w:rsid w:val="00B22788"/>
    <w:rsid w:val="00B250E9"/>
    <w:rsid w:val="00B50E84"/>
    <w:rsid w:val="00B63094"/>
    <w:rsid w:val="00B86AB4"/>
    <w:rsid w:val="00B93F1C"/>
    <w:rsid w:val="00B97010"/>
    <w:rsid w:val="00BA38B6"/>
    <w:rsid w:val="00BD07BF"/>
    <w:rsid w:val="00BD12AE"/>
    <w:rsid w:val="00C012D9"/>
    <w:rsid w:val="00C0288A"/>
    <w:rsid w:val="00C03448"/>
    <w:rsid w:val="00C33BC6"/>
    <w:rsid w:val="00C57993"/>
    <w:rsid w:val="00C65134"/>
    <w:rsid w:val="00C85C56"/>
    <w:rsid w:val="00C957BB"/>
    <w:rsid w:val="00CA113F"/>
    <w:rsid w:val="00CF0099"/>
    <w:rsid w:val="00D14B0E"/>
    <w:rsid w:val="00D30D25"/>
    <w:rsid w:val="00D316DB"/>
    <w:rsid w:val="00D335F6"/>
    <w:rsid w:val="00D74695"/>
    <w:rsid w:val="00D77F2A"/>
    <w:rsid w:val="00DC25E7"/>
    <w:rsid w:val="00DD0BB4"/>
    <w:rsid w:val="00DF0A8B"/>
    <w:rsid w:val="00E02444"/>
    <w:rsid w:val="00E0365A"/>
    <w:rsid w:val="00E12CAD"/>
    <w:rsid w:val="00E15DAC"/>
    <w:rsid w:val="00E16FD1"/>
    <w:rsid w:val="00E25C15"/>
    <w:rsid w:val="00E27459"/>
    <w:rsid w:val="00E33A2F"/>
    <w:rsid w:val="00E67D7F"/>
    <w:rsid w:val="00E7241F"/>
    <w:rsid w:val="00E83C20"/>
    <w:rsid w:val="00E85C19"/>
    <w:rsid w:val="00E907A4"/>
    <w:rsid w:val="00E91792"/>
    <w:rsid w:val="00EA5462"/>
    <w:rsid w:val="00EB5A3F"/>
    <w:rsid w:val="00EE2951"/>
    <w:rsid w:val="00EF3A51"/>
    <w:rsid w:val="00EF4884"/>
    <w:rsid w:val="00F11E93"/>
    <w:rsid w:val="00F15AC4"/>
    <w:rsid w:val="00F23DA7"/>
    <w:rsid w:val="00F27CAC"/>
    <w:rsid w:val="00F35C7A"/>
    <w:rsid w:val="00F56F01"/>
    <w:rsid w:val="00F93CE8"/>
    <w:rsid w:val="00F96D23"/>
    <w:rsid w:val="00FA2C72"/>
    <w:rsid w:val="00FB29D6"/>
    <w:rsid w:val="00FC0DC0"/>
    <w:rsid w:val="00FC5D46"/>
    <w:rsid w:val="00FD6485"/>
    <w:rsid w:val="00FE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E5375"/>
  <w15:chartTrackingRefBased/>
  <w15:docId w15:val="{5A101065-92A7-4019-A383-A6204463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0A1"/>
    <w:rPr>
      <w:rFonts w:ascii="Calibri" w:hAnsi="Calibri" w:cs="Times New Roma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C50A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C50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C50A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0545D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1A1B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AE62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62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623D"/>
    <w:rPr>
      <w:rFonts w:ascii="Calibri" w:hAnsi="Calibri" w:cs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62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623D"/>
    <w:rPr>
      <w:rFonts w:ascii="Calibri" w:hAnsi="Calibri" w:cs="Times New Roman"/>
      <w:b/>
      <w:bCs/>
      <w:kern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2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23D"/>
    <w:rPr>
      <w:rFonts w:ascii="Segoe UI" w:hAnsi="Segoe UI" w:cs="Segoe U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package" Target="embeddings/Microsoft_Excel_Worksheet2.xls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PowerPoint_Slide1.sldx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Excel_Worksheet3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2075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Jie (Beijing)</dc:creator>
  <cp:keywords/>
  <dc:description/>
  <cp:lastModifiedBy>Wang, Lichao (London)</cp:lastModifiedBy>
  <cp:revision>54</cp:revision>
  <dcterms:created xsi:type="dcterms:W3CDTF">2016-08-19T11:08:00Z</dcterms:created>
  <dcterms:modified xsi:type="dcterms:W3CDTF">2016-08-19T12:37:00Z</dcterms:modified>
</cp:coreProperties>
</file>